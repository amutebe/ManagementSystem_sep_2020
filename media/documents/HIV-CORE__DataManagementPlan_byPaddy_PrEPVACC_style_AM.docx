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2695"/>
        <w:tblW w:w="10490" w:type="dxa"/>
        <w:tblLook w:val="04A0" w:firstRow="1" w:lastRow="0" w:firstColumn="1" w:lastColumn="0" w:noHBand="0" w:noVBand="1"/>
      </w:tblPr>
      <w:tblGrid>
        <w:gridCol w:w="2268"/>
        <w:gridCol w:w="3019"/>
        <w:gridCol w:w="2074"/>
        <w:gridCol w:w="3129"/>
      </w:tblGrid>
      <w:tr w:rsidR="001A5E50" w14:paraId="297B7F40" w14:textId="77777777" w:rsidTr="00DD2A61">
        <w:tc>
          <w:tcPr>
            <w:tcW w:w="10490" w:type="dxa"/>
            <w:gridSpan w:val="4"/>
            <w:shd w:val="clear" w:color="auto" w:fill="D9D9D9" w:themeFill="background1" w:themeFillShade="D9"/>
          </w:tcPr>
          <w:p w14:paraId="3FE40408" w14:textId="21C28F55" w:rsidR="001A5E50" w:rsidRPr="00FB2AAC" w:rsidRDefault="001A5E50" w:rsidP="00DD2A61">
            <w:pPr>
              <w:spacing w:after="160" w:line="259" w:lineRule="auto"/>
              <w:jc w:val="center"/>
              <w:rPr>
                <w:b/>
                <w:sz w:val="28"/>
                <w:szCs w:val="28"/>
              </w:rPr>
            </w:pPr>
            <w:r w:rsidRPr="00FB2AAC">
              <w:rPr>
                <w:b/>
                <w:sz w:val="28"/>
                <w:szCs w:val="28"/>
              </w:rPr>
              <w:t>GREAT HIVCORE 006 DATA MANAGEMENT PLAN</w:t>
            </w:r>
          </w:p>
        </w:tc>
      </w:tr>
      <w:tr w:rsidR="001A5E50" w14:paraId="5385A825" w14:textId="77777777" w:rsidTr="00DD2A61">
        <w:tc>
          <w:tcPr>
            <w:tcW w:w="10490" w:type="dxa"/>
            <w:gridSpan w:val="4"/>
          </w:tcPr>
          <w:p w14:paraId="0DD28FC4" w14:textId="6B9868D1" w:rsidR="001A5E50" w:rsidRDefault="001A5E50" w:rsidP="00DD2A61">
            <w:pPr>
              <w:spacing w:after="160" w:line="259" w:lineRule="auto"/>
              <w:jc w:val="center"/>
            </w:pPr>
            <w:r>
              <w:t xml:space="preserve">Version Number and </w:t>
            </w:r>
            <w:commentRangeStart w:id="0"/>
            <w:r>
              <w:t>date</w:t>
            </w:r>
            <w:commentRangeEnd w:id="0"/>
            <w:r w:rsidR="0006626D">
              <w:rPr>
                <w:rStyle w:val="CommentReference"/>
                <w:rFonts w:ascii="Arial" w:hAnsi="Arial"/>
              </w:rPr>
              <w:commentReference w:id="0"/>
            </w:r>
            <w:r>
              <w:t>:</w:t>
            </w:r>
          </w:p>
          <w:p w14:paraId="09C48742" w14:textId="28B64D2C" w:rsidR="001A5E50" w:rsidRDefault="001A5E50" w:rsidP="00DD2A61">
            <w:pPr>
              <w:spacing w:after="160" w:line="259" w:lineRule="auto"/>
              <w:jc w:val="center"/>
            </w:pPr>
            <w:r>
              <w:t>Supersedes version:</w:t>
            </w:r>
            <w:r w:rsidR="002E4FD7">
              <w:t xml:space="preserve"> None</w:t>
            </w:r>
          </w:p>
        </w:tc>
      </w:tr>
      <w:tr w:rsidR="001A5E50" w14:paraId="30946749" w14:textId="77777777" w:rsidTr="00DD2A61">
        <w:tc>
          <w:tcPr>
            <w:tcW w:w="2268" w:type="dxa"/>
            <w:shd w:val="clear" w:color="auto" w:fill="D9D9D9" w:themeFill="background1" w:themeFillShade="D9"/>
          </w:tcPr>
          <w:p w14:paraId="499083FC" w14:textId="4EC636B2" w:rsidR="001A5E50" w:rsidRPr="00FB2AAC" w:rsidRDefault="001A5E50" w:rsidP="00DD2A61">
            <w:pPr>
              <w:spacing w:after="160" w:line="259" w:lineRule="auto"/>
              <w:jc w:val="center"/>
              <w:rPr>
                <w:b/>
                <w:sz w:val="26"/>
                <w:szCs w:val="26"/>
              </w:rPr>
            </w:pPr>
            <w:r w:rsidRPr="00FB2AAC">
              <w:rPr>
                <w:b/>
                <w:sz w:val="26"/>
                <w:szCs w:val="26"/>
              </w:rPr>
              <w:t>Author</w:t>
            </w:r>
          </w:p>
        </w:tc>
        <w:tc>
          <w:tcPr>
            <w:tcW w:w="3019" w:type="dxa"/>
            <w:shd w:val="clear" w:color="auto" w:fill="D9D9D9" w:themeFill="background1" w:themeFillShade="D9"/>
          </w:tcPr>
          <w:p w14:paraId="48242DA4" w14:textId="7206AC0D" w:rsidR="001A5E50" w:rsidRPr="00FB2AAC" w:rsidRDefault="001A5E50" w:rsidP="00DD2A61">
            <w:pPr>
              <w:spacing w:after="160" w:line="259" w:lineRule="auto"/>
              <w:jc w:val="center"/>
              <w:rPr>
                <w:b/>
                <w:sz w:val="26"/>
                <w:szCs w:val="26"/>
              </w:rPr>
            </w:pPr>
            <w:r w:rsidRPr="00FB2AAC">
              <w:rPr>
                <w:b/>
                <w:sz w:val="26"/>
                <w:szCs w:val="26"/>
              </w:rPr>
              <w:t>Position</w:t>
            </w:r>
          </w:p>
        </w:tc>
        <w:tc>
          <w:tcPr>
            <w:tcW w:w="2074" w:type="dxa"/>
            <w:shd w:val="clear" w:color="auto" w:fill="D9D9D9" w:themeFill="background1" w:themeFillShade="D9"/>
          </w:tcPr>
          <w:p w14:paraId="2EF7D747" w14:textId="1D93BDCB" w:rsidR="001A5E50" w:rsidRPr="00FB2AAC" w:rsidRDefault="001A5E50" w:rsidP="00DD2A61">
            <w:pPr>
              <w:spacing w:after="160" w:line="259" w:lineRule="auto"/>
              <w:jc w:val="center"/>
              <w:rPr>
                <w:b/>
                <w:sz w:val="26"/>
                <w:szCs w:val="26"/>
              </w:rPr>
            </w:pPr>
            <w:r w:rsidRPr="00FB2AAC">
              <w:rPr>
                <w:b/>
                <w:sz w:val="26"/>
                <w:szCs w:val="26"/>
              </w:rPr>
              <w:t>Signature</w:t>
            </w:r>
          </w:p>
        </w:tc>
        <w:tc>
          <w:tcPr>
            <w:tcW w:w="3129" w:type="dxa"/>
            <w:shd w:val="clear" w:color="auto" w:fill="D9D9D9" w:themeFill="background1" w:themeFillShade="D9"/>
          </w:tcPr>
          <w:p w14:paraId="750A8B71" w14:textId="7FCCB4C7" w:rsidR="001A5E50" w:rsidRPr="00FB2AAC" w:rsidRDefault="001A5E50" w:rsidP="00DD2A61">
            <w:pPr>
              <w:spacing w:after="160" w:line="259" w:lineRule="auto"/>
              <w:jc w:val="center"/>
              <w:rPr>
                <w:b/>
                <w:sz w:val="26"/>
                <w:szCs w:val="26"/>
              </w:rPr>
            </w:pPr>
            <w:r w:rsidRPr="00FB2AAC">
              <w:rPr>
                <w:b/>
                <w:sz w:val="26"/>
                <w:szCs w:val="26"/>
              </w:rPr>
              <w:t>Date</w:t>
            </w:r>
          </w:p>
        </w:tc>
      </w:tr>
      <w:tr w:rsidR="001A5E50" w14:paraId="090723A0" w14:textId="77777777" w:rsidTr="00DD2A61">
        <w:tc>
          <w:tcPr>
            <w:tcW w:w="2268" w:type="dxa"/>
          </w:tcPr>
          <w:p w14:paraId="484B3176" w14:textId="338B3971" w:rsidR="001A5E50" w:rsidRDefault="00C85098" w:rsidP="00DD2A61">
            <w:pPr>
              <w:spacing w:after="160" w:line="259" w:lineRule="auto"/>
            </w:pPr>
            <w:r>
              <w:t>Paddy Kafeero L</w:t>
            </w:r>
          </w:p>
        </w:tc>
        <w:tc>
          <w:tcPr>
            <w:tcW w:w="3019" w:type="dxa"/>
          </w:tcPr>
          <w:p w14:paraId="07B562D3" w14:textId="4E787111" w:rsidR="001A5E50" w:rsidRDefault="006F72AB" w:rsidP="00DD2A61">
            <w:pPr>
              <w:spacing w:after="160" w:line="259" w:lineRule="auto"/>
            </w:pPr>
            <w:r>
              <w:t>Data Manager</w:t>
            </w:r>
          </w:p>
        </w:tc>
        <w:tc>
          <w:tcPr>
            <w:tcW w:w="2074" w:type="dxa"/>
          </w:tcPr>
          <w:p w14:paraId="549CDBCB" w14:textId="77777777" w:rsidR="001A5E50" w:rsidRDefault="001A5E50" w:rsidP="00DD2A61">
            <w:pPr>
              <w:spacing w:after="160" w:line="259" w:lineRule="auto"/>
            </w:pPr>
          </w:p>
        </w:tc>
        <w:tc>
          <w:tcPr>
            <w:tcW w:w="3129" w:type="dxa"/>
          </w:tcPr>
          <w:p w14:paraId="20A8DBDB" w14:textId="77777777" w:rsidR="001A5E50" w:rsidRDefault="001A5E50" w:rsidP="00DD2A61">
            <w:pPr>
              <w:spacing w:after="160" w:line="259" w:lineRule="auto"/>
            </w:pPr>
          </w:p>
        </w:tc>
      </w:tr>
      <w:tr w:rsidR="001A5E50" w14:paraId="141AE3C5" w14:textId="77777777" w:rsidTr="00DD2A61">
        <w:tc>
          <w:tcPr>
            <w:tcW w:w="2268" w:type="dxa"/>
            <w:shd w:val="clear" w:color="auto" w:fill="D9D9D9" w:themeFill="background1" w:themeFillShade="D9"/>
          </w:tcPr>
          <w:p w14:paraId="71EE540A" w14:textId="63011FD1" w:rsidR="00DB453B" w:rsidRPr="00210C26" w:rsidRDefault="00DB453B" w:rsidP="00DD2A61">
            <w:pPr>
              <w:spacing w:after="160" w:line="259" w:lineRule="auto"/>
              <w:rPr>
                <w:b/>
                <w:sz w:val="26"/>
                <w:szCs w:val="26"/>
              </w:rPr>
            </w:pPr>
            <w:r w:rsidRPr="00210C26">
              <w:rPr>
                <w:b/>
                <w:sz w:val="26"/>
                <w:szCs w:val="26"/>
              </w:rPr>
              <w:t>Reviewed by</w:t>
            </w:r>
          </w:p>
        </w:tc>
        <w:tc>
          <w:tcPr>
            <w:tcW w:w="3019" w:type="dxa"/>
            <w:shd w:val="clear" w:color="auto" w:fill="D9D9D9" w:themeFill="background1" w:themeFillShade="D9"/>
          </w:tcPr>
          <w:p w14:paraId="5F1AF632" w14:textId="77777777" w:rsidR="001A5E50" w:rsidRPr="00210C26" w:rsidRDefault="001A5E50" w:rsidP="00DD2A61">
            <w:pPr>
              <w:spacing w:after="160" w:line="259" w:lineRule="auto"/>
              <w:rPr>
                <w:b/>
                <w:sz w:val="26"/>
                <w:szCs w:val="26"/>
              </w:rPr>
            </w:pPr>
          </w:p>
        </w:tc>
        <w:tc>
          <w:tcPr>
            <w:tcW w:w="2074" w:type="dxa"/>
            <w:shd w:val="clear" w:color="auto" w:fill="D9D9D9" w:themeFill="background1" w:themeFillShade="D9"/>
          </w:tcPr>
          <w:p w14:paraId="2863D207" w14:textId="77777777" w:rsidR="001A5E50" w:rsidRPr="00210C26" w:rsidRDefault="001A5E50" w:rsidP="00DD2A61">
            <w:pPr>
              <w:spacing w:after="160" w:line="259" w:lineRule="auto"/>
              <w:rPr>
                <w:b/>
                <w:sz w:val="26"/>
                <w:szCs w:val="26"/>
              </w:rPr>
            </w:pPr>
          </w:p>
        </w:tc>
        <w:tc>
          <w:tcPr>
            <w:tcW w:w="3129" w:type="dxa"/>
            <w:shd w:val="clear" w:color="auto" w:fill="D9D9D9" w:themeFill="background1" w:themeFillShade="D9"/>
          </w:tcPr>
          <w:p w14:paraId="187D25AC" w14:textId="77777777" w:rsidR="001A5E50" w:rsidRPr="00210C26" w:rsidRDefault="001A5E50" w:rsidP="00DD2A61">
            <w:pPr>
              <w:spacing w:after="160" w:line="259" w:lineRule="auto"/>
              <w:rPr>
                <w:b/>
                <w:sz w:val="26"/>
                <w:szCs w:val="26"/>
              </w:rPr>
            </w:pPr>
          </w:p>
        </w:tc>
      </w:tr>
      <w:tr w:rsidR="001A5E50" w14:paraId="41AF0BBB" w14:textId="77777777" w:rsidTr="00DD2A61">
        <w:tc>
          <w:tcPr>
            <w:tcW w:w="2268" w:type="dxa"/>
          </w:tcPr>
          <w:p w14:paraId="66A0BD74" w14:textId="77777777" w:rsidR="001A5E50" w:rsidRDefault="001A5E50" w:rsidP="00DD2A61">
            <w:pPr>
              <w:spacing w:after="160" w:line="259" w:lineRule="auto"/>
            </w:pPr>
          </w:p>
        </w:tc>
        <w:tc>
          <w:tcPr>
            <w:tcW w:w="3019" w:type="dxa"/>
          </w:tcPr>
          <w:p w14:paraId="3F90F085" w14:textId="77777777" w:rsidR="001A5E50" w:rsidRDefault="001A5E50" w:rsidP="00DD2A61">
            <w:pPr>
              <w:spacing w:after="160" w:line="259" w:lineRule="auto"/>
            </w:pPr>
          </w:p>
        </w:tc>
        <w:tc>
          <w:tcPr>
            <w:tcW w:w="2074" w:type="dxa"/>
          </w:tcPr>
          <w:p w14:paraId="3667EEF1" w14:textId="77777777" w:rsidR="001A5E50" w:rsidRDefault="001A5E50" w:rsidP="00DD2A61">
            <w:pPr>
              <w:spacing w:after="160" w:line="259" w:lineRule="auto"/>
            </w:pPr>
          </w:p>
        </w:tc>
        <w:tc>
          <w:tcPr>
            <w:tcW w:w="3129" w:type="dxa"/>
          </w:tcPr>
          <w:p w14:paraId="4C46581C" w14:textId="77777777" w:rsidR="001A5E50" w:rsidRDefault="001A5E50" w:rsidP="00DD2A61">
            <w:pPr>
              <w:spacing w:after="160" w:line="259" w:lineRule="auto"/>
            </w:pPr>
          </w:p>
        </w:tc>
      </w:tr>
      <w:tr w:rsidR="001A5E50" w14:paraId="5183CB25" w14:textId="77777777" w:rsidTr="00DD2A61">
        <w:tc>
          <w:tcPr>
            <w:tcW w:w="2268" w:type="dxa"/>
          </w:tcPr>
          <w:p w14:paraId="7361CB70" w14:textId="77777777" w:rsidR="001A5E50" w:rsidRDefault="001A5E50" w:rsidP="00DD2A61">
            <w:pPr>
              <w:spacing w:after="160" w:line="259" w:lineRule="auto"/>
            </w:pPr>
          </w:p>
        </w:tc>
        <w:tc>
          <w:tcPr>
            <w:tcW w:w="3019" w:type="dxa"/>
          </w:tcPr>
          <w:p w14:paraId="09C684F9" w14:textId="77777777" w:rsidR="001A5E50" w:rsidRDefault="001A5E50" w:rsidP="00DD2A61">
            <w:pPr>
              <w:spacing w:after="160" w:line="259" w:lineRule="auto"/>
            </w:pPr>
          </w:p>
        </w:tc>
        <w:tc>
          <w:tcPr>
            <w:tcW w:w="2074" w:type="dxa"/>
          </w:tcPr>
          <w:p w14:paraId="1FE7EC8C" w14:textId="77777777" w:rsidR="001A5E50" w:rsidRDefault="001A5E50" w:rsidP="00DD2A61">
            <w:pPr>
              <w:spacing w:after="160" w:line="259" w:lineRule="auto"/>
            </w:pPr>
          </w:p>
        </w:tc>
        <w:tc>
          <w:tcPr>
            <w:tcW w:w="3129" w:type="dxa"/>
          </w:tcPr>
          <w:p w14:paraId="1F6A7128" w14:textId="77777777" w:rsidR="001A5E50" w:rsidRDefault="001A5E50" w:rsidP="00DD2A61">
            <w:pPr>
              <w:spacing w:after="160" w:line="259" w:lineRule="auto"/>
            </w:pPr>
          </w:p>
        </w:tc>
      </w:tr>
      <w:tr w:rsidR="001A5E50" w14:paraId="3AB15884" w14:textId="77777777" w:rsidTr="00DD2A61">
        <w:tc>
          <w:tcPr>
            <w:tcW w:w="2268" w:type="dxa"/>
            <w:shd w:val="clear" w:color="auto" w:fill="D9D9D9" w:themeFill="background1" w:themeFillShade="D9"/>
          </w:tcPr>
          <w:p w14:paraId="48152C73" w14:textId="45937B1A" w:rsidR="001A5E50" w:rsidRPr="00FB2AAC" w:rsidRDefault="00DB453B" w:rsidP="00DD2A61">
            <w:pPr>
              <w:spacing w:after="160" w:line="259" w:lineRule="auto"/>
              <w:jc w:val="center"/>
              <w:rPr>
                <w:b/>
                <w:sz w:val="26"/>
                <w:szCs w:val="26"/>
              </w:rPr>
            </w:pPr>
            <w:r w:rsidRPr="00FB2AAC">
              <w:rPr>
                <w:b/>
                <w:sz w:val="26"/>
                <w:szCs w:val="26"/>
              </w:rPr>
              <w:t>Approved by</w:t>
            </w:r>
          </w:p>
        </w:tc>
        <w:tc>
          <w:tcPr>
            <w:tcW w:w="3019" w:type="dxa"/>
            <w:shd w:val="clear" w:color="auto" w:fill="D9D9D9" w:themeFill="background1" w:themeFillShade="D9"/>
          </w:tcPr>
          <w:p w14:paraId="6F5701BB" w14:textId="77777777" w:rsidR="001A5E50" w:rsidRPr="00FB2AAC" w:rsidRDefault="001A5E50" w:rsidP="00DD2A61">
            <w:pPr>
              <w:spacing w:after="160" w:line="259" w:lineRule="auto"/>
              <w:jc w:val="center"/>
              <w:rPr>
                <w:b/>
                <w:sz w:val="26"/>
                <w:szCs w:val="26"/>
              </w:rPr>
            </w:pPr>
          </w:p>
        </w:tc>
        <w:tc>
          <w:tcPr>
            <w:tcW w:w="2074" w:type="dxa"/>
            <w:shd w:val="clear" w:color="auto" w:fill="D9D9D9" w:themeFill="background1" w:themeFillShade="D9"/>
          </w:tcPr>
          <w:p w14:paraId="77EA477C" w14:textId="77777777" w:rsidR="001A5E50" w:rsidRPr="00FB2AAC" w:rsidRDefault="001A5E50" w:rsidP="00DD2A61">
            <w:pPr>
              <w:spacing w:after="160" w:line="259" w:lineRule="auto"/>
              <w:jc w:val="center"/>
              <w:rPr>
                <w:b/>
                <w:sz w:val="26"/>
                <w:szCs w:val="26"/>
              </w:rPr>
            </w:pPr>
          </w:p>
        </w:tc>
        <w:tc>
          <w:tcPr>
            <w:tcW w:w="3129" w:type="dxa"/>
            <w:shd w:val="clear" w:color="auto" w:fill="D9D9D9" w:themeFill="background1" w:themeFillShade="D9"/>
          </w:tcPr>
          <w:p w14:paraId="71C55741" w14:textId="77777777" w:rsidR="001A5E50" w:rsidRPr="00FB2AAC" w:rsidRDefault="001A5E50" w:rsidP="00DD2A61">
            <w:pPr>
              <w:spacing w:after="160" w:line="259" w:lineRule="auto"/>
              <w:jc w:val="center"/>
              <w:rPr>
                <w:b/>
                <w:sz w:val="26"/>
                <w:szCs w:val="26"/>
              </w:rPr>
            </w:pPr>
          </w:p>
        </w:tc>
      </w:tr>
      <w:tr w:rsidR="001A5E50" w14:paraId="435581B3" w14:textId="77777777" w:rsidTr="00DD2A61">
        <w:tc>
          <w:tcPr>
            <w:tcW w:w="2268" w:type="dxa"/>
          </w:tcPr>
          <w:p w14:paraId="1B7C2684" w14:textId="77777777" w:rsidR="001A5E50" w:rsidRDefault="001A5E50" w:rsidP="00DD2A61">
            <w:pPr>
              <w:spacing w:after="160" w:line="259" w:lineRule="auto"/>
            </w:pPr>
          </w:p>
        </w:tc>
        <w:tc>
          <w:tcPr>
            <w:tcW w:w="3019" w:type="dxa"/>
          </w:tcPr>
          <w:p w14:paraId="04DE5DBD" w14:textId="77777777" w:rsidR="001A5E50" w:rsidRDefault="001A5E50" w:rsidP="00DD2A61">
            <w:pPr>
              <w:spacing w:after="160" w:line="259" w:lineRule="auto"/>
            </w:pPr>
          </w:p>
        </w:tc>
        <w:tc>
          <w:tcPr>
            <w:tcW w:w="2074" w:type="dxa"/>
          </w:tcPr>
          <w:p w14:paraId="61BECF95" w14:textId="77777777" w:rsidR="001A5E50" w:rsidRDefault="001A5E50" w:rsidP="00DD2A61">
            <w:pPr>
              <w:spacing w:after="160" w:line="259" w:lineRule="auto"/>
            </w:pPr>
          </w:p>
        </w:tc>
        <w:tc>
          <w:tcPr>
            <w:tcW w:w="3129" w:type="dxa"/>
          </w:tcPr>
          <w:p w14:paraId="702E829C" w14:textId="77777777" w:rsidR="001A5E50" w:rsidRDefault="001A5E50" w:rsidP="00DD2A61">
            <w:pPr>
              <w:spacing w:after="160" w:line="259" w:lineRule="auto"/>
            </w:pPr>
          </w:p>
        </w:tc>
      </w:tr>
      <w:tr w:rsidR="001A5E50" w14:paraId="3DC19825" w14:textId="77777777" w:rsidTr="00DD2A61">
        <w:tc>
          <w:tcPr>
            <w:tcW w:w="2268" w:type="dxa"/>
          </w:tcPr>
          <w:p w14:paraId="74479C14" w14:textId="77777777" w:rsidR="001A5E50" w:rsidRDefault="001A5E50" w:rsidP="00DD2A61">
            <w:pPr>
              <w:spacing w:after="160" w:line="259" w:lineRule="auto"/>
            </w:pPr>
          </w:p>
        </w:tc>
        <w:tc>
          <w:tcPr>
            <w:tcW w:w="3019" w:type="dxa"/>
          </w:tcPr>
          <w:p w14:paraId="7A3B9164" w14:textId="77777777" w:rsidR="001A5E50" w:rsidRDefault="001A5E50" w:rsidP="00DD2A61">
            <w:pPr>
              <w:spacing w:after="160" w:line="259" w:lineRule="auto"/>
            </w:pPr>
          </w:p>
        </w:tc>
        <w:tc>
          <w:tcPr>
            <w:tcW w:w="2074" w:type="dxa"/>
          </w:tcPr>
          <w:p w14:paraId="5A459958" w14:textId="77777777" w:rsidR="001A5E50" w:rsidRDefault="001A5E50" w:rsidP="00DD2A61">
            <w:pPr>
              <w:spacing w:after="160" w:line="259" w:lineRule="auto"/>
            </w:pPr>
          </w:p>
        </w:tc>
        <w:tc>
          <w:tcPr>
            <w:tcW w:w="3129" w:type="dxa"/>
          </w:tcPr>
          <w:p w14:paraId="3B18B417" w14:textId="77777777" w:rsidR="001A5E50" w:rsidRDefault="001A5E50" w:rsidP="00DD2A61">
            <w:pPr>
              <w:spacing w:after="160" w:line="259" w:lineRule="auto"/>
            </w:pPr>
          </w:p>
        </w:tc>
      </w:tr>
    </w:tbl>
    <w:p w14:paraId="510B7F65" w14:textId="46D84291" w:rsidR="001A5E50" w:rsidRDefault="002705DC">
      <w:pPr>
        <w:spacing w:after="160" w:line="259" w:lineRule="auto"/>
        <w:rPr>
          <w:rFonts w:ascii="Arial" w:hAnsi="Arial"/>
          <w:b/>
          <w:sz w:val="40"/>
        </w:rPr>
      </w:pPr>
      <w:r>
        <w:br w:type="page"/>
      </w:r>
    </w:p>
    <w:p w14:paraId="149694F2" w14:textId="77777777" w:rsidR="00972CC1" w:rsidRDefault="00972CC1" w:rsidP="00972CC1">
      <w:pPr>
        <w:pStyle w:val="BodyText"/>
      </w:pPr>
    </w:p>
    <w:tbl>
      <w:tblPr>
        <w:tblW w:w="0" w:type="auto"/>
        <w:tblLook w:val="04A0" w:firstRow="1" w:lastRow="0" w:firstColumn="1" w:lastColumn="0" w:noHBand="0" w:noVBand="1"/>
      </w:tblPr>
      <w:tblGrid>
        <w:gridCol w:w="1636"/>
        <w:gridCol w:w="6670"/>
      </w:tblGrid>
      <w:tr w:rsidR="00972CC1" w:rsidRPr="00AC0D55" w14:paraId="18440A9C" w14:textId="77777777" w:rsidTr="00B03CC1">
        <w:tc>
          <w:tcPr>
            <w:tcW w:w="1668" w:type="dxa"/>
            <w:shd w:val="clear" w:color="auto" w:fill="auto"/>
          </w:tcPr>
          <w:p w14:paraId="1D6A60A3" w14:textId="77777777" w:rsidR="00972CC1" w:rsidRPr="00AC0D55" w:rsidRDefault="00972CC1" w:rsidP="00FD5EBC">
            <w:pPr>
              <w:spacing w:before="240"/>
              <w:jc w:val="both"/>
              <w:rPr>
                <w:rFonts w:cs="Arial"/>
                <w:b/>
                <w:lang w:val="it-IT"/>
              </w:rPr>
            </w:pPr>
            <w:r w:rsidRPr="00AC0D55">
              <w:rPr>
                <w:rFonts w:cs="Arial"/>
                <w:b/>
                <w:lang w:val="it-IT"/>
              </w:rPr>
              <w:t>Protocol Short Title:</w:t>
            </w:r>
          </w:p>
          <w:p w14:paraId="150A12AD" w14:textId="77777777" w:rsidR="00972CC1" w:rsidRPr="00AC0D55" w:rsidRDefault="00972CC1" w:rsidP="00FD5EBC">
            <w:pPr>
              <w:spacing w:before="240"/>
              <w:jc w:val="both"/>
              <w:rPr>
                <w:rFonts w:cs="Arial"/>
                <w:b/>
                <w:lang w:val="it-IT"/>
              </w:rPr>
            </w:pPr>
          </w:p>
        </w:tc>
        <w:tc>
          <w:tcPr>
            <w:tcW w:w="6854" w:type="dxa"/>
            <w:shd w:val="clear" w:color="auto" w:fill="auto"/>
            <w:vAlign w:val="bottom"/>
          </w:tcPr>
          <w:p w14:paraId="29B658B3" w14:textId="77777777" w:rsidR="00B03CC1" w:rsidRPr="0021636C" w:rsidRDefault="00B03CC1" w:rsidP="00B03CC1">
            <w:pPr>
              <w:ind w:left="3119" w:hanging="3119"/>
            </w:pPr>
            <w:r w:rsidRPr="0021636C">
              <w:t>HIV-CORE 006</w:t>
            </w:r>
          </w:p>
          <w:p w14:paraId="3E7B38EF" w14:textId="56A20F48" w:rsidR="00972CC1" w:rsidRPr="00AC0D55" w:rsidRDefault="00972CC1" w:rsidP="00B03CC1">
            <w:pPr>
              <w:spacing w:before="240"/>
              <w:rPr>
                <w:rFonts w:eastAsia="Calibri" w:cs="Arial"/>
                <w:bCs/>
              </w:rPr>
            </w:pPr>
          </w:p>
        </w:tc>
      </w:tr>
      <w:tr w:rsidR="00972CC1" w:rsidRPr="00AC0D55" w14:paraId="25C60E9A" w14:textId="77777777" w:rsidTr="00FD5EBC">
        <w:tc>
          <w:tcPr>
            <w:tcW w:w="1668" w:type="dxa"/>
            <w:shd w:val="clear" w:color="auto" w:fill="auto"/>
          </w:tcPr>
          <w:p w14:paraId="0557B7BA" w14:textId="77777777" w:rsidR="00972CC1" w:rsidRPr="00AC0D55" w:rsidRDefault="00972CC1" w:rsidP="00FD5EBC">
            <w:pPr>
              <w:spacing w:before="240"/>
              <w:jc w:val="both"/>
              <w:rPr>
                <w:rFonts w:cs="Arial"/>
                <w:b/>
                <w:lang w:val="it-IT"/>
              </w:rPr>
            </w:pPr>
            <w:r w:rsidRPr="00AC0D55">
              <w:rPr>
                <w:rFonts w:cs="Arial"/>
                <w:b/>
                <w:lang w:val="it-IT"/>
              </w:rPr>
              <w:t>Protocol Title:</w:t>
            </w:r>
          </w:p>
        </w:tc>
        <w:tc>
          <w:tcPr>
            <w:tcW w:w="6854" w:type="dxa"/>
            <w:shd w:val="clear" w:color="auto" w:fill="auto"/>
          </w:tcPr>
          <w:p w14:paraId="794D4E69" w14:textId="04A779E8" w:rsidR="00972CC1" w:rsidRPr="00AC0D55" w:rsidRDefault="007706C8" w:rsidP="00FD5EBC">
            <w:pPr>
              <w:spacing w:before="240"/>
              <w:jc w:val="both"/>
              <w:rPr>
                <w:rFonts w:cs="Arial"/>
              </w:rPr>
            </w:pPr>
            <w:r w:rsidRPr="0021636C">
              <w:t>A Phase 1 Trial of ChAdOx1- and MVA-vectored Conserved Mosaic HIV-1 Vaccines in Healthy, Adult HIV-1-negative Volunteers in Eastern and Southern Africa</w:t>
            </w:r>
            <w:r w:rsidRPr="0021636C">
              <w:rPr>
                <w:b/>
                <w:bCs/>
              </w:rPr>
              <w:t>.</w:t>
            </w:r>
          </w:p>
        </w:tc>
      </w:tr>
      <w:tr w:rsidR="00972CC1" w:rsidRPr="00AC0D55" w14:paraId="661ADF17" w14:textId="77777777" w:rsidTr="00FD5EBC">
        <w:tc>
          <w:tcPr>
            <w:tcW w:w="1668" w:type="dxa"/>
            <w:shd w:val="clear" w:color="auto" w:fill="auto"/>
          </w:tcPr>
          <w:p w14:paraId="3A2AF88C" w14:textId="77777777" w:rsidR="00972CC1" w:rsidRPr="00AC0D55" w:rsidRDefault="00972CC1" w:rsidP="00FD5EBC">
            <w:pPr>
              <w:spacing w:before="240"/>
              <w:jc w:val="both"/>
              <w:rPr>
                <w:rFonts w:cs="Arial"/>
                <w:b/>
                <w:lang w:val="it-IT"/>
              </w:rPr>
            </w:pPr>
            <w:r w:rsidRPr="00AC0D55">
              <w:rPr>
                <w:rFonts w:cs="Arial"/>
                <w:b/>
              </w:rPr>
              <w:t>Study Design:</w:t>
            </w:r>
          </w:p>
        </w:tc>
        <w:tc>
          <w:tcPr>
            <w:tcW w:w="6854" w:type="dxa"/>
            <w:shd w:val="clear" w:color="auto" w:fill="auto"/>
          </w:tcPr>
          <w:p w14:paraId="1D8DDB18" w14:textId="1EB26337" w:rsidR="00972CC1" w:rsidRPr="00AC0D55" w:rsidRDefault="007706C8" w:rsidP="00FD5EBC">
            <w:pPr>
              <w:spacing w:before="240"/>
              <w:jc w:val="both"/>
            </w:pPr>
            <w:r>
              <w:t>A</w:t>
            </w:r>
            <w:r w:rsidRPr="0021636C">
              <w:t xml:space="preserve"> double-blinded, randomised, placebo-controlled, multi-centre trial assessing safety and tolerability of a prime boost vaccine regimen utilising non-replicating simian adenovirus (ChAdOx1) followed by non-replicating poxvirus modified vaccinia virus Ankara (MVA) in adults in Eastern and Southern Africa in healthy adults aged 18-50</w:t>
            </w:r>
          </w:p>
        </w:tc>
      </w:tr>
    </w:tbl>
    <w:p w14:paraId="2FED581D" w14:textId="77777777" w:rsidR="00972CC1" w:rsidRPr="00AC0D55" w:rsidRDefault="00972CC1" w:rsidP="00972CC1">
      <w:pPr>
        <w:pStyle w:val="BodyText"/>
        <w:rPr>
          <w:rFonts w:ascii="Verdana" w:hAnsi="Verdana"/>
          <w:sz w:val="20"/>
        </w:rPr>
      </w:pPr>
    </w:p>
    <w:tbl>
      <w:tblPr>
        <w:tblW w:w="0" w:type="auto"/>
        <w:tblLook w:val="04A0" w:firstRow="1" w:lastRow="0" w:firstColumn="1" w:lastColumn="0" w:noHBand="0" w:noVBand="1"/>
      </w:tblPr>
      <w:tblGrid>
        <w:gridCol w:w="1668"/>
        <w:gridCol w:w="6638"/>
      </w:tblGrid>
      <w:tr w:rsidR="00972CC1" w:rsidRPr="00AC0D55" w14:paraId="6335C3DD" w14:textId="77777777" w:rsidTr="00FD5EBC">
        <w:trPr>
          <w:trHeight w:val="1035"/>
        </w:trPr>
        <w:tc>
          <w:tcPr>
            <w:tcW w:w="1668" w:type="dxa"/>
            <w:shd w:val="clear" w:color="auto" w:fill="auto"/>
          </w:tcPr>
          <w:p w14:paraId="3F5A1372" w14:textId="77777777" w:rsidR="00972CC1" w:rsidRPr="00AC0D55" w:rsidRDefault="00972CC1" w:rsidP="00FD5EBC">
            <w:pPr>
              <w:autoSpaceDE w:val="0"/>
              <w:autoSpaceDN w:val="0"/>
              <w:jc w:val="both"/>
              <w:rPr>
                <w:rFonts w:cs="Arial"/>
                <w:b/>
                <w:lang w:val="it-IT"/>
              </w:rPr>
            </w:pPr>
          </w:p>
          <w:p w14:paraId="7DA8DE1E" w14:textId="77777777" w:rsidR="00972CC1" w:rsidRPr="00AC0D55" w:rsidRDefault="00972CC1" w:rsidP="00FD5EBC">
            <w:pPr>
              <w:autoSpaceDE w:val="0"/>
              <w:autoSpaceDN w:val="0"/>
              <w:spacing w:before="240"/>
              <w:jc w:val="both"/>
              <w:rPr>
                <w:rFonts w:cs="Arial"/>
                <w:b/>
                <w:lang w:val="it-IT"/>
              </w:rPr>
            </w:pPr>
            <w:r w:rsidRPr="00AC0D55">
              <w:rPr>
                <w:rFonts w:cs="Arial"/>
                <w:b/>
                <w:lang w:val="it-IT"/>
              </w:rPr>
              <w:t>Clinical Research  Centers:</w:t>
            </w:r>
          </w:p>
          <w:p w14:paraId="525E1FB5" w14:textId="77777777" w:rsidR="00972CC1" w:rsidRPr="00AC0D55" w:rsidRDefault="00972CC1" w:rsidP="00FD5EBC">
            <w:pPr>
              <w:autoSpaceDE w:val="0"/>
              <w:autoSpaceDN w:val="0"/>
              <w:spacing w:before="240"/>
              <w:jc w:val="both"/>
              <w:rPr>
                <w:rFonts w:cs="Arial"/>
                <w:b/>
                <w:lang w:val="it-IT"/>
              </w:rPr>
            </w:pPr>
          </w:p>
        </w:tc>
        <w:tc>
          <w:tcPr>
            <w:tcW w:w="6854" w:type="dxa"/>
            <w:shd w:val="clear" w:color="auto" w:fill="auto"/>
          </w:tcPr>
          <w:p w14:paraId="7FF33180" w14:textId="77777777" w:rsidR="00972CC1" w:rsidRPr="00AC0D55" w:rsidRDefault="00972CC1" w:rsidP="00FD5EBC">
            <w:pPr>
              <w:autoSpaceDE w:val="0"/>
              <w:autoSpaceDN w:val="0"/>
              <w:spacing w:before="240"/>
              <w:jc w:val="both"/>
              <w:rPr>
                <w:rFonts w:eastAsia="Calibri" w:cs="Arial"/>
                <w:bCs/>
              </w:rPr>
            </w:pPr>
          </w:p>
          <w:p w14:paraId="486C8D85" w14:textId="04653658" w:rsidR="00224E96" w:rsidRDefault="00432853" w:rsidP="00224E96">
            <w:pPr>
              <w:pStyle w:val="ListParagraph"/>
              <w:numPr>
                <w:ilvl w:val="0"/>
                <w:numId w:val="9"/>
              </w:numPr>
              <w:autoSpaceDE w:val="0"/>
              <w:autoSpaceDN w:val="0"/>
              <w:jc w:val="both"/>
              <w:rPr>
                <w:rFonts w:ascii="Verdana" w:eastAsia="Times New Roman" w:hAnsi="Verdana" w:cs="Arial"/>
                <w:sz w:val="20"/>
                <w:szCs w:val="20"/>
              </w:rPr>
            </w:pPr>
            <w:r>
              <w:rPr>
                <w:rFonts w:ascii="Verdana" w:eastAsia="Times New Roman" w:hAnsi="Verdana" w:cs="Arial"/>
                <w:sz w:val="20"/>
                <w:szCs w:val="20"/>
              </w:rPr>
              <w:t>Centre for Family Health Research in Zambia (CFHRZ)</w:t>
            </w:r>
            <w:r w:rsidR="00224E96" w:rsidRPr="00224E96">
              <w:rPr>
                <w:rFonts w:ascii="Verdana" w:eastAsia="Times New Roman" w:hAnsi="Verdana" w:cs="Arial"/>
                <w:sz w:val="20"/>
                <w:szCs w:val="20"/>
              </w:rPr>
              <w:t xml:space="preserve"> </w:t>
            </w:r>
          </w:p>
          <w:p w14:paraId="2CC55787" w14:textId="613C9020" w:rsidR="00224E96" w:rsidRDefault="003F5593" w:rsidP="00224E96">
            <w:pPr>
              <w:pStyle w:val="ListParagraph"/>
              <w:autoSpaceDE w:val="0"/>
              <w:autoSpaceDN w:val="0"/>
              <w:ind w:left="360"/>
              <w:jc w:val="both"/>
              <w:rPr>
                <w:rFonts w:ascii="Verdana" w:eastAsia="Times New Roman" w:hAnsi="Verdana" w:cs="Arial"/>
                <w:sz w:val="20"/>
                <w:szCs w:val="20"/>
              </w:rPr>
            </w:pPr>
            <w:r>
              <w:rPr>
                <w:rFonts w:ascii="Verdana" w:eastAsia="Times New Roman" w:hAnsi="Verdana" w:cs="Arial"/>
                <w:sz w:val="20"/>
                <w:szCs w:val="20"/>
              </w:rPr>
              <w:t>CFHRZ</w:t>
            </w:r>
            <w:r w:rsidR="00224E96" w:rsidRPr="00224E96">
              <w:rPr>
                <w:rFonts w:ascii="Verdana" w:eastAsia="Times New Roman" w:hAnsi="Verdana" w:cs="Arial"/>
                <w:sz w:val="20"/>
                <w:szCs w:val="20"/>
              </w:rPr>
              <w:t xml:space="preserve">-Lusaka </w:t>
            </w:r>
          </w:p>
          <w:p w14:paraId="4B7C6267" w14:textId="77777777" w:rsidR="00224E96" w:rsidRDefault="00224E96" w:rsidP="00224E96">
            <w:pPr>
              <w:pStyle w:val="ListParagraph"/>
              <w:autoSpaceDE w:val="0"/>
              <w:autoSpaceDN w:val="0"/>
              <w:ind w:left="360"/>
              <w:jc w:val="both"/>
              <w:rPr>
                <w:rFonts w:ascii="Verdana" w:eastAsia="Times New Roman" w:hAnsi="Verdana" w:cs="Arial"/>
                <w:sz w:val="20"/>
                <w:szCs w:val="20"/>
              </w:rPr>
            </w:pPr>
            <w:r w:rsidRPr="00224E96">
              <w:rPr>
                <w:rFonts w:ascii="Verdana" w:eastAsia="Times New Roman" w:hAnsi="Verdana" w:cs="Arial"/>
                <w:sz w:val="20"/>
                <w:szCs w:val="20"/>
              </w:rPr>
              <w:t xml:space="preserve">B22/F737 </w:t>
            </w:r>
            <w:proofErr w:type="spellStart"/>
            <w:r w:rsidRPr="00224E96">
              <w:rPr>
                <w:rFonts w:ascii="Verdana" w:eastAsia="Times New Roman" w:hAnsi="Verdana" w:cs="Arial"/>
                <w:sz w:val="20"/>
                <w:szCs w:val="20"/>
              </w:rPr>
              <w:t>Mwembelelo</w:t>
            </w:r>
            <w:proofErr w:type="spellEnd"/>
            <w:r w:rsidRPr="00224E96">
              <w:rPr>
                <w:rFonts w:ascii="Verdana" w:eastAsia="Times New Roman" w:hAnsi="Verdana" w:cs="Arial"/>
                <w:sz w:val="20"/>
                <w:szCs w:val="20"/>
              </w:rPr>
              <w:t xml:space="preserve"> Road </w:t>
            </w:r>
          </w:p>
          <w:p w14:paraId="0AF36CE8" w14:textId="206E88A2" w:rsidR="00224E96" w:rsidRPr="00224E96" w:rsidRDefault="00224E96" w:rsidP="00224E96">
            <w:pPr>
              <w:pStyle w:val="ListParagraph"/>
              <w:autoSpaceDE w:val="0"/>
              <w:autoSpaceDN w:val="0"/>
              <w:ind w:left="360"/>
              <w:jc w:val="both"/>
              <w:rPr>
                <w:rFonts w:ascii="Verdana" w:eastAsia="Times New Roman" w:hAnsi="Verdana" w:cs="Arial"/>
                <w:sz w:val="20"/>
                <w:szCs w:val="20"/>
              </w:rPr>
            </w:pPr>
            <w:r w:rsidRPr="00224E96">
              <w:rPr>
                <w:rFonts w:ascii="Verdana" w:eastAsia="Times New Roman" w:hAnsi="Verdana" w:cs="Arial"/>
                <w:sz w:val="20"/>
                <w:szCs w:val="20"/>
              </w:rPr>
              <w:t xml:space="preserve">Lusaka, Zambia </w:t>
            </w:r>
          </w:p>
          <w:p w14:paraId="37A5AA18" w14:textId="77777777" w:rsidR="00224E96" w:rsidRPr="00224E96" w:rsidRDefault="00224E96" w:rsidP="00224E96">
            <w:pPr>
              <w:pStyle w:val="ListParagraph"/>
              <w:autoSpaceDE w:val="0"/>
              <w:autoSpaceDN w:val="0"/>
              <w:ind w:left="360"/>
              <w:jc w:val="both"/>
              <w:rPr>
                <w:rFonts w:ascii="Verdana" w:eastAsia="Times New Roman" w:hAnsi="Verdana" w:cs="Arial"/>
                <w:sz w:val="20"/>
                <w:szCs w:val="20"/>
              </w:rPr>
            </w:pPr>
            <w:r w:rsidRPr="00224E96">
              <w:rPr>
                <w:rFonts w:ascii="Verdana" w:eastAsia="Times New Roman" w:hAnsi="Verdana" w:cs="Arial"/>
                <w:sz w:val="20"/>
                <w:szCs w:val="20"/>
              </w:rPr>
              <w:t xml:space="preserve"> </w:t>
            </w:r>
          </w:p>
          <w:p w14:paraId="620DECAF" w14:textId="77777777" w:rsidR="00224E96" w:rsidRDefault="00224E96" w:rsidP="00224E96">
            <w:pPr>
              <w:pStyle w:val="ListParagraph"/>
              <w:numPr>
                <w:ilvl w:val="0"/>
                <w:numId w:val="9"/>
              </w:numPr>
              <w:autoSpaceDE w:val="0"/>
              <w:autoSpaceDN w:val="0"/>
              <w:jc w:val="both"/>
              <w:rPr>
                <w:rFonts w:ascii="Verdana" w:eastAsia="Times New Roman" w:hAnsi="Verdana" w:cs="Arial"/>
                <w:sz w:val="20"/>
                <w:szCs w:val="20"/>
              </w:rPr>
            </w:pPr>
            <w:r w:rsidRPr="00224E96">
              <w:rPr>
                <w:rFonts w:ascii="Verdana" w:eastAsia="Times New Roman" w:hAnsi="Verdana" w:cs="Arial"/>
                <w:sz w:val="20"/>
                <w:szCs w:val="20"/>
              </w:rPr>
              <w:t xml:space="preserve">KAVI– Institute for Clinical Research (KAVI-ICR)  </w:t>
            </w:r>
          </w:p>
          <w:p w14:paraId="2BA5DEA9" w14:textId="5DECD756" w:rsidR="00224E96" w:rsidRDefault="00224E96" w:rsidP="00224E96">
            <w:pPr>
              <w:pStyle w:val="ListParagraph"/>
              <w:autoSpaceDE w:val="0"/>
              <w:autoSpaceDN w:val="0"/>
              <w:ind w:left="360"/>
              <w:jc w:val="both"/>
              <w:rPr>
                <w:rFonts w:ascii="Verdana" w:eastAsia="Times New Roman" w:hAnsi="Verdana" w:cs="Arial"/>
                <w:sz w:val="20"/>
                <w:szCs w:val="20"/>
              </w:rPr>
            </w:pPr>
            <w:r w:rsidRPr="00224E96">
              <w:rPr>
                <w:rFonts w:ascii="Verdana" w:eastAsia="Times New Roman" w:hAnsi="Verdana" w:cs="Arial"/>
                <w:sz w:val="20"/>
                <w:szCs w:val="20"/>
              </w:rPr>
              <w:t xml:space="preserve">College of Health Sciences, University of Nairobi  </w:t>
            </w:r>
          </w:p>
          <w:p w14:paraId="697B1BD4" w14:textId="70133359" w:rsidR="00224E96" w:rsidRPr="00224E96" w:rsidRDefault="00224E96" w:rsidP="00224E96">
            <w:pPr>
              <w:pStyle w:val="ListParagraph"/>
              <w:autoSpaceDE w:val="0"/>
              <w:autoSpaceDN w:val="0"/>
              <w:ind w:left="360"/>
              <w:jc w:val="both"/>
              <w:rPr>
                <w:rFonts w:ascii="Verdana" w:eastAsia="Times New Roman" w:hAnsi="Verdana" w:cs="Arial"/>
                <w:sz w:val="20"/>
                <w:szCs w:val="20"/>
              </w:rPr>
            </w:pPr>
            <w:r w:rsidRPr="00224E96">
              <w:rPr>
                <w:rFonts w:ascii="Verdana" w:eastAsia="Times New Roman" w:hAnsi="Verdana" w:cs="Arial"/>
                <w:sz w:val="20"/>
                <w:szCs w:val="20"/>
              </w:rPr>
              <w:t xml:space="preserve">PO Box 19676- 00202, Nairobi, Kenya  </w:t>
            </w:r>
          </w:p>
          <w:p w14:paraId="32E78E4D" w14:textId="77777777" w:rsidR="00224E96" w:rsidRPr="00224E96" w:rsidRDefault="00224E96" w:rsidP="00224E96">
            <w:pPr>
              <w:pStyle w:val="ListParagraph"/>
              <w:autoSpaceDE w:val="0"/>
              <w:autoSpaceDN w:val="0"/>
              <w:ind w:left="360"/>
              <w:jc w:val="both"/>
              <w:rPr>
                <w:rFonts w:ascii="Verdana" w:eastAsia="Times New Roman" w:hAnsi="Verdana" w:cs="Arial"/>
                <w:sz w:val="20"/>
                <w:szCs w:val="20"/>
              </w:rPr>
            </w:pPr>
            <w:r w:rsidRPr="00224E96">
              <w:rPr>
                <w:rFonts w:ascii="Verdana" w:eastAsia="Times New Roman" w:hAnsi="Verdana" w:cs="Arial"/>
                <w:sz w:val="20"/>
                <w:szCs w:val="20"/>
              </w:rPr>
              <w:t xml:space="preserve"> </w:t>
            </w:r>
          </w:p>
          <w:p w14:paraId="784AE43B" w14:textId="77777777" w:rsidR="00224E96" w:rsidRPr="00224E96" w:rsidRDefault="00224E96" w:rsidP="00224E96">
            <w:pPr>
              <w:pStyle w:val="ListParagraph"/>
              <w:numPr>
                <w:ilvl w:val="0"/>
                <w:numId w:val="9"/>
              </w:numPr>
              <w:autoSpaceDE w:val="0"/>
              <w:autoSpaceDN w:val="0"/>
              <w:jc w:val="both"/>
              <w:rPr>
                <w:rFonts w:ascii="Verdana" w:eastAsia="Times New Roman" w:hAnsi="Verdana" w:cs="Arial"/>
                <w:sz w:val="20"/>
                <w:szCs w:val="20"/>
              </w:rPr>
            </w:pPr>
            <w:r w:rsidRPr="00224E96">
              <w:rPr>
                <w:rFonts w:ascii="Verdana" w:eastAsia="Times New Roman" w:hAnsi="Verdana" w:cs="Arial"/>
                <w:sz w:val="20"/>
                <w:szCs w:val="20"/>
              </w:rPr>
              <w:t>The KEMRI-</w:t>
            </w:r>
            <w:proofErr w:type="spellStart"/>
            <w:r w:rsidRPr="00224E96">
              <w:rPr>
                <w:rFonts w:ascii="Verdana" w:eastAsia="Times New Roman" w:hAnsi="Verdana" w:cs="Arial"/>
                <w:sz w:val="20"/>
                <w:szCs w:val="20"/>
              </w:rPr>
              <w:t>Wellcome</w:t>
            </w:r>
            <w:proofErr w:type="spellEnd"/>
            <w:r w:rsidRPr="00224E96">
              <w:rPr>
                <w:rFonts w:ascii="Verdana" w:eastAsia="Times New Roman" w:hAnsi="Verdana" w:cs="Arial"/>
                <w:sz w:val="20"/>
                <w:szCs w:val="20"/>
              </w:rPr>
              <w:t xml:space="preserve"> Trust Research Programme (KWTRP) Kenya Medical Research Institute (KEMRI) / </w:t>
            </w:r>
            <w:proofErr w:type="spellStart"/>
            <w:r w:rsidRPr="00224E96">
              <w:rPr>
                <w:rFonts w:ascii="Verdana" w:eastAsia="Times New Roman" w:hAnsi="Verdana" w:cs="Arial"/>
                <w:sz w:val="20"/>
                <w:szCs w:val="20"/>
              </w:rPr>
              <w:t>Wellcome</w:t>
            </w:r>
            <w:proofErr w:type="spellEnd"/>
            <w:r w:rsidRPr="00224E96">
              <w:rPr>
                <w:rFonts w:ascii="Verdana" w:eastAsia="Times New Roman" w:hAnsi="Verdana" w:cs="Arial"/>
                <w:sz w:val="20"/>
                <w:szCs w:val="20"/>
              </w:rPr>
              <w:t xml:space="preserve"> Trust Centre for Geographic Medicine Research – Coast (CGMRC) PO Box 230, </w:t>
            </w:r>
            <w:proofErr w:type="spellStart"/>
            <w:r w:rsidRPr="00224E96">
              <w:rPr>
                <w:rFonts w:ascii="Verdana" w:eastAsia="Times New Roman" w:hAnsi="Verdana" w:cs="Arial"/>
                <w:sz w:val="20"/>
                <w:szCs w:val="20"/>
              </w:rPr>
              <w:t>Kilifi</w:t>
            </w:r>
            <w:proofErr w:type="spellEnd"/>
            <w:r w:rsidRPr="00224E96">
              <w:rPr>
                <w:rFonts w:ascii="Verdana" w:eastAsia="Times New Roman" w:hAnsi="Verdana" w:cs="Arial"/>
                <w:sz w:val="20"/>
                <w:szCs w:val="20"/>
              </w:rPr>
              <w:t xml:space="preserve">, Kenya </w:t>
            </w:r>
          </w:p>
          <w:p w14:paraId="6C22977A" w14:textId="77777777" w:rsidR="00224E96" w:rsidRPr="00224E96" w:rsidRDefault="00224E96" w:rsidP="00224E96">
            <w:pPr>
              <w:pStyle w:val="ListParagraph"/>
              <w:autoSpaceDE w:val="0"/>
              <w:autoSpaceDN w:val="0"/>
              <w:ind w:left="360"/>
              <w:jc w:val="both"/>
              <w:rPr>
                <w:rFonts w:ascii="Verdana" w:eastAsia="Times New Roman" w:hAnsi="Verdana" w:cs="Arial"/>
                <w:sz w:val="20"/>
                <w:szCs w:val="20"/>
              </w:rPr>
            </w:pPr>
            <w:r w:rsidRPr="00224E96">
              <w:rPr>
                <w:rFonts w:ascii="Verdana" w:eastAsia="Times New Roman" w:hAnsi="Verdana" w:cs="Arial"/>
                <w:sz w:val="20"/>
                <w:szCs w:val="20"/>
              </w:rPr>
              <w:t xml:space="preserve"> </w:t>
            </w:r>
          </w:p>
          <w:p w14:paraId="53724E61" w14:textId="061A20D4" w:rsidR="00972CC1" w:rsidRPr="00AC0D55" w:rsidRDefault="00224E96" w:rsidP="00224E96">
            <w:pPr>
              <w:pStyle w:val="ListParagraph"/>
              <w:numPr>
                <w:ilvl w:val="0"/>
                <w:numId w:val="9"/>
              </w:numPr>
              <w:autoSpaceDE w:val="0"/>
              <w:autoSpaceDN w:val="0"/>
              <w:spacing w:after="0" w:line="240" w:lineRule="auto"/>
              <w:jc w:val="both"/>
              <w:rPr>
                <w:rFonts w:ascii="Verdana" w:hAnsi="Verdana" w:cs="Arial"/>
                <w:b/>
                <w:sz w:val="20"/>
                <w:szCs w:val="20"/>
                <w:lang w:val="it-IT"/>
              </w:rPr>
            </w:pPr>
            <w:r w:rsidRPr="00224E96">
              <w:rPr>
                <w:rFonts w:ascii="Verdana" w:eastAsia="Times New Roman" w:hAnsi="Verdana" w:cs="Arial"/>
                <w:sz w:val="20"/>
                <w:szCs w:val="20"/>
              </w:rPr>
              <w:t>MRC/UVRI &amp; LSHTM Uganda Research Unit (MRC/UVRI &amp; LSHTM) Medical Research Council/Uganda Virus Research Institute Uganda Research Unit. Uganda Virus Research Institute Plot 51-59 Nakiwogo Road, Entebbe, Uganda   P.O. BOX 49 Entebbe, Uganda</w:t>
            </w:r>
          </w:p>
        </w:tc>
      </w:tr>
      <w:tr w:rsidR="00972CC1" w:rsidRPr="00AC0D55" w14:paraId="491C40ED" w14:textId="77777777" w:rsidTr="00FD5EBC">
        <w:tc>
          <w:tcPr>
            <w:tcW w:w="1668" w:type="dxa"/>
            <w:shd w:val="clear" w:color="auto" w:fill="auto"/>
          </w:tcPr>
          <w:p w14:paraId="20A7F351" w14:textId="77777777" w:rsidR="00972CC1" w:rsidRPr="00AC0D55" w:rsidRDefault="00972CC1" w:rsidP="00FD5EBC">
            <w:pPr>
              <w:autoSpaceDE w:val="0"/>
              <w:autoSpaceDN w:val="0"/>
              <w:spacing w:before="240"/>
              <w:jc w:val="both"/>
              <w:rPr>
                <w:rFonts w:cs="Arial"/>
                <w:b/>
                <w:lang w:val="it-IT"/>
              </w:rPr>
            </w:pPr>
            <w:r w:rsidRPr="00AC0D55">
              <w:rPr>
                <w:rFonts w:cs="Arial"/>
                <w:b/>
                <w:lang w:val="it-IT"/>
              </w:rPr>
              <w:t>Sponsor:</w:t>
            </w:r>
          </w:p>
          <w:p w14:paraId="662E31D5" w14:textId="77777777" w:rsidR="00972CC1" w:rsidRPr="00AC0D55" w:rsidRDefault="00972CC1" w:rsidP="00FD5EBC">
            <w:pPr>
              <w:autoSpaceDE w:val="0"/>
              <w:autoSpaceDN w:val="0"/>
              <w:spacing w:before="240"/>
              <w:jc w:val="both"/>
              <w:rPr>
                <w:rFonts w:cs="Arial"/>
                <w:b/>
                <w:lang w:val="it-IT"/>
              </w:rPr>
            </w:pPr>
          </w:p>
          <w:p w14:paraId="153A9631" w14:textId="77777777" w:rsidR="00972CC1" w:rsidRPr="00AC0D55" w:rsidRDefault="00972CC1" w:rsidP="00FD5EBC">
            <w:pPr>
              <w:pStyle w:val="BodyText"/>
              <w:spacing w:before="240"/>
              <w:rPr>
                <w:rFonts w:ascii="Verdana" w:hAnsi="Verdana"/>
                <w:sz w:val="20"/>
              </w:rPr>
            </w:pPr>
            <w:r w:rsidRPr="00AC0D55">
              <w:rPr>
                <w:rFonts w:ascii="Verdana" w:hAnsi="Verdana"/>
                <w:sz w:val="20"/>
              </w:rPr>
              <w:t xml:space="preserve">Data                    </w:t>
            </w:r>
          </w:p>
          <w:p w14:paraId="03A0992A" w14:textId="77777777" w:rsidR="00972CC1" w:rsidRPr="00AC0D55" w:rsidRDefault="00972CC1" w:rsidP="00FD5EBC">
            <w:pPr>
              <w:pStyle w:val="BodyText"/>
              <w:rPr>
                <w:rFonts w:ascii="Verdana" w:hAnsi="Verdana" w:cs="Arial"/>
                <w:b w:val="0"/>
                <w:sz w:val="20"/>
                <w:lang w:val="en-US"/>
              </w:rPr>
            </w:pPr>
            <w:r w:rsidRPr="00AC0D55">
              <w:rPr>
                <w:rFonts w:ascii="Verdana" w:hAnsi="Verdana"/>
                <w:sz w:val="20"/>
              </w:rPr>
              <w:t xml:space="preserve">Management      </w:t>
            </w:r>
          </w:p>
          <w:p w14:paraId="43209F0C" w14:textId="77777777" w:rsidR="00972CC1" w:rsidRPr="00AC0D55" w:rsidRDefault="00972CC1" w:rsidP="00FD5EBC">
            <w:pPr>
              <w:pStyle w:val="BodyText"/>
              <w:rPr>
                <w:rFonts w:ascii="Verdana" w:hAnsi="Verdana"/>
                <w:sz w:val="20"/>
              </w:rPr>
            </w:pPr>
            <w:r w:rsidRPr="00AC0D55">
              <w:rPr>
                <w:rFonts w:ascii="Verdana" w:hAnsi="Verdana"/>
                <w:sz w:val="20"/>
              </w:rPr>
              <w:t>Coordinating</w:t>
            </w:r>
          </w:p>
          <w:p w14:paraId="55827171" w14:textId="77777777" w:rsidR="00972CC1" w:rsidRPr="00AC0D55" w:rsidRDefault="00972CC1" w:rsidP="00FD5EBC">
            <w:pPr>
              <w:pStyle w:val="BodyText"/>
              <w:rPr>
                <w:sz w:val="20"/>
              </w:rPr>
            </w:pPr>
            <w:r w:rsidRPr="00AC0D55">
              <w:rPr>
                <w:rFonts w:ascii="Verdana" w:hAnsi="Verdana"/>
                <w:sz w:val="20"/>
              </w:rPr>
              <w:t xml:space="preserve">Centre: </w:t>
            </w:r>
          </w:p>
        </w:tc>
        <w:tc>
          <w:tcPr>
            <w:tcW w:w="6854" w:type="dxa"/>
            <w:shd w:val="clear" w:color="auto" w:fill="auto"/>
          </w:tcPr>
          <w:p w14:paraId="0B66E714" w14:textId="77777777" w:rsidR="005A41B9" w:rsidRDefault="005A41B9" w:rsidP="005A41B9">
            <w:pPr>
              <w:ind w:left="3119" w:hanging="3119"/>
            </w:pPr>
          </w:p>
          <w:p w14:paraId="14FAAACA" w14:textId="4D23C2C7" w:rsidR="005A41B9" w:rsidRPr="0021636C" w:rsidRDefault="005A41B9" w:rsidP="005A41B9">
            <w:r w:rsidRPr="0021636C">
              <w:t>University of Oxford, United Kingdom</w:t>
            </w:r>
          </w:p>
          <w:p w14:paraId="1F324CE4" w14:textId="77777777" w:rsidR="00972CC1" w:rsidRPr="00AC0D55" w:rsidRDefault="00972CC1" w:rsidP="00FD5EBC">
            <w:pPr>
              <w:autoSpaceDE w:val="0"/>
              <w:autoSpaceDN w:val="0"/>
              <w:adjustRightInd w:val="0"/>
              <w:spacing w:before="240"/>
              <w:jc w:val="both"/>
              <w:rPr>
                <w:rFonts w:cs="Arial"/>
              </w:rPr>
            </w:pPr>
          </w:p>
          <w:p w14:paraId="67BC97E6" w14:textId="77777777" w:rsidR="00972CC1" w:rsidRPr="00AC0D55" w:rsidRDefault="00972CC1" w:rsidP="00FD5EBC">
            <w:pPr>
              <w:autoSpaceDE w:val="0"/>
              <w:autoSpaceDN w:val="0"/>
              <w:adjustRightInd w:val="0"/>
              <w:spacing w:before="240"/>
              <w:jc w:val="both"/>
              <w:rPr>
                <w:rFonts w:cs="Arial"/>
                <w:lang w:val="en-US"/>
              </w:rPr>
            </w:pPr>
            <w:r w:rsidRPr="00AC0D55">
              <w:rPr>
                <w:rFonts w:cs="Arial"/>
                <w:lang w:val="en-US"/>
              </w:rPr>
              <w:t>MRC/UVRI and LSHTM Uganda Research Unit, Entebbe, Uganda</w:t>
            </w:r>
          </w:p>
        </w:tc>
      </w:tr>
    </w:tbl>
    <w:p w14:paraId="5BF38CED" w14:textId="77777777" w:rsidR="00972CC1" w:rsidRPr="00667D24" w:rsidRDefault="00972CC1" w:rsidP="00972CC1">
      <w:pPr>
        <w:pStyle w:val="BodyText"/>
        <w:rPr>
          <w:rFonts w:ascii="Verdana" w:hAnsi="Verdana"/>
          <w:sz w:val="20"/>
        </w:rPr>
      </w:pPr>
    </w:p>
    <w:p w14:paraId="29724F38" w14:textId="77777777" w:rsidR="00972CC1" w:rsidRDefault="00972CC1" w:rsidP="00972CC1">
      <w:pPr>
        <w:pStyle w:val="BodyText"/>
      </w:pPr>
      <w:r>
        <w:br w:type="page"/>
      </w:r>
    </w:p>
    <w:p w14:paraId="2155D922" w14:textId="77777777" w:rsidR="00972CC1" w:rsidRDefault="00972CC1" w:rsidP="00972CC1">
      <w:pPr>
        <w:pStyle w:val="BodyText"/>
      </w:pPr>
    </w:p>
    <w:p w14:paraId="7577B342" w14:textId="77777777" w:rsidR="00972CC1" w:rsidRPr="00D77CE3" w:rsidRDefault="00972CC1" w:rsidP="00972CC1">
      <w:pPr>
        <w:pStyle w:val="BodyText"/>
        <w:rPr>
          <w:rFonts w:ascii="Verdana" w:hAnsi="Verdana"/>
          <w:noProof/>
        </w:rPr>
      </w:pPr>
      <w:r w:rsidRPr="00D77CE3">
        <w:rPr>
          <w:rFonts w:ascii="Verdana" w:hAnsi="Verdana"/>
        </w:rPr>
        <w:t>Table of Contents</w:t>
      </w:r>
      <w:r w:rsidRPr="00D77CE3">
        <w:rPr>
          <w:rFonts w:ascii="Verdana" w:hAnsi="Verdana"/>
          <w:noProof/>
        </w:rPr>
        <w:tab/>
      </w:r>
    </w:p>
    <w:commentRangeStart w:id="1"/>
    <w:p w14:paraId="7F37CA0B" w14:textId="05410686" w:rsidR="00C36B17" w:rsidRDefault="00972CC1">
      <w:pPr>
        <w:pStyle w:val="TOC1"/>
        <w:rPr>
          <w:rFonts w:asciiTheme="minorHAnsi" w:eastAsiaTheme="minorEastAsia" w:hAnsiTheme="minorHAnsi" w:cstheme="minorBidi"/>
          <w:b w:val="0"/>
          <w:noProof/>
          <w:szCs w:val="22"/>
          <w:lang w:eastAsia="en-GB"/>
        </w:rPr>
      </w:pPr>
      <w:r>
        <w:rPr>
          <w:noProof/>
          <w:sz w:val="24"/>
          <w:szCs w:val="24"/>
        </w:rPr>
        <w:fldChar w:fldCharType="begin"/>
      </w:r>
      <w:r>
        <w:rPr>
          <w:noProof/>
          <w:sz w:val="24"/>
          <w:szCs w:val="24"/>
        </w:rPr>
        <w:instrText xml:space="preserve"> TOC \o "1-3" \h \z \u </w:instrText>
      </w:r>
      <w:r>
        <w:rPr>
          <w:noProof/>
          <w:sz w:val="24"/>
          <w:szCs w:val="24"/>
        </w:rPr>
        <w:fldChar w:fldCharType="separate"/>
      </w:r>
      <w:hyperlink w:anchor="_Toc60669021" w:history="1">
        <w:r w:rsidR="00C36B17" w:rsidRPr="00456EDE">
          <w:rPr>
            <w:rStyle w:val="Hyperlink"/>
            <w:noProof/>
          </w:rPr>
          <w:t>Definitions/abbreviations</w:t>
        </w:r>
        <w:r w:rsidR="00C36B17">
          <w:rPr>
            <w:noProof/>
            <w:webHidden/>
          </w:rPr>
          <w:tab/>
        </w:r>
        <w:r w:rsidR="00C36B17">
          <w:rPr>
            <w:noProof/>
            <w:webHidden/>
          </w:rPr>
          <w:fldChar w:fldCharType="begin"/>
        </w:r>
        <w:r w:rsidR="00C36B17">
          <w:rPr>
            <w:noProof/>
            <w:webHidden/>
          </w:rPr>
          <w:instrText xml:space="preserve"> PAGEREF _Toc60669021 \h </w:instrText>
        </w:r>
        <w:r w:rsidR="00C36B17">
          <w:rPr>
            <w:noProof/>
            <w:webHidden/>
          </w:rPr>
        </w:r>
        <w:r w:rsidR="00C36B17">
          <w:rPr>
            <w:noProof/>
            <w:webHidden/>
          </w:rPr>
          <w:fldChar w:fldCharType="separate"/>
        </w:r>
        <w:r w:rsidR="00C36B17">
          <w:rPr>
            <w:noProof/>
            <w:webHidden/>
          </w:rPr>
          <w:t>6</w:t>
        </w:r>
        <w:r w:rsidR="00C36B17">
          <w:rPr>
            <w:noProof/>
            <w:webHidden/>
          </w:rPr>
          <w:fldChar w:fldCharType="end"/>
        </w:r>
      </w:hyperlink>
    </w:p>
    <w:p w14:paraId="1A4EF3F8" w14:textId="05CE109C" w:rsidR="00C36B17" w:rsidRDefault="0006626D">
      <w:pPr>
        <w:pStyle w:val="TOC1"/>
        <w:rPr>
          <w:rFonts w:asciiTheme="minorHAnsi" w:eastAsiaTheme="minorEastAsia" w:hAnsiTheme="minorHAnsi" w:cstheme="minorBidi"/>
          <w:b w:val="0"/>
          <w:noProof/>
          <w:szCs w:val="22"/>
          <w:lang w:eastAsia="en-GB"/>
        </w:rPr>
      </w:pPr>
      <w:hyperlink w:anchor="_Toc60669022" w:history="1">
        <w:r w:rsidR="00C36B17" w:rsidRPr="00456EDE">
          <w:rPr>
            <w:rStyle w:val="Hyperlink"/>
            <w:noProof/>
          </w:rPr>
          <w:t>1.</w:t>
        </w:r>
        <w:r w:rsidR="00C36B17">
          <w:rPr>
            <w:rFonts w:asciiTheme="minorHAnsi" w:eastAsiaTheme="minorEastAsia" w:hAnsiTheme="minorHAnsi" w:cstheme="minorBidi"/>
            <w:b w:val="0"/>
            <w:noProof/>
            <w:szCs w:val="22"/>
            <w:lang w:eastAsia="en-GB"/>
          </w:rPr>
          <w:tab/>
        </w:r>
        <w:r w:rsidR="00C36B17" w:rsidRPr="00456EDE">
          <w:rPr>
            <w:rStyle w:val="Hyperlink"/>
            <w:noProof/>
          </w:rPr>
          <w:t>Introduction</w:t>
        </w:r>
        <w:r w:rsidR="00C36B17">
          <w:rPr>
            <w:noProof/>
            <w:webHidden/>
          </w:rPr>
          <w:tab/>
        </w:r>
        <w:r w:rsidR="00C36B17">
          <w:rPr>
            <w:noProof/>
            <w:webHidden/>
          </w:rPr>
          <w:fldChar w:fldCharType="begin"/>
        </w:r>
        <w:r w:rsidR="00C36B17">
          <w:rPr>
            <w:noProof/>
            <w:webHidden/>
          </w:rPr>
          <w:instrText xml:space="preserve"> PAGEREF _Toc60669022 \h </w:instrText>
        </w:r>
        <w:r w:rsidR="00C36B17">
          <w:rPr>
            <w:noProof/>
            <w:webHidden/>
          </w:rPr>
        </w:r>
        <w:r w:rsidR="00C36B17">
          <w:rPr>
            <w:noProof/>
            <w:webHidden/>
          </w:rPr>
          <w:fldChar w:fldCharType="separate"/>
        </w:r>
        <w:r w:rsidR="00C36B17">
          <w:rPr>
            <w:noProof/>
            <w:webHidden/>
          </w:rPr>
          <w:t>7</w:t>
        </w:r>
        <w:r w:rsidR="00C36B17">
          <w:rPr>
            <w:noProof/>
            <w:webHidden/>
          </w:rPr>
          <w:fldChar w:fldCharType="end"/>
        </w:r>
      </w:hyperlink>
    </w:p>
    <w:p w14:paraId="61F24131" w14:textId="3C50DFBE" w:rsidR="00C36B17" w:rsidRDefault="0006626D">
      <w:pPr>
        <w:pStyle w:val="TOC2"/>
        <w:rPr>
          <w:rFonts w:asciiTheme="minorHAnsi" w:eastAsiaTheme="minorEastAsia" w:hAnsiTheme="minorHAnsi" w:cstheme="minorBidi"/>
          <w:b w:val="0"/>
          <w:noProof/>
          <w:sz w:val="22"/>
          <w:szCs w:val="22"/>
          <w:lang w:eastAsia="en-GB"/>
        </w:rPr>
      </w:pPr>
      <w:hyperlink w:anchor="_Toc60669023" w:history="1">
        <w:r w:rsidR="00C36B17" w:rsidRPr="00456EDE">
          <w:rPr>
            <w:rStyle w:val="Hyperlink"/>
            <w:noProof/>
          </w:rPr>
          <w:t>1.1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Purpose</w:t>
        </w:r>
        <w:r w:rsidR="00C36B17">
          <w:rPr>
            <w:noProof/>
            <w:webHidden/>
          </w:rPr>
          <w:tab/>
        </w:r>
        <w:r w:rsidR="00C36B17">
          <w:rPr>
            <w:noProof/>
            <w:webHidden/>
          </w:rPr>
          <w:fldChar w:fldCharType="begin"/>
        </w:r>
        <w:r w:rsidR="00C36B17">
          <w:rPr>
            <w:noProof/>
            <w:webHidden/>
          </w:rPr>
          <w:instrText xml:space="preserve"> PAGEREF _Toc60669023 \h </w:instrText>
        </w:r>
        <w:r w:rsidR="00C36B17">
          <w:rPr>
            <w:noProof/>
            <w:webHidden/>
          </w:rPr>
        </w:r>
        <w:r w:rsidR="00C36B17">
          <w:rPr>
            <w:noProof/>
            <w:webHidden/>
          </w:rPr>
          <w:fldChar w:fldCharType="separate"/>
        </w:r>
        <w:r w:rsidR="00C36B17">
          <w:rPr>
            <w:noProof/>
            <w:webHidden/>
          </w:rPr>
          <w:t>7</w:t>
        </w:r>
        <w:r w:rsidR="00C36B17">
          <w:rPr>
            <w:noProof/>
            <w:webHidden/>
          </w:rPr>
          <w:fldChar w:fldCharType="end"/>
        </w:r>
      </w:hyperlink>
    </w:p>
    <w:p w14:paraId="25BBD54F" w14:textId="1FE3C80B" w:rsidR="00C36B17" w:rsidRDefault="0006626D">
      <w:pPr>
        <w:pStyle w:val="TOC2"/>
        <w:rPr>
          <w:rFonts w:asciiTheme="minorHAnsi" w:eastAsiaTheme="minorEastAsia" w:hAnsiTheme="minorHAnsi" w:cstheme="minorBidi"/>
          <w:b w:val="0"/>
          <w:noProof/>
          <w:sz w:val="22"/>
          <w:szCs w:val="22"/>
          <w:lang w:eastAsia="en-GB"/>
        </w:rPr>
      </w:pPr>
      <w:hyperlink w:anchor="_Toc60669024" w:history="1">
        <w:r w:rsidR="00C36B17" w:rsidRPr="00456EDE">
          <w:rPr>
            <w:rStyle w:val="Hyperlink"/>
            <w:noProof/>
          </w:rPr>
          <w:t>1.2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Updating the Data Management Plan</w:t>
        </w:r>
        <w:r w:rsidR="00C36B17">
          <w:rPr>
            <w:noProof/>
            <w:webHidden/>
          </w:rPr>
          <w:tab/>
        </w:r>
        <w:r w:rsidR="00C36B17">
          <w:rPr>
            <w:noProof/>
            <w:webHidden/>
          </w:rPr>
          <w:fldChar w:fldCharType="begin"/>
        </w:r>
        <w:r w:rsidR="00C36B17">
          <w:rPr>
            <w:noProof/>
            <w:webHidden/>
          </w:rPr>
          <w:instrText xml:space="preserve"> PAGEREF _Toc60669024 \h </w:instrText>
        </w:r>
        <w:r w:rsidR="00C36B17">
          <w:rPr>
            <w:noProof/>
            <w:webHidden/>
          </w:rPr>
        </w:r>
        <w:r w:rsidR="00C36B17">
          <w:rPr>
            <w:noProof/>
            <w:webHidden/>
          </w:rPr>
          <w:fldChar w:fldCharType="separate"/>
        </w:r>
        <w:r w:rsidR="00C36B17">
          <w:rPr>
            <w:noProof/>
            <w:webHidden/>
          </w:rPr>
          <w:t>7</w:t>
        </w:r>
        <w:r w:rsidR="00C36B17">
          <w:rPr>
            <w:noProof/>
            <w:webHidden/>
          </w:rPr>
          <w:fldChar w:fldCharType="end"/>
        </w:r>
      </w:hyperlink>
    </w:p>
    <w:p w14:paraId="31F30FBE" w14:textId="47545CB6" w:rsidR="00C36B17" w:rsidRDefault="0006626D">
      <w:pPr>
        <w:pStyle w:val="TOC2"/>
        <w:rPr>
          <w:rFonts w:asciiTheme="minorHAnsi" w:eastAsiaTheme="minorEastAsia" w:hAnsiTheme="minorHAnsi" w:cstheme="minorBidi"/>
          <w:b w:val="0"/>
          <w:noProof/>
          <w:sz w:val="22"/>
          <w:szCs w:val="22"/>
          <w:lang w:eastAsia="en-GB"/>
        </w:rPr>
      </w:pPr>
      <w:hyperlink w:anchor="_Toc60669025" w:history="1">
        <w:r w:rsidR="00C36B17" w:rsidRPr="00456EDE">
          <w:rPr>
            <w:rStyle w:val="Hyperlink"/>
            <w:noProof/>
          </w:rPr>
          <w:t>1.3</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Data Management Plan review</w:t>
        </w:r>
        <w:r w:rsidR="00C36B17">
          <w:rPr>
            <w:noProof/>
            <w:webHidden/>
          </w:rPr>
          <w:tab/>
        </w:r>
        <w:r w:rsidR="00C36B17">
          <w:rPr>
            <w:noProof/>
            <w:webHidden/>
          </w:rPr>
          <w:fldChar w:fldCharType="begin"/>
        </w:r>
        <w:r w:rsidR="00C36B17">
          <w:rPr>
            <w:noProof/>
            <w:webHidden/>
          </w:rPr>
          <w:instrText xml:space="preserve"> PAGEREF _Toc60669025 \h </w:instrText>
        </w:r>
        <w:r w:rsidR="00C36B17">
          <w:rPr>
            <w:noProof/>
            <w:webHidden/>
          </w:rPr>
        </w:r>
        <w:r w:rsidR="00C36B17">
          <w:rPr>
            <w:noProof/>
            <w:webHidden/>
          </w:rPr>
          <w:fldChar w:fldCharType="separate"/>
        </w:r>
        <w:r w:rsidR="00C36B17">
          <w:rPr>
            <w:noProof/>
            <w:webHidden/>
          </w:rPr>
          <w:t>8</w:t>
        </w:r>
        <w:r w:rsidR="00C36B17">
          <w:rPr>
            <w:noProof/>
            <w:webHidden/>
          </w:rPr>
          <w:fldChar w:fldCharType="end"/>
        </w:r>
      </w:hyperlink>
    </w:p>
    <w:p w14:paraId="54AFAFE8" w14:textId="712F2DAE" w:rsidR="00C36B17" w:rsidRDefault="0006626D">
      <w:pPr>
        <w:pStyle w:val="TOC2"/>
        <w:rPr>
          <w:rFonts w:asciiTheme="minorHAnsi" w:eastAsiaTheme="minorEastAsia" w:hAnsiTheme="minorHAnsi" w:cstheme="minorBidi"/>
          <w:b w:val="0"/>
          <w:noProof/>
          <w:sz w:val="22"/>
          <w:szCs w:val="22"/>
          <w:lang w:eastAsia="en-GB"/>
        </w:rPr>
      </w:pPr>
      <w:hyperlink w:anchor="_Toc60669026" w:history="1">
        <w:r w:rsidR="00C36B17" w:rsidRPr="00456EDE">
          <w:rPr>
            <w:rStyle w:val="Hyperlink"/>
            <w:noProof/>
          </w:rPr>
          <w:t>1.4</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Trial information</w:t>
        </w:r>
        <w:r w:rsidR="00C36B17">
          <w:rPr>
            <w:noProof/>
            <w:webHidden/>
          </w:rPr>
          <w:tab/>
        </w:r>
        <w:r w:rsidR="00C36B17">
          <w:rPr>
            <w:noProof/>
            <w:webHidden/>
          </w:rPr>
          <w:fldChar w:fldCharType="begin"/>
        </w:r>
        <w:r w:rsidR="00C36B17">
          <w:rPr>
            <w:noProof/>
            <w:webHidden/>
          </w:rPr>
          <w:instrText xml:space="preserve"> PAGEREF _Toc60669026 \h </w:instrText>
        </w:r>
        <w:r w:rsidR="00C36B17">
          <w:rPr>
            <w:noProof/>
            <w:webHidden/>
          </w:rPr>
        </w:r>
        <w:r w:rsidR="00C36B17">
          <w:rPr>
            <w:noProof/>
            <w:webHidden/>
          </w:rPr>
          <w:fldChar w:fldCharType="separate"/>
        </w:r>
        <w:r w:rsidR="00C36B17">
          <w:rPr>
            <w:noProof/>
            <w:webHidden/>
          </w:rPr>
          <w:t>8</w:t>
        </w:r>
        <w:r w:rsidR="00C36B17">
          <w:rPr>
            <w:noProof/>
            <w:webHidden/>
          </w:rPr>
          <w:fldChar w:fldCharType="end"/>
        </w:r>
      </w:hyperlink>
    </w:p>
    <w:p w14:paraId="72FC46D9" w14:textId="208E389E" w:rsidR="00C36B17" w:rsidRDefault="0006626D">
      <w:pPr>
        <w:pStyle w:val="TOC1"/>
        <w:rPr>
          <w:rFonts w:asciiTheme="minorHAnsi" w:eastAsiaTheme="minorEastAsia" w:hAnsiTheme="minorHAnsi" w:cstheme="minorBidi"/>
          <w:b w:val="0"/>
          <w:noProof/>
          <w:szCs w:val="22"/>
          <w:lang w:eastAsia="en-GB"/>
        </w:rPr>
      </w:pPr>
      <w:hyperlink w:anchor="_Toc60669027" w:history="1">
        <w:r w:rsidR="00C36B17" w:rsidRPr="00456EDE">
          <w:rPr>
            <w:rStyle w:val="Hyperlink"/>
            <w:noProof/>
          </w:rPr>
          <w:t>2.</w:t>
        </w:r>
        <w:r w:rsidR="00C36B17">
          <w:rPr>
            <w:rFonts w:asciiTheme="minorHAnsi" w:eastAsiaTheme="minorEastAsia" w:hAnsiTheme="minorHAnsi" w:cstheme="minorBidi"/>
            <w:b w:val="0"/>
            <w:noProof/>
            <w:szCs w:val="22"/>
            <w:lang w:eastAsia="en-GB"/>
          </w:rPr>
          <w:tab/>
        </w:r>
        <w:r w:rsidR="00C36B17" w:rsidRPr="00456EDE">
          <w:rPr>
            <w:rStyle w:val="Hyperlink"/>
            <w:noProof/>
          </w:rPr>
          <w:t>Description of the data</w:t>
        </w:r>
        <w:r w:rsidR="00C36B17">
          <w:rPr>
            <w:noProof/>
            <w:webHidden/>
          </w:rPr>
          <w:tab/>
        </w:r>
        <w:r w:rsidR="00C36B17">
          <w:rPr>
            <w:noProof/>
            <w:webHidden/>
          </w:rPr>
          <w:fldChar w:fldCharType="begin"/>
        </w:r>
        <w:r w:rsidR="00C36B17">
          <w:rPr>
            <w:noProof/>
            <w:webHidden/>
          </w:rPr>
          <w:instrText xml:space="preserve"> PAGEREF _Toc60669027 \h </w:instrText>
        </w:r>
        <w:r w:rsidR="00C36B17">
          <w:rPr>
            <w:noProof/>
            <w:webHidden/>
          </w:rPr>
        </w:r>
        <w:r w:rsidR="00C36B17">
          <w:rPr>
            <w:noProof/>
            <w:webHidden/>
          </w:rPr>
          <w:fldChar w:fldCharType="separate"/>
        </w:r>
        <w:r w:rsidR="00C36B17">
          <w:rPr>
            <w:noProof/>
            <w:webHidden/>
          </w:rPr>
          <w:t>9</w:t>
        </w:r>
        <w:r w:rsidR="00C36B17">
          <w:rPr>
            <w:noProof/>
            <w:webHidden/>
          </w:rPr>
          <w:fldChar w:fldCharType="end"/>
        </w:r>
      </w:hyperlink>
    </w:p>
    <w:p w14:paraId="5336DE6E" w14:textId="14FC1905" w:rsidR="00C36B17" w:rsidRDefault="0006626D">
      <w:pPr>
        <w:pStyle w:val="TOC2"/>
        <w:rPr>
          <w:rFonts w:asciiTheme="minorHAnsi" w:eastAsiaTheme="minorEastAsia" w:hAnsiTheme="minorHAnsi" w:cstheme="minorBidi"/>
          <w:b w:val="0"/>
          <w:noProof/>
          <w:sz w:val="22"/>
          <w:szCs w:val="22"/>
          <w:lang w:eastAsia="en-GB"/>
        </w:rPr>
      </w:pPr>
      <w:hyperlink w:anchor="_Toc60669028" w:history="1">
        <w:r w:rsidR="00C36B17" w:rsidRPr="00456EDE">
          <w:rPr>
            <w:rStyle w:val="Hyperlink"/>
            <w:noProof/>
          </w:rPr>
          <w:t>2.1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Types of data</w:t>
        </w:r>
        <w:r w:rsidR="00C36B17">
          <w:rPr>
            <w:noProof/>
            <w:webHidden/>
          </w:rPr>
          <w:tab/>
        </w:r>
        <w:r w:rsidR="00C36B17">
          <w:rPr>
            <w:noProof/>
            <w:webHidden/>
          </w:rPr>
          <w:fldChar w:fldCharType="begin"/>
        </w:r>
        <w:r w:rsidR="00C36B17">
          <w:rPr>
            <w:noProof/>
            <w:webHidden/>
          </w:rPr>
          <w:instrText xml:space="preserve"> PAGEREF _Toc60669028 \h </w:instrText>
        </w:r>
        <w:r w:rsidR="00C36B17">
          <w:rPr>
            <w:noProof/>
            <w:webHidden/>
          </w:rPr>
        </w:r>
        <w:r w:rsidR="00C36B17">
          <w:rPr>
            <w:noProof/>
            <w:webHidden/>
          </w:rPr>
          <w:fldChar w:fldCharType="separate"/>
        </w:r>
        <w:r w:rsidR="00C36B17">
          <w:rPr>
            <w:noProof/>
            <w:webHidden/>
          </w:rPr>
          <w:t>9</w:t>
        </w:r>
        <w:r w:rsidR="00C36B17">
          <w:rPr>
            <w:noProof/>
            <w:webHidden/>
          </w:rPr>
          <w:fldChar w:fldCharType="end"/>
        </w:r>
      </w:hyperlink>
    </w:p>
    <w:p w14:paraId="7AFFF581" w14:textId="1890A1C2" w:rsidR="00C36B17" w:rsidRDefault="0006626D">
      <w:pPr>
        <w:pStyle w:val="TOC2"/>
        <w:rPr>
          <w:rFonts w:asciiTheme="minorHAnsi" w:eastAsiaTheme="minorEastAsia" w:hAnsiTheme="minorHAnsi" w:cstheme="minorBidi"/>
          <w:b w:val="0"/>
          <w:noProof/>
          <w:sz w:val="22"/>
          <w:szCs w:val="22"/>
          <w:lang w:eastAsia="en-GB"/>
        </w:rPr>
      </w:pPr>
      <w:hyperlink w:anchor="_Toc60669029" w:history="1">
        <w:r w:rsidR="00C36B17" w:rsidRPr="00456EDE">
          <w:rPr>
            <w:rStyle w:val="Hyperlink"/>
            <w:noProof/>
          </w:rPr>
          <w:t>2.2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Format and scale of the data</w:t>
        </w:r>
        <w:r w:rsidR="00C36B17">
          <w:rPr>
            <w:noProof/>
            <w:webHidden/>
          </w:rPr>
          <w:tab/>
        </w:r>
        <w:r w:rsidR="00C36B17">
          <w:rPr>
            <w:noProof/>
            <w:webHidden/>
          </w:rPr>
          <w:fldChar w:fldCharType="begin"/>
        </w:r>
        <w:r w:rsidR="00C36B17">
          <w:rPr>
            <w:noProof/>
            <w:webHidden/>
          </w:rPr>
          <w:instrText xml:space="preserve"> PAGEREF _Toc60669029 \h </w:instrText>
        </w:r>
        <w:r w:rsidR="00C36B17">
          <w:rPr>
            <w:noProof/>
            <w:webHidden/>
          </w:rPr>
        </w:r>
        <w:r w:rsidR="00C36B17">
          <w:rPr>
            <w:noProof/>
            <w:webHidden/>
          </w:rPr>
          <w:fldChar w:fldCharType="separate"/>
        </w:r>
        <w:r w:rsidR="00C36B17">
          <w:rPr>
            <w:noProof/>
            <w:webHidden/>
          </w:rPr>
          <w:t>9</w:t>
        </w:r>
        <w:r w:rsidR="00C36B17">
          <w:rPr>
            <w:noProof/>
            <w:webHidden/>
          </w:rPr>
          <w:fldChar w:fldCharType="end"/>
        </w:r>
      </w:hyperlink>
    </w:p>
    <w:p w14:paraId="487A4402" w14:textId="5F129B57" w:rsidR="00C36B17" w:rsidRDefault="0006626D">
      <w:pPr>
        <w:pStyle w:val="TOC1"/>
        <w:rPr>
          <w:rFonts w:asciiTheme="minorHAnsi" w:eastAsiaTheme="minorEastAsia" w:hAnsiTheme="minorHAnsi" w:cstheme="minorBidi"/>
          <w:b w:val="0"/>
          <w:noProof/>
          <w:szCs w:val="22"/>
          <w:lang w:eastAsia="en-GB"/>
        </w:rPr>
      </w:pPr>
      <w:hyperlink w:anchor="_Toc60669030" w:history="1">
        <w:r w:rsidR="00C36B17" w:rsidRPr="00456EDE">
          <w:rPr>
            <w:rStyle w:val="Hyperlink"/>
            <w:noProof/>
          </w:rPr>
          <w:t>3.</w:t>
        </w:r>
        <w:r w:rsidR="00C36B17">
          <w:rPr>
            <w:rFonts w:asciiTheme="minorHAnsi" w:eastAsiaTheme="minorEastAsia" w:hAnsiTheme="minorHAnsi" w:cstheme="minorBidi"/>
            <w:b w:val="0"/>
            <w:noProof/>
            <w:szCs w:val="22"/>
            <w:lang w:eastAsia="en-GB"/>
          </w:rPr>
          <w:tab/>
        </w:r>
        <w:r w:rsidR="00C36B17" w:rsidRPr="00456EDE">
          <w:rPr>
            <w:rStyle w:val="Hyperlink"/>
            <w:noProof/>
          </w:rPr>
          <w:t>Data collection/generation</w:t>
        </w:r>
        <w:r w:rsidR="00C36B17">
          <w:rPr>
            <w:noProof/>
            <w:webHidden/>
          </w:rPr>
          <w:tab/>
        </w:r>
        <w:r w:rsidR="00C36B17">
          <w:rPr>
            <w:noProof/>
            <w:webHidden/>
          </w:rPr>
          <w:fldChar w:fldCharType="begin"/>
        </w:r>
        <w:r w:rsidR="00C36B17">
          <w:rPr>
            <w:noProof/>
            <w:webHidden/>
          </w:rPr>
          <w:instrText xml:space="preserve"> PAGEREF _Toc60669030 \h </w:instrText>
        </w:r>
        <w:r w:rsidR="00C36B17">
          <w:rPr>
            <w:noProof/>
            <w:webHidden/>
          </w:rPr>
        </w:r>
        <w:r w:rsidR="00C36B17">
          <w:rPr>
            <w:noProof/>
            <w:webHidden/>
          </w:rPr>
          <w:fldChar w:fldCharType="separate"/>
        </w:r>
        <w:r w:rsidR="00C36B17">
          <w:rPr>
            <w:noProof/>
            <w:webHidden/>
          </w:rPr>
          <w:t>9</w:t>
        </w:r>
        <w:r w:rsidR="00C36B17">
          <w:rPr>
            <w:noProof/>
            <w:webHidden/>
          </w:rPr>
          <w:fldChar w:fldCharType="end"/>
        </w:r>
      </w:hyperlink>
    </w:p>
    <w:p w14:paraId="158FDB2B" w14:textId="6387DB60" w:rsidR="00C36B17" w:rsidRDefault="0006626D">
      <w:pPr>
        <w:pStyle w:val="TOC2"/>
        <w:rPr>
          <w:rFonts w:asciiTheme="minorHAnsi" w:eastAsiaTheme="minorEastAsia" w:hAnsiTheme="minorHAnsi" w:cstheme="minorBidi"/>
          <w:b w:val="0"/>
          <w:noProof/>
          <w:sz w:val="22"/>
          <w:szCs w:val="22"/>
          <w:lang w:eastAsia="en-GB"/>
        </w:rPr>
      </w:pPr>
      <w:hyperlink w:anchor="_Toc60669031" w:history="1">
        <w:r w:rsidR="00C36B17" w:rsidRPr="00456EDE">
          <w:rPr>
            <w:rStyle w:val="Hyperlink"/>
            <w:noProof/>
          </w:rPr>
          <w:t>3.1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Methodologies for data collection/generation</w:t>
        </w:r>
        <w:r w:rsidR="00C36B17">
          <w:rPr>
            <w:noProof/>
            <w:webHidden/>
          </w:rPr>
          <w:tab/>
        </w:r>
        <w:r w:rsidR="00C36B17">
          <w:rPr>
            <w:noProof/>
            <w:webHidden/>
          </w:rPr>
          <w:fldChar w:fldCharType="begin"/>
        </w:r>
        <w:r w:rsidR="00C36B17">
          <w:rPr>
            <w:noProof/>
            <w:webHidden/>
          </w:rPr>
          <w:instrText xml:space="preserve"> PAGEREF _Toc60669031 \h </w:instrText>
        </w:r>
        <w:r w:rsidR="00C36B17">
          <w:rPr>
            <w:noProof/>
            <w:webHidden/>
          </w:rPr>
        </w:r>
        <w:r w:rsidR="00C36B17">
          <w:rPr>
            <w:noProof/>
            <w:webHidden/>
          </w:rPr>
          <w:fldChar w:fldCharType="separate"/>
        </w:r>
        <w:r w:rsidR="00C36B17">
          <w:rPr>
            <w:noProof/>
            <w:webHidden/>
          </w:rPr>
          <w:t>10</w:t>
        </w:r>
        <w:r w:rsidR="00C36B17">
          <w:rPr>
            <w:noProof/>
            <w:webHidden/>
          </w:rPr>
          <w:fldChar w:fldCharType="end"/>
        </w:r>
      </w:hyperlink>
    </w:p>
    <w:p w14:paraId="4AD7BD50" w14:textId="66B65189" w:rsidR="00C36B17" w:rsidRDefault="0006626D">
      <w:pPr>
        <w:pStyle w:val="TOC2"/>
        <w:rPr>
          <w:rFonts w:asciiTheme="minorHAnsi" w:eastAsiaTheme="minorEastAsia" w:hAnsiTheme="minorHAnsi" w:cstheme="minorBidi"/>
          <w:b w:val="0"/>
          <w:noProof/>
          <w:sz w:val="22"/>
          <w:szCs w:val="22"/>
          <w:lang w:eastAsia="en-GB"/>
        </w:rPr>
      </w:pPr>
      <w:hyperlink w:anchor="_Toc60669032" w:history="1">
        <w:r w:rsidR="00C36B17" w:rsidRPr="00456EDE">
          <w:rPr>
            <w:rStyle w:val="Hyperlink"/>
            <w:noProof/>
          </w:rPr>
          <w:t>3.2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Data quality and standards</w:t>
        </w:r>
        <w:r w:rsidR="00C36B17">
          <w:rPr>
            <w:noProof/>
            <w:webHidden/>
          </w:rPr>
          <w:tab/>
        </w:r>
        <w:r w:rsidR="00C36B17">
          <w:rPr>
            <w:noProof/>
            <w:webHidden/>
          </w:rPr>
          <w:fldChar w:fldCharType="begin"/>
        </w:r>
        <w:r w:rsidR="00C36B17">
          <w:rPr>
            <w:noProof/>
            <w:webHidden/>
          </w:rPr>
          <w:instrText xml:space="preserve"> PAGEREF _Toc60669032 \h </w:instrText>
        </w:r>
        <w:r w:rsidR="00C36B17">
          <w:rPr>
            <w:noProof/>
            <w:webHidden/>
          </w:rPr>
        </w:r>
        <w:r w:rsidR="00C36B17">
          <w:rPr>
            <w:noProof/>
            <w:webHidden/>
          </w:rPr>
          <w:fldChar w:fldCharType="separate"/>
        </w:r>
        <w:r w:rsidR="00C36B17">
          <w:rPr>
            <w:noProof/>
            <w:webHidden/>
          </w:rPr>
          <w:t>10</w:t>
        </w:r>
        <w:r w:rsidR="00C36B17">
          <w:rPr>
            <w:noProof/>
            <w:webHidden/>
          </w:rPr>
          <w:fldChar w:fldCharType="end"/>
        </w:r>
      </w:hyperlink>
    </w:p>
    <w:p w14:paraId="518684D9" w14:textId="1E1A8420" w:rsidR="00C36B17" w:rsidRDefault="0006626D">
      <w:pPr>
        <w:pStyle w:val="TOC1"/>
        <w:rPr>
          <w:rFonts w:asciiTheme="minorHAnsi" w:eastAsiaTheme="minorEastAsia" w:hAnsiTheme="minorHAnsi" w:cstheme="minorBidi"/>
          <w:b w:val="0"/>
          <w:noProof/>
          <w:szCs w:val="22"/>
          <w:lang w:eastAsia="en-GB"/>
        </w:rPr>
      </w:pPr>
      <w:hyperlink w:anchor="_Toc60669033" w:history="1">
        <w:r w:rsidR="00C36B17" w:rsidRPr="00456EDE">
          <w:rPr>
            <w:rStyle w:val="Hyperlink"/>
            <w:noProof/>
          </w:rPr>
          <w:t>4.</w:t>
        </w:r>
        <w:r w:rsidR="00C36B17">
          <w:rPr>
            <w:rFonts w:asciiTheme="minorHAnsi" w:eastAsiaTheme="minorEastAsia" w:hAnsiTheme="minorHAnsi" w:cstheme="minorBidi"/>
            <w:b w:val="0"/>
            <w:noProof/>
            <w:szCs w:val="22"/>
            <w:lang w:eastAsia="en-GB"/>
          </w:rPr>
          <w:tab/>
        </w:r>
        <w:r w:rsidR="00C36B17" w:rsidRPr="00456EDE">
          <w:rPr>
            <w:rStyle w:val="Hyperlink"/>
            <w:noProof/>
          </w:rPr>
          <w:t>Responsibilities and timelines</w:t>
        </w:r>
        <w:r w:rsidR="00C36B17">
          <w:rPr>
            <w:noProof/>
            <w:webHidden/>
          </w:rPr>
          <w:tab/>
        </w:r>
        <w:r w:rsidR="00C36B17">
          <w:rPr>
            <w:noProof/>
            <w:webHidden/>
          </w:rPr>
          <w:fldChar w:fldCharType="begin"/>
        </w:r>
        <w:r w:rsidR="00C36B17">
          <w:rPr>
            <w:noProof/>
            <w:webHidden/>
          </w:rPr>
          <w:instrText xml:space="preserve"> PAGEREF _Toc60669033 \h </w:instrText>
        </w:r>
        <w:r w:rsidR="00C36B17">
          <w:rPr>
            <w:noProof/>
            <w:webHidden/>
          </w:rPr>
        </w:r>
        <w:r w:rsidR="00C36B17">
          <w:rPr>
            <w:noProof/>
            <w:webHidden/>
          </w:rPr>
          <w:fldChar w:fldCharType="separate"/>
        </w:r>
        <w:r w:rsidR="00C36B17">
          <w:rPr>
            <w:noProof/>
            <w:webHidden/>
          </w:rPr>
          <w:t>10</w:t>
        </w:r>
        <w:r w:rsidR="00C36B17">
          <w:rPr>
            <w:noProof/>
            <w:webHidden/>
          </w:rPr>
          <w:fldChar w:fldCharType="end"/>
        </w:r>
      </w:hyperlink>
    </w:p>
    <w:p w14:paraId="30A34A0E" w14:textId="416C1818" w:rsidR="00C36B17" w:rsidRDefault="0006626D">
      <w:pPr>
        <w:pStyle w:val="TOC2"/>
        <w:rPr>
          <w:rFonts w:asciiTheme="minorHAnsi" w:eastAsiaTheme="minorEastAsia" w:hAnsiTheme="minorHAnsi" w:cstheme="minorBidi"/>
          <w:b w:val="0"/>
          <w:noProof/>
          <w:sz w:val="22"/>
          <w:szCs w:val="22"/>
          <w:lang w:eastAsia="en-GB"/>
        </w:rPr>
      </w:pPr>
      <w:hyperlink w:anchor="_Toc60669034" w:history="1">
        <w:r w:rsidR="00C36B17" w:rsidRPr="00456EDE">
          <w:rPr>
            <w:rStyle w:val="Hyperlink"/>
            <w:noProof/>
          </w:rPr>
          <w:t>4.1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Responsibilities</w:t>
        </w:r>
        <w:r w:rsidR="00C36B17">
          <w:rPr>
            <w:noProof/>
            <w:webHidden/>
          </w:rPr>
          <w:tab/>
        </w:r>
        <w:r w:rsidR="00C36B17">
          <w:rPr>
            <w:noProof/>
            <w:webHidden/>
          </w:rPr>
          <w:fldChar w:fldCharType="begin"/>
        </w:r>
        <w:r w:rsidR="00C36B17">
          <w:rPr>
            <w:noProof/>
            <w:webHidden/>
          </w:rPr>
          <w:instrText xml:space="preserve"> PAGEREF _Toc60669034 \h </w:instrText>
        </w:r>
        <w:r w:rsidR="00C36B17">
          <w:rPr>
            <w:noProof/>
            <w:webHidden/>
          </w:rPr>
        </w:r>
        <w:r w:rsidR="00C36B17">
          <w:rPr>
            <w:noProof/>
            <w:webHidden/>
          </w:rPr>
          <w:fldChar w:fldCharType="separate"/>
        </w:r>
        <w:r w:rsidR="00C36B17">
          <w:rPr>
            <w:noProof/>
            <w:webHidden/>
          </w:rPr>
          <w:t>10</w:t>
        </w:r>
        <w:r w:rsidR="00C36B17">
          <w:rPr>
            <w:noProof/>
            <w:webHidden/>
          </w:rPr>
          <w:fldChar w:fldCharType="end"/>
        </w:r>
      </w:hyperlink>
    </w:p>
    <w:p w14:paraId="035CD108" w14:textId="3EF93CF1" w:rsidR="00C36B17" w:rsidRDefault="0006626D">
      <w:pPr>
        <w:pStyle w:val="TOC2"/>
        <w:rPr>
          <w:rFonts w:asciiTheme="minorHAnsi" w:eastAsiaTheme="minorEastAsia" w:hAnsiTheme="minorHAnsi" w:cstheme="minorBidi"/>
          <w:b w:val="0"/>
          <w:noProof/>
          <w:sz w:val="22"/>
          <w:szCs w:val="22"/>
          <w:lang w:eastAsia="en-GB"/>
        </w:rPr>
      </w:pPr>
      <w:hyperlink w:anchor="_Toc60669035" w:history="1">
        <w:r w:rsidR="00C36B17" w:rsidRPr="00456EDE">
          <w:rPr>
            <w:rStyle w:val="Hyperlink"/>
            <w:noProof/>
          </w:rPr>
          <w:t>4.2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Organisational responsibilities</w:t>
        </w:r>
        <w:r w:rsidR="00C36B17">
          <w:rPr>
            <w:noProof/>
            <w:webHidden/>
          </w:rPr>
          <w:tab/>
        </w:r>
        <w:r w:rsidR="00C36B17">
          <w:rPr>
            <w:noProof/>
            <w:webHidden/>
          </w:rPr>
          <w:fldChar w:fldCharType="begin"/>
        </w:r>
        <w:r w:rsidR="00C36B17">
          <w:rPr>
            <w:noProof/>
            <w:webHidden/>
          </w:rPr>
          <w:instrText xml:space="preserve"> PAGEREF _Toc60669035 \h </w:instrText>
        </w:r>
        <w:r w:rsidR="00C36B17">
          <w:rPr>
            <w:noProof/>
            <w:webHidden/>
          </w:rPr>
        </w:r>
        <w:r w:rsidR="00C36B17">
          <w:rPr>
            <w:noProof/>
            <w:webHidden/>
          </w:rPr>
          <w:fldChar w:fldCharType="separate"/>
        </w:r>
        <w:r w:rsidR="00C36B17">
          <w:rPr>
            <w:noProof/>
            <w:webHidden/>
          </w:rPr>
          <w:t>11</w:t>
        </w:r>
        <w:r w:rsidR="00C36B17">
          <w:rPr>
            <w:noProof/>
            <w:webHidden/>
          </w:rPr>
          <w:fldChar w:fldCharType="end"/>
        </w:r>
      </w:hyperlink>
    </w:p>
    <w:p w14:paraId="1ACBE07F" w14:textId="408B6147" w:rsidR="00C36B17" w:rsidRDefault="0006626D">
      <w:pPr>
        <w:pStyle w:val="TOC2"/>
        <w:rPr>
          <w:rFonts w:asciiTheme="minorHAnsi" w:eastAsiaTheme="minorEastAsia" w:hAnsiTheme="minorHAnsi" w:cstheme="minorBidi"/>
          <w:b w:val="0"/>
          <w:noProof/>
          <w:sz w:val="22"/>
          <w:szCs w:val="22"/>
          <w:lang w:eastAsia="en-GB"/>
        </w:rPr>
      </w:pPr>
      <w:hyperlink w:anchor="_Toc60669036" w:history="1">
        <w:r w:rsidR="00C36B17" w:rsidRPr="00456EDE">
          <w:rPr>
            <w:rStyle w:val="Hyperlink"/>
            <w:noProof/>
          </w:rPr>
          <w:t>4.3</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Data management activities</w:t>
        </w:r>
        <w:r w:rsidR="00C36B17">
          <w:rPr>
            <w:noProof/>
            <w:webHidden/>
          </w:rPr>
          <w:tab/>
        </w:r>
        <w:r w:rsidR="00C36B17">
          <w:rPr>
            <w:noProof/>
            <w:webHidden/>
          </w:rPr>
          <w:fldChar w:fldCharType="begin"/>
        </w:r>
        <w:r w:rsidR="00C36B17">
          <w:rPr>
            <w:noProof/>
            <w:webHidden/>
          </w:rPr>
          <w:instrText xml:space="preserve"> PAGEREF _Toc60669036 \h </w:instrText>
        </w:r>
        <w:r w:rsidR="00C36B17">
          <w:rPr>
            <w:noProof/>
            <w:webHidden/>
          </w:rPr>
        </w:r>
        <w:r w:rsidR="00C36B17">
          <w:rPr>
            <w:noProof/>
            <w:webHidden/>
          </w:rPr>
          <w:fldChar w:fldCharType="separate"/>
        </w:r>
        <w:r w:rsidR="00C36B17">
          <w:rPr>
            <w:noProof/>
            <w:webHidden/>
          </w:rPr>
          <w:t>11</w:t>
        </w:r>
        <w:r w:rsidR="00C36B17">
          <w:rPr>
            <w:noProof/>
            <w:webHidden/>
          </w:rPr>
          <w:fldChar w:fldCharType="end"/>
        </w:r>
      </w:hyperlink>
    </w:p>
    <w:p w14:paraId="1A7031A5" w14:textId="5861DFAF" w:rsidR="00C36B17" w:rsidRDefault="0006626D">
      <w:pPr>
        <w:pStyle w:val="TOC1"/>
        <w:rPr>
          <w:rFonts w:asciiTheme="minorHAnsi" w:eastAsiaTheme="minorEastAsia" w:hAnsiTheme="minorHAnsi" w:cstheme="minorBidi"/>
          <w:b w:val="0"/>
          <w:noProof/>
          <w:szCs w:val="22"/>
          <w:lang w:eastAsia="en-GB"/>
        </w:rPr>
      </w:pPr>
      <w:hyperlink w:anchor="_Toc60669037" w:history="1">
        <w:r w:rsidR="00C36B17" w:rsidRPr="00456EDE">
          <w:rPr>
            <w:rStyle w:val="Hyperlink"/>
            <w:noProof/>
          </w:rPr>
          <w:t>5.</w:t>
        </w:r>
        <w:r w:rsidR="00C36B17">
          <w:rPr>
            <w:rFonts w:asciiTheme="minorHAnsi" w:eastAsiaTheme="minorEastAsia" w:hAnsiTheme="minorHAnsi" w:cstheme="minorBidi"/>
            <w:b w:val="0"/>
            <w:noProof/>
            <w:szCs w:val="22"/>
            <w:lang w:eastAsia="en-GB"/>
          </w:rPr>
          <w:tab/>
        </w:r>
        <w:r w:rsidR="00C36B17" w:rsidRPr="00456EDE">
          <w:rPr>
            <w:rStyle w:val="Hyperlink"/>
            <w:noProof/>
          </w:rPr>
          <w:t>eCRF design and data definition</w:t>
        </w:r>
        <w:r w:rsidR="00C36B17">
          <w:rPr>
            <w:noProof/>
            <w:webHidden/>
          </w:rPr>
          <w:tab/>
        </w:r>
        <w:r w:rsidR="00C36B17">
          <w:rPr>
            <w:noProof/>
            <w:webHidden/>
          </w:rPr>
          <w:fldChar w:fldCharType="begin"/>
        </w:r>
        <w:r w:rsidR="00C36B17">
          <w:rPr>
            <w:noProof/>
            <w:webHidden/>
          </w:rPr>
          <w:instrText xml:space="preserve"> PAGEREF _Toc60669037 \h </w:instrText>
        </w:r>
        <w:r w:rsidR="00C36B17">
          <w:rPr>
            <w:noProof/>
            <w:webHidden/>
          </w:rPr>
        </w:r>
        <w:r w:rsidR="00C36B17">
          <w:rPr>
            <w:noProof/>
            <w:webHidden/>
          </w:rPr>
          <w:fldChar w:fldCharType="separate"/>
        </w:r>
        <w:r w:rsidR="00C36B17">
          <w:rPr>
            <w:noProof/>
            <w:webHidden/>
          </w:rPr>
          <w:t>11</w:t>
        </w:r>
        <w:r w:rsidR="00C36B17">
          <w:rPr>
            <w:noProof/>
            <w:webHidden/>
          </w:rPr>
          <w:fldChar w:fldCharType="end"/>
        </w:r>
      </w:hyperlink>
    </w:p>
    <w:p w14:paraId="5D2D41AF" w14:textId="417945F7" w:rsidR="00C36B17" w:rsidRDefault="0006626D">
      <w:pPr>
        <w:pStyle w:val="TOC2"/>
        <w:rPr>
          <w:rFonts w:asciiTheme="minorHAnsi" w:eastAsiaTheme="minorEastAsia" w:hAnsiTheme="minorHAnsi" w:cstheme="minorBidi"/>
          <w:b w:val="0"/>
          <w:noProof/>
          <w:sz w:val="22"/>
          <w:szCs w:val="22"/>
          <w:lang w:eastAsia="en-GB"/>
        </w:rPr>
      </w:pPr>
      <w:hyperlink w:anchor="_Toc60669038" w:history="1">
        <w:r w:rsidR="00C36B17" w:rsidRPr="00456EDE">
          <w:rPr>
            <w:rStyle w:val="Hyperlink"/>
            <w:noProof/>
          </w:rPr>
          <w:t>5.1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CRF design</w:t>
        </w:r>
        <w:r w:rsidR="00C36B17">
          <w:rPr>
            <w:noProof/>
            <w:webHidden/>
          </w:rPr>
          <w:tab/>
        </w:r>
        <w:r w:rsidR="00C36B17">
          <w:rPr>
            <w:noProof/>
            <w:webHidden/>
          </w:rPr>
          <w:fldChar w:fldCharType="begin"/>
        </w:r>
        <w:r w:rsidR="00C36B17">
          <w:rPr>
            <w:noProof/>
            <w:webHidden/>
          </w:rPr>
          <w:instrText xml:space="preserve"> PAGEREF _Toc60669038 \h </w:instrText>
        </w:r>
        <w:r w:rsidR="00C36B17">
          <w:rPr>
            <w:noProof/>
            <w:webHidden/>
          </w:rPr>
        </w:r>
        <w:r w:rsidR="00C36B17">
          <w:rPr>
            <w:noProof/>
            <w:webHidden/>
          </w:rPr>
          <w:fldChar w:fldCharType="separate"/>
        </w:r>
        <w:r w:rsidR="00C36B17">
          <w:rPr>
            <w:noProof/>
            <w:webHidden/>
          </w:rPr>
          <w:t>12</w:t>
        </w:r>
        <w:r w:rsidR="00C36B17">
          <w:rPr>
            <w:noProof/>
            <w:webHidden/>
          </w:rPr>
          <w:fldChar w:fldCharType="end"/>
        </w:r>
      </w:hyperlink>
    </w:p>
    <w:p w14:paraId="2C3DC000" w14:textId="082FD6A0" w:rsidR="00C36B17" w:rsidRDefault="0006626D">
      <w:pPr>
        <w:pStyle w:val="TOC2"/>
        <w:rPr>
          <w:rFonts w:asciiTheme="minorHAnsi" w:eastAsiaTheme="minorEastAsia" w:hAnsiTheme="minorHAnsi" w:cstheme="minorBidi"/>
          <w:b w:val="0"/>
          <w:noProof/>
          <w:sz w:val="22"/>
          <w:szCs w:val="22"/>
          <w:lang w:eastAsia="en-GB"/>
        </w:rPr>
      </w:pPr>
      <w:hyperlink w:anchor="_Toc60669039" w:history="1">
        <w:r w:rsidR="00C36B17" w:rsidRPr="00456EDE">
          <w:rPr>
            <w:rStyle w:val="Hyperlink"/>
            <w:noProof/>
          </w:rPr>
          <w:t>5.2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CRF review</w:t>
        </w:r>
        <w:r w:rsidR="00C36B17">
          <w:rPr>
            <w:noProof/>
            <w:webHidden/>
          </w:rPr>
          <w:tab/>
        </w:r>
        <w:r w:rsidR="00C36B17">
          <w:rPr>
            <w:noProof/>
            <w:webHidden/>
          </w:rPr>
          <w:fldChar w:fldCharType="begin"/>
        </w:r>
        <w:r w:rsidR="00C36B17">
          <w:rPr>
            <w:noProof/>
            <w:webHidden/>
          </w:rPr>
          <w:instrText xml:space="preserve"> PAGEREF _Toc60669039 \h </w:instrText>
        </w:r>
        <w:r w:rsidR="00C36B17">
          <w:rPr>
            <w:noProof/>
            <w:webHidden/>
          </w:rPr>
        </w:r>
        <w:r w:rsidR="00C36B17">
          <w:rPr>
            <w:noProof/>
            <w:webHidden/>
          </w:rPr>
          <w:fldChar w:fldCharType="separate"/>
        </w:r>
        <w:r w:rsidR="00C36B17">
          <w:rPr>
            <w:noProof/>
            <w:webHidden/>
          </w:rPr>
          <w:t>12</w:t>
        </w:r>
        <w:r w:rsidR="00C36B17">
          <w:rPr>
            <w:noProof/>
            <w:webHidden/>
          </w:rPr>
          <w:fldChar w:fldCharType="end"/>
        </w:r>
      </w:hyperlink>
    </w:p>
    <w:p w14:paraId="57FB8947" w14:textId="04FE4ADD" w:rsidR="00C36B17" w:rsidRDefault="0006626D">
      <w:pPr>
        <w:pStyle w:val="TOC2"/>
        <w:rPr>
          <w:rFonts w:asciiTheme="minorHAnsi" w:eastAsiaTheme="minorEastAsia" w:hAnsiTheme="minorHAnsi" w:cstheme="minorBidi"/>
          <w:b w:val="0"/>
          <w:noProof/>
          <w:sz w:val="22"/>
          <w:szCs w:val="22"/>
          <w:lang w:eastAsia="en-GB"/>
        </w:rPr>
      </w:pPr>
      <w:hyperlink w:anchor="_Toc60669040" w:history="1">
        <w:r w:rsidR="00C36B17" w:rsidRPr="00456EDE">
          <w:rPr>
            <w:rStyle w:val="Hyperlink"/>
            <w:noProof/>
          </w:rPr>
          <w:t>5.3</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Trial CRFs/eCRFs</w:t>
        </w:r>
        <w:r w:rsidR="00C36B17">
          <w:rPr>
            <w:noProof/>
            <w:webHidden/>
          </w:rPr>
          <w:tab/>
        </w:r>
        <w:r w:rsidR="00C36B17">
          <w:rPr>
            <w:noProof/>
            <w:webHidden/>
          </w:rPr>
          <w:fldChar w:fldCharType="begin"/>
        </w:r>
        <w:r w:rsidR="00C36B17">
          <w:rPr>
            <w:noProof/>
            <w:webHidden/>
          </w:rPr>
          <w:instrText xml:space="preserve"> PAGEREF _Toc60669040 \h </w:instrText>
        </w:r>
        <w:r w:rsidR="00C36B17">
          <w:rPr>
            <w:noProof/>
            <w:webHidden/>
          </w:rPr>
        </w:r>
        <w:r w:rsidR="00C36B17">
          <w:rPr>
            <w:noProof/>
            <w:webHidden/>
          </w:rPr>
          <w:fldChar w:fldCharType="separate"/>
        </w:r>
        <w:r w:rsidR="00C36B17">
          <w:rPr>
            <w:noProof/>
            <w:webHidden/>
          </w:rPr>
          <w:t>12</w:t>
        </w:r>
        <w:r w:rsidR="00C36B17">
          <w:rPr>
            <w:noProof/>
            <w:webHidden/>
          </w:rPr>
          <w:fldChar w:fldCharType="end"/>
        </w:r>
      </w:hyperlink>
    </w:p>
    <w:p w14:paraId="67CE5B5B" w14:textId="71798E1F" w:rsidR="00C36B17" w:rsidRDefault="0006626D">
      <w:pPr>
        <w:pStyle w:val="TOC2"/>
        <w:rPr>
          <w:rFonts w:asciiTheme="minorHAnsi" w:eastAsiaTheme="minorEastAsia" w:hAnsiTheme="minorHAnsi" w:cstheme="minorBidi"/>
          <w:b w:val="0"/>
          <w:noProof/>
          <w:sz w:val="22"/>
          <w:szCs w:val="22"/>
          <w:lang w:eastAsia="en-GB"/>
        </w:rPr>
      </w:pPr>
      <w:hyperlink w:anchor="_Toc60669041" w:history="1">
        <w:r w:rsidR="00C36B17" w:rsidRPr="00456EDE">
          <w:rPr>
            <w:rStyle w:val="Hyperlink"/>
            <w:noProof/>
          </w:rPr>
          <w:t>5.4</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Updating CRFs</w:t>
        </w:r>
        <w:r w:rsidR="00C36B17">
          <w:rPr>
            <w:noProof/>
            <w:webHidden/>
          </w:rPr>
          <w:tab/>
        </w:r>
        <w:r w:rsidR="00C36B17">
          <w:rPr>
            <w:noProof/>
            <w:webHidden/>
          </w:rPr>
          <w:fldChar w:fldCharType="begin"/>
        </w:r>
        <w:r w:rsidR="00C36B17">
          <w:rPr>
            <w:noProof/>
            <w:webHidden/>
          </w:rPr>
          <w:instrText xml:space="preserve"> PAGEREF _Toc60669041 \h </w:instrText>
        </w:r>
        <w:r w:rsidR="00C36B17">
          <w:rPr>
            <w:noProof/>
            <w:webHidden/>
          </w:rPr>
        </w:r>
        <w:r w:rsidR="00C36B17">
          <w:rPr>
            <w:noProof/>
            <w:webHidden/>
          </w:rPr>
          <w:fldChar w:fldCharType="separate"/>
        </w:r>
        <w:r w:rsidR="00C36B17">
          <w:rPr>
            <w:noProof/>
            <w:webHidden/>
          </w:rPr>
          <w:t>13</w:t>
        </w:r>
        <w:r w:rsidR="00C36B17">
          <w:rPr>
            <w:noProof/>
            <w:webHidden/>
          </w:rPr>
          <w:fldChar w:fldCharType="end"/>
        </w:r>
      </w:hyperlink>
    </w:p>
    <w:p w14:paraId="7293A7D8" w14:textId="48F82AFA" w:rsidR="00C36B17" w:rsidRDefault="0006626D">
      <w:pPr>
        <w:pStyle w:val="TOC3"/>
        <w:tabs>
          <w:tab w:val="left" w:pos="1540"/>
          <w:tab w:val="right" w:leader="dot" w:pos="8296"/>
        </w:tabs>
        <w:rPr>
          <w:rFonts w:asciiTheme="minorHAnsi" w:eastAsiaTheme="minorEastAsia" w:hAnsiTheme="minorHAnsi" w:cstheme="minorBidi"/>
          <w:b w:val="0"/>
          <w:noProof/>
          <w:sz w:val="22"/>
          <w:szCs w:val="22"/>
          <w:lang w:eastAsia="en-GB"/>
        </w:rPr>
      </w:pPr>
      <w:hyperlink w:anchor="_Toc60669042" w:history="1">
        <w:r w:rsidR="00C36B17" w:rsidRPr="00456EDE">
          <w:rPr>
            <w:rStyle w:val="Hyperlink"/>
            <w:noProof/>
          </w:rPr>
          <w:t>5.4.1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Making changes to existing CRFs</w:t>
        </w:r>
        <w:r w:rsidR="00C36B17">
          <w:rPr>
            <w:noProof/>
            <w:webHidden/>
          </w:rPr>
          <w:tab/>
        </w:r>
        <w:r w:rsidR="00C36B17">
          <w:rPr>
            <w:noProof/>
            <w:webHidden/>
          </w:rPr>
          <w:fldChar w:fldCharType="begin"/>
        </w:r>
        <w:r w:rsidR="00C36B17">
          <w:rPr>
            <w:noProof/>
            <w:webHidden/>
          </w:rPr>
          <w:instrText xml:space="preserve"> PAGEREF _Toc60669042 \h </w:instrText>
        </w:r>
        <w:r w:rsidR="00C36B17">
          <w:rPr>
            <w:noProof/>
            <w:webHidden/>
          </w:rPr>
        </w:r>
        <w:r w:rsidR="00C36B17">
          <w:rPr>
            <w:noProof/>
            <w:webHidden/>
          </w:rPr>
          <w:fldChar w:fldCharType="separate"/>
        </w:r>
        <w:r w:rsidR="00C36B17">
          <w:rPr>
            <w:noProof/>
            <w:webHidden/>
          </w:rPr>
          <w:t>13</w:t>
        </w:r>
        <w:r w:rsidR="00C36B17">
          <w:rPr>
            <w:noProof/>
            <w:webHidden/>
          </w:rPr>
          <w:fldChar w:fldCharType="end"/>
        </w:r>
      </w:hyperlink>
    </w:p>
    <w:p w14:paraId="259AF7FD" w14:textId="2F080F4C" w:rsidR="00C36B17" w:rsidRDefault="0006626D">
      <w:pPr>
        <w:pStyle w:val="TOC3"/>
        <w:tabs>
          <w:tab w:val="left" w:pos="1540"/>
          <w:tab w:val="right" w:leader="dot" w:pos="8296"/>
        </w:tabs>
        <w:rPr>
          <w:rFonts w:asciiTheme="minorHAnsi" w:eastAsiaTheme="minorEastAsia" w:hAnsiTheme="minorHAnsi" w:cstheme="minorBidi"/>
          <w:b w:val="0"/>
          <w:noProof/>
          <w:sz w:val="22"/>
          <w:szCs w:val="22"/>
          <w:lang w:eastAsia="en-GB"/>
        </w:rPr>
      </w:pPr>
      <w:hyperlink w:anchor="_Toc60669043" w:history="1">
        <w:r w:rsidR="00C36B17" w:rsidRPr="00456EDE">
          <w:rPr>
            <w:rStyle w:val="Hyperlink"/>
            <w:noProof/>
          </w:rPr>
          <w:t>5.4.2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Handling and distributing new versions of CRFs</w:t>
        </w:r>
        <w:r w:rsidR="00C36B17">
          <w:rPr>
            <w:noProof/>
            <w:webHidden/>
          </w:rPr>
          <w:tab/>
        </w:r>
        <w:r w:rsidR="00C36B17">
          <w:rPr>
            <w:noProof/>
            <w:webHidden/>
          </w:rPr>
          <w:fldChar w:fldCharType="begin"/>
        </w:r>
        <w:r w:rsidR="00C36B17">
          <w:rPr>
            <w:noProof/>
            <w:webHidden/>
          </w:rPr>
          <w:instrText xml:space="preserve"> PAGEREF _Toc60669043 \h </w:instrText>
        </w:r>
        <w:r w:rsidR="00C36B17">
          <w:rPr>
            <w:noProof/>
            <w:webHidden/>
          </w:rPr>
        </w:r>
        <w:r w:rsidR="00C36B17">
          <w:rPr>
            <w:noProof/>
            <w:webHidden/>
          </w:rPr>
          <w:fldChar w:fldCharType="separate"/>
        </w:r>
        <w:r w:rsidR="00C36B17">
          <w:rPr>
            <w:noProof/>
            <w:webHidden/>
          </w:rPr>
          <w:t>13</w:t>
        </w:r>
        <w:r w:rsidR="00C36B17">
          <w:rPr>
            <w:noProof/>
            <w:webHidden/>
          </w:rPr>
          <w:fldChar w:fldCharType="end"/>
        </w:r>
      </w:hyperlink>
    </w:p>
    <w:p w14:paraId="45287BC1" w14:textId="19561642" w:rsidR="00C36B17" w:rsidRDefault="0006626D">
      <w:pPr>
        <w:pStyle w:val="TOC2"/>
        <w:rPr>
          <w:rFonts w:asciiTheme="minorHAnsi" w:eastAsiaTheme="minorEastAsia" w:hAnsiTheme="minorHAnsi" w:cstheme="minorBidi"/>
          <w:b w:val="0"/>
          <w:noProof/>
          <w:sz w:val="22"/>
          <w:szCs w:val="22"/>
          <w:lang w:eastAsia="en-GB"/>
        </w:rPr>
      </w:pPr>
      <w:hyperlink w:anchor="_Toc60669044" w:history="1">
        <w:r w:rsidR="00C36B17" w:rsidRPr="00456EDE">
          <w:rPr>
            <w:rStyle w:val="Hyperlink"/>
            <w:noProof/>
          </w:rPr>
          <w:t>5.5</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Database definition</w:t>
        </w:r>
        <w:r w:rsidR="00C36B17">
          <w:rPr>
            <w:noProof/>
            <w:webHidden/>
          </w:rPr>
          <w:tab/>
        </w:r>
        <w:r w:rsidR="00C36B17">
          <w:rPr>
            <w:noProof/>
            <w:webHidden/>
          </w:rPr>
          <w:fldChar w:fldCharType="begin"/>
        </w:r>
        <w:r w:rsidR="00C36B17">
          <w:rPr>
            <w:noProof/>
            <w:webHidden/>
          </w:rPr>
          <w:instrText xml:space="preserve"> PAGEREF _Toc60669044 \h </w:instrText>
        </w:r>
        <w:r w:rsidR="00C36B17">
          <w:rPr>
            <w:noProof/>
            <w:webHidden/>
          </w:rPr>
        </w:r>
        <w:r w:rsidR="00C36B17">
          <w:rPr>
            <w:noProof/>
            <w:webHidden/>
          </w:rPr>
          <w:fldChar w:fldCharType="separate"/>
        </w:r>
        <w:r w:rsidR="00C36B17">
          <w:rPr>
            <w:noProof/>
            <w:webHidden/>
          </w:rPr>
          <w:t>14</w:t>
        </w:r>
        <w:r w:rsidR="00C36B17">
          <w:rPr>
            <w:noProof/>
            <w:webHidden/>
          </w:rPr>
          <w:fldChar w:fldCharType="end"/>
        </w:r>
      </w:hyperlink>
    </w:p>
    <w:p w14:paraId="3D206298" w14:textId="53B709CE" w:rsidR="00C36B17" w:rsidRDefault="0006626D">
      <w:pPr>
        <w:pStyle w:val="TOC3"/>
        <w:tabs>
          <w:tab w:val="left" w:pos="1540"/>
          <w:tab w:val="right" w:leader="dot" w:pos="8296"/>
        </w:tabs>
        <w:rPr>
          <w:rFonts w:asciiTheme="minorHAnsi" w:eastAsiaTheme="minorEastAsia" w:hAnsiTheme="minorHAnsi" w:cstheme="minorBidi"/>
          <w:b w:val="0"/>
          <w:noProof/>
          <w:sz w:val="22"/>
          <w:szCs w:val="22"/>
          <w:lang w:eastAsia="en-GB"/>
        </w:rPr>
      </w:pPr>
      <w:hyperlink w:anchor="_Toc60669045" w:history="1">
        <w:r w:rsidR="00C36B17" w:rsidRPr="00456EDE">
          <w:rPr>
            <w:rStyle w:val="Hyperlink"/>
            <w:noProof/>
          </w:rPr>
          <w:t>5.5.1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Database access for Oxford, MRC/UVRi &amp; LSHTM Uganda Research Unit in Entebbe, OXUS Technologies and CRC staff</w:t>
        </w:r>
        <w:r w:rsidR="00C36B17">
          <w:rPr>
            <w:noProof/>
            <w:webHidden/>
          </w:rPr>
          <w:tab/>
        </w:r>
        <w:r w:rsidR="00C36B17">
          <w:rPr>
            <w:noProof/>
            <w:webHidden/>
          </w:rPr>
          <w:fldChar w:fldCharType="begin"/>
        </w:r>
        <w:r w:rsidR="00C36B17">
          <w:rPr>
            <w:noProof/>
            <w:webHidden/>
          </w:rPr>
          <w:instrText xml:space="preserve"> PAGEREF _Toc60669045 \h </w:instrText>
        </w:r>
        <w:r w:rsidR="00C36B17">
          <w:rPr>
            <w:noProof/>
            <w:webHidden/>
          </w:rPr>
        </w:r>
        <w:r w:rsidR="00C36B17">
          <w:rPr>
            <w:noProof/>
            <w:webHidden/>
          </w:rPr>
          <w:fldChar w:fldCharType="separate"/>
        </w:r>
        <w:r w:rsidR="00C36B17">
          <w:rPr>
            <w:noProof/>
            <w:webHidden/>
          </w:rPr>
          <w:t>14</w:t>
        </w:r>
        <w:r w:rsidR="00C36B17">
          <w:rPr>
            <w:noProof/>
            <w:webHidden/>
          </w:rPr>
          <w:fldChar w:fldCharType="end"/>
        </w:r>
      </w:hyperlink>
    </w:p>
    <w:p w14:paraId="1E734600" w14:textId="1355A93C" w:rsidR="00C36B17" w:rsidRDefault="0006626D">
      <w:pPr>
        <w:pStyle w:val="TOC3"/>
        <w:tabs>
          <w:tab w:val="left" w:pos="1540"/>
          <w:tab w:val="right" w:leader="dot" w:pos="8296"/>
        </w:tabs>
        <w:rPr>
          <w:rFonts w:asciiTheme="minorHAnsi" w:eastAsiaTheme="minorEastAsia" w:hAnsiTheme="minorHAnsi" w:cstheme="minorBidi"/>
          <w:b w:val="0"/>
          <w:noProof/>
          <w:sz w:val="22"/>
          <w:szCs w:val="22"/>
          <w:lang w:eastAsia="en-GB"/>
        </w:rPr>
      </w:pPr>
      <w:hyperlink w:anchor="_Toc60669046" w:history="1">
        <w:r w:rsidR="00C36B17" w:rsidRPr="00456EDE">
          <w:rPr>
            <w:rStyle w:val="Hyperlink"/>
            <w:noProof/>
          </w:rPr>
          <w:t>5.5.2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Making changes to the database</w:t>
        </w:r>
        <w:r w:rsidR="00C36B17">
          <w:rPr>
            <w:noProof/>
            <w:webHidden/>
          </w:rPr>
          <w:tab/>
        </w:r>
        <w:r w:rsidR="00C36B17">
          <w:rPr>
            <w:noProof/>
            <w:webHidden/>
          </w:rPr>
          <w:fldChar w:fldCharType="begin"/>
        </w:r>
        <w:r w:rsidR="00C36B17">
          <w:rPr>
            <w:noProof/>
            <w:webHidden/>
          </w:rPr>
          <w:instrText xml:space="preserve"> PAGEREF _Toc60669046 \h </w:instrText>
        </w:r>
        <w:r w:rsidR="00C36B17">
          <w:rPr>
            <w:noProof/>
            <w:webHidden/>
          </w:rPr>
        </w:r>
        <w:r w:rsidR="00C36B17">
          <w:rPr>
            <w:noProof/>
            <w:webHidden/>
          </w:rPr>
          <w:fldChar w:fldCharType="separate"/>
        </w:r>
        <w:r w:rsidR="00C36B17">
          <w:rPr>
            <w:noProof/>
            <w:webHidden/>
          </w:rPr>
          <w:t>14</w:t>
        </w:r>
        <w:r w:rsidR="00C36B17">
          <w:rPr>
            <w:noProof/>
            <w:webHidden/>
          </w:rPr>
          <w:fldChar w:fldCharType="end"/>
        </w:r>
      </w:hyperlink>
    </w:p>
    <w:p w14:paraId="47512D3D" w14:textId="48E0B44F" w:rsidR="00C36B17" w:rsidRDefault="0006626D">
      <w:pPr>
        <w:pStyle w:val="TOC1"/>
        <w:rPr>
          <w:rFonts w:asciiTheme="minorHAnsi" w:eastAsiaTheme="minorEastAsia" w:hAnsiTheme="minorHAnsi" w:cstheme="minorBidi"/>
          <w:b w:val="0"/>
          <w:noProof/>
          <w:szCs w:val="22"/>
          <w:lang w:eastAsia="en-GB"/>
        </w:rPr>
      </w:pPr>
      <w:hyperlink w:anchor="_Toc60669047" w:history="1">
        <w:r w:rsidR="00C36B17" w:rsidRPr="00456EDE">
          <w:rPr>
            <w:rStyle w:val="Hyperlink"/>
            <w:noProof/>
          </w:rPr>
          <w:t>6.</w:t>
        </w:r>
        <w:r w:rsidR="00C36B17">
          <w:rPr>
            <w:rFonts w:asciiTheme="minorHAnsi" w:eastAsiaTheme="minorEastAsia" w:hAnsiTheme="minorHAnsi" w:cstheme="minorBidi"/>
            <w:b w:val="0"/>
            <w:noProof/>
            <w:szCs w:val="22"/>
            <w:lang w:eastAsia="en-GB"/>
          </w:rPr>
          <w:tab/>
        </w:r>
        <w:r w:rsidR="00C36B17" w:rsidRPr="00456EDE">
          <w:rPr>
            <w:rStyle w:val="Hyperlink"/>
            <w:noProof/>
          </w:rPr>
          <w:t>Participant management</w:t>
        </w:r>
        <w:r w:rsidR="00C36B17">
          <w:rPr>
            <w:noProof/>
            <w:webHidden/>
          </w:rPr>
          <w:tab/>
        </w:r>
        <w:r w:rsidR="00C36B17">
          <w:rPr>
            <w:noProof/>
            <w:webHidden/>
          </w:rPr>
          <w:fldChar w:fldCharType="begin"/>
        </w:r>
        <w:r w:rsidR="00C36B17">
          <w:rPr>
            <w:noProof/>
            <w:webHidden/>
          </w:rPr>
          <w:instrText xml:space="preserve"> PAGEREF _Toc60669047 \h </w:instrText>
        </w:r>
        <w:r w:rsidR="00C36B17">
          <w:rPr>
            <w:noProof/>
            <w:webHidden/>
          </w:rPr>
        </w:r>
        <w:r w:rsidR="00C36B17">
          <w:rPr>
            <w:noProof/>
            <w:webHidden/>
          </w:rPr>
          <w:fldChar w:fldCharType="separate"/>
        </w:r>
        <w:r w:rsidR="00C36B17">
          <w:rPr>
            <w:noProof/>
            <w:webHidden/>
          </w:rPr>
          <w:t>15</w:t>
        </w:r>
        <w:r w:rsidR="00C36B17">
          <w:rPr>
            <w:noProof/>
            <w:webHidden/>
          </w:rPr>
          <w:fldChar w:fldCharType="end"/>
        </w:r>
      </w:hyperlink>
    </w:p>
    <w:p w14:paraId="104162B1" w14:textId="0DD1B572" w:rsidR="00C36B17" w:rsidRDefault="0006626D">
      <w:pPr>
        <w:pStyle w:val="TOC2"/>
        <w:rPr>
          <w:rFonts w:asciiTheme="minorHAnsi" w:eastAsiaTheme="minorEastAsia" w:hAnsiTheme="minorHAnsi" w:cstheme="minorBidi"/>
          <w:b w:val="0"/>
          <w:noProof/>
          <w:sz w:val="22"/>
          <w:szCs w:val="22"/>
          <w:lang w:eastAsia="en-GB"/>
        </w:rPr>
      </w:pPr>
      <w:hyperlink w:anchor="_Toc60669048" w:history="1">
        <w:r w:rsidR="00C36B17" w:rsidRPr="00456EDE">
          <w:rPr>
            <w:rStyle w:val="Hyperlink"/>
            <w:noProof/>
          </w:rPr>
          <w:t>6.1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Trial Number/Study Number/Participant ID</w:t>
        </w:r>
        <w:r w:rsidR="00C36B17">
          <w:rPr>
            <w:noProof/>
            <w:webHidden/>
          </w:rPr>
          <w:tab/>
        </w:r>
        <w:r w:rsidR="00C36B17">
          <w:rPr>
            <w:noProof/>
            <w:webHidden/>
          </w:rPr>
          <w:fldChar w:fldCharType="begin"/>
        </w:r>
        <w:r w:rsidR="00C36B17">
          <w:rPr>
            <w:noProof/>
            <w:webHidden/>
          </w:rPr>
          <w:instrText xml:space="preserve"> PAGEREF _Toc60669048 \h </w:instrText>
        </w:r>
        <w:r w:rsidR="00C36B17">
          <w:rPr>
            <w:noProof/>
            <w:webHidden/>
          </w:rPr>
        </w:r>
        <w:r w:rsidR="00C36B17">
          <w:rPr>
            <w:noProof/>
            <w:webHidden/>
          </w:rPr>
          <w:fldChar w:fldCharType="separate"/>
        </w:r>
        <w:r w:rsidR="00C36B17">
          <w:rPr>
            <w:noProof/>
            <w:webHidden/>
          </w:rPr>
          <w:t>15</w:t>
        </w:r>
        <w:r w:rsidR="00C36B17">
          <w:rPr>
            <w:noProof/>
            <w:webHidden/>
          </w:rPr>
          <w:fldChar w:fldCharType="end"/>
        </w:r>
      </w:hyperlink>
    </w:p>
    <w:p w14:paraId="3773D87F" w14:textId="2D1D1F38" w:rsidR="00C36B17" w:rsidRDefault="0006626D">
      <w:pPr>
        <w:pStyle w:val="TOC2"/>
        <w:rPr>
          <w:rFonts w:asciiTheme="minorHAnsi" w:eastAsiaTheme="minorEastAsia" w:hAnsiTheme="minorHAnsi" w:cstheme="minorBidi"/>
          <w:b w:val="0"/>
          <w:noProof/>
          <w:sz w:val="22"/>
          <w:szCs w:val="22"/>
          <w:lang w:eastAsia="en-GB"/>
        </w:rPr>
      </w:pPr>
      <w:hyperlink w:anchor="_Toc60669049" w:history="1">
        <w:r w:rsidR="00C36B17" w:rsidRPr="00456EDE">
          <w:rPr>
            <w:rStyle w:val="Hyperlink"/>
            <w:noProof/>
          </w:rPr>
          <w:t>6.2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Randomisation</w:t>
        </w:r>
        <w:r w:rsidR="00C36B17">
          <w:rPr>
            <w:noProof/>
            <w:webHidden/>
          </w:rPr>
          <w:tab/>
        </w:r>
        <w:r w:rsidR="00C36B17">
          <w:rPr>
            <w:noProof/>
            <w:webHidden/>
          </w:rPr>
          <w:fldChar w:fldCharType="begin"/>
        </w:r>
        <w:r w:rsidR="00C36B17">
          <w:rPr>
            <w:noProof/>
            <w:webHidden/>
          </w:rPr>
          <w:instrText xml:space="preserve"> PAGEREF _Toc60669049 \h </w:instrText>
        </w:r>
        <w:r w:rsidR="00C36B17">
          <w:rPr>
            <w:noProof/>
            <w:webHidden/>
          </w:rPr>
        </w:r>
        <w:r w:rsidR="00C36B17">
          <w:rPr>
            <w:noProof/>
            <w:webHidden/>
          </w:rPr>
          <w:fldChar w:fldCharType="separate"/>
        </w:r>
        <w:r w:rsidR="00C36B17">
          <w:rPr>
            <w:noProof/>
            <w:webHidden/>
          </w:rPr>
          <w:t>15</w:t>
        </w:r>
        <w:r w:rsidR="00C36B17">
          <w:rPr>
            <w:noProof/>
            <w:webHidden/>
          </w:rPr>
          <w:fldChar w:fldCharType="end"/>
        </w:r>
      </w:hyperlink>
    </w:p>
    <w:p w14:paraId="724562D1" w14:textId="792CA59B" w:rsidR="00C36B17" w:rsidRDefault="0006626D">
      <w:pPr>
        <w:pStyle w:val="TOC2"/>
        <w:rPr>
          <w:rFonts w:asciiTheme="minorHAnsi" w:eastAsiaTheme="minorEastAsia" w:hAnsiTheme="minorHAnsi" w:cstheme="minorBidi"/>
          <w:b w:val="0"/>
          <w:noProof/>
          <w:sz w:val="22"/>
          <w:szCs w:val="22"/>
          <w:lang w:eastAsia="en-GB"/>
        </w:rPr>
      </w:pPr>
      <w:hyperlink w:anchor="_Toc60669050" w:history="1">
        <w:r w:rsidR="00C36B17" w:rsidRPr="00456EDE">
          <w:rPr>
            <w:rStyle w:val="Hyperlink"/>
            <w:noProof/>
          </w:rPr>
          <w:t>6.3</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Registration/randomisation procedures</w:t>
        </w:r>
        <w:r w:rsidR="00C36B17">
          <w:rPr>
            <w:noProof/>
            <w:webHidden/>
          </w:rPr>
          <w:tab/>
        </w:r>
        <w:r w:rsidR="00C36B17">
          <w:rPr>
            <w:noProof/>
            <w:webHidden/>
          </w:rPr>
          <w:fldChar w:fldCharType="begin"/>
        </w:r>
        <w:r w:rsidR="00C36B17">
          <w:rPr>
            <w:noProof/>
            <w:webHidden/>
          </w:rPr>
          <w:instrText xml:space="preserve"> PAGEREF _Toc60669050 \h </w:instrText>
        </w:r>
        <w:r w:rsidR="00C36B17">
          <w:rPr>
            <w:noProof/>
            <w:webHidden/>
          </w:rPr>
        </w:r>
        <w:r w:rsidR="00C36B17">
          <w:rPr>
            <w:noProof/>
            <w:webHidden/>
          </w:rPr>
          <w:fldChar w:fldCharType="separate"/>
        </w:r>
        <w:r w:rsidR="00C36B17">
          <w:rPr>
            <w:noProof/>
            <w:webHidden/>
          </w:rPr>
          <w:t>15</w:t>
        </w:r>
        <w:r w:rsidR="00C36B17">
          <w:rPr>
            <w:noProof/>
            <w:webHidden/>
          </w:rPr>
          <w:fldChar w:fldCharType="end"/>
        </w:r>
      </w:hyperlink>
    </w:p>
    <w:p w14:paraId="6AECCE3B" w14:textId="420EE68F" w:rsidR="00C36B17" w:rsidRDefault="0006626D">
      <w:pPr>
        <w:pStyle w:val="TOC2"/>
        <w:rPr>
          <w:rFonts w:asciiTheme="minorHAnsi" w:eastAsiaTheme="minorEastAsia" w:hAnsiTheme="minorHAnsi" w:cstheme="minorBidi"/>
          <w:b w:val="0"/>
          <w:noProof/>
          <w:sz w:val="22"/>
          <w:szCs w:val="22"/>
          <w:lang w:eastAsia="en-GB"/>
        </w:rPr>
      </w:pPr>
      <w:hyperlink w:anchor="_Toc60669051" w:history="1">
        <w:r w:rsidR="00C36B17" w:rsidRPr="00456EDE">
          <w:rPr>
            <w:rStyle w:val="Hyperlink"/>
            <w:noProof/>
          </w:rPr>
          <w:t>6.4</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Participant tracking</w:t>
        </w:r>
        <w:r w:rsidR="00C36B17">
          <w:rPr>
            <w:noProof/>
            <w:webHidden/>
          </w:rPr>
          <w:tab/>
        </w:r>
        <w:r w:rsidR="00C36B17">
          <w:rPr>
            <w:noProof/>
            <w:webHidden/>
          </w:rPr>
          <w:fldChar w:fldCharType="begin"/>
        </w:r>
        <w:r w:rsidR="00C36B17">
          <w:rPr>
            <w:noProof/>
            <w:webHidden/>
          </w:rPr>
          <w:instrText xml:space="preserve"> PAGEREF _Toc60669051 \h </w:instrText>
        </w:r>
        <w:r w:rsidR="00C36B17">
          <w:rPr>
            <w:noProof/>
            <w:webHidden/>
          </w:rPr>
        </w:r>
        <w:r w:rsidR="00C36B17">
          <w:rPr>
            <w:noProof/>
            <w:webHidden/>
          </w:rPr>
          <w:fldChar w:fldCharType="separate"/>
        </w:r>
        <w:r w:rsidR="00C36B17">
          <w:rPr>
            <w:noProof/>
            <w:webHidden/>
          </w:rPr>
          <w:t>16</w:t>
        </w:r>
        <w:r w:rsidR="00C36B17">
          <w:rPr>
            <w:noProof/>
            <w:webHidden/>
          </w:rPr>
          <w:fldChar w:fldCharType="end"/>
        </w:r>
      </w:hyperlink>
    </w:p>
    <w:p w14:paraId="19B09344" w14:textId="240EC746" w:rsidR="00C36B17" w:rsidRDefault="0006626D">
      <w:pPr>
        <w:pStyle w:val="TOC3"/>
        <w:tabs>
          <w:tab w:val="left" w:pos="1540"/>
          <w:tab w:val="right" w:leader="dot" w:pos="8296"/>
        </w:tabs>
        <w:rPr>
          <w:rFonts w:asciiTheme="minorHAnsi" w:eastAsiaTheme="minorEastAsia" w:hAnsiTheme="minorHAnsi" w:cstheme="minorBidi"/>
          <w:b w:val="0"/>
          <w:noProof/>
          <w:sz w:val="22"/>
          <w:szCs w:val="22"/>
          <w:lang w:eastAsia="en-GB"/>
        </w:rPr>
      </w:pPr>
      <w:hyperlink w:anchor="_Toc60669052" w:history="1">
        <w:r w:rsidR="00C36B17" w:rsidRPr="00456EDE">
          <w:rPr>
            <w:rStyle w:val="Hyperlink"/>
            <w:noProof/>
          </w:rPr>
          <w:t>6.4.1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Missed visits</w:t>
        </w:r>
        <w:r w:rsidR="00C36B17">
          <w:rPr>
            <w:noProof/>
            <w:webHidden/>
          </w:rPr>
          <w:tab/>
        </w:r>
        <w:r w:rsidR="00C36B17">
          <w:rPr>
            <w:noProof/>
            <w:webHidden/>
          </w:rPr>
          <w:fldChar w:fldCharType="begin"/>
        </w:r>
        <w:r w:rsidR="00C36B17">
          <w:rPr>
            <w:noProof/>
            <w:webHidden/>
          </w:rPr>
          <w:instrText xml:space="preserve"> PAGEREF _Toc60669052 \h </w:instrText>
        </w:r>
        <w:r w:rsidR="00C36B17">
          <w:rPr>
            <w:noProof/>
            <w:webHidden/>
          </w:rPr>
        </w:r>
        <w:r w:rsidR="00C36B17">
          <w:rPr>
            <w:noProof/>
            <w:webHidden/>
          </w:rPr>
          <w:fldChar w:fldCharType="separate"/>
        </w:r>
        <w:r w:rsidR="00C36B17">
          <w:rPr>
            <w:noProof/>
            <w:webHidden/>
          </w:rPr>
          <w:t>16</w:t>
        </w:r>
        <w:r w:rsidR="00C36B17">
          <w:rPr>
            <w:noProof/>
            <w:webHidden/>
          </w:rPr>
          <w:fldChar w:fldCharType="end"/>
        </w:r>
      </w:hyperlink>
    </w:p>
    <w:p w14:paraId="260E457C" w14:textId="609461EB" w:rsidR="00C36B17" w:rsidRDefault="0006626D">
      <w:pPr>
        <w:pStyle w:val="TOC1"/>
        <w:rPr>
          <w:rFonts w:asciiTheme="minorHAnsi" w:eastAsiaTheme="minorEastAsia" w:hAnsiTheme="minorHAnsi" w:cstheme="minorBidi"/>
          <w:b w:val="0"/>
          <w:noProof/>
          <w:szCs w:val="22"/>
          <w:lang w:eastAsia="en-GB"/>
        </w:rPr>
      </w:pPr>
      <w:hyperlink w:anchor="_Toc60669053" w:history="1">
        <w:r w:rsidR="00C36B17" w:rsidRPr="00456EDE">
          <w:rPr>
            <w:rStyle w:val="Hyperlink"/>
            <w:noProof/>
          </w:rPr>
          <w:t>7.</w:t>
        </w:r>
        <w:r w:rsidR="00C36B17">
          <w:rPr>
            <w:rFonts w:asciiTheme="minorHAnsi" w:eastAsiaTheme="minorEastAsia" w:hAnsiTheme="minorHAnsi" w:cstheme="minorBidi"/>
            <w:b w:val="0"/>
            <w:noProof/>
            <w:szCs w:val="22"/>
            <w:lang w:eastAsia="en-GB"/>
          </w:rPr>
          <w:tab/>
        </w:r>
        <w:r w:rsidR="00C36B17" w:rsidRPr="00456EDE">
          <w:rPr>
            <w:rStyle w:val="Hyperlink"/>
            <w:noProof/>
          </w:rPr>
          <w:t>Data receipt</w:t>
        </w:r>
        <w:r w:rsidR="00C36B17">
          <w:rPr>
            <w:noProof/>
            <w:webHidden/>
          </w:rPr>
          <w:tab/>
        </w:r>
        <w:r w:rsidR="00C36B17">
          <w:rPr>
            <w:noProof/>
            <w:webHidden/>
          </w:rPr>
          <w:fldChar w:fldCharType="begin"/>
        </w:r>
        <w:r w:rsidR="00C36B17">
          <w:rPr>
            <w:noProof/>
            <w:webHidden/>
          </w:rPr>
          <w:instrText xml:space="preserve"> PAGEREF _Toc60669053 \h </w:instrText>
        </w:r>
        <w:r w:rsidR="00C36B17">
          <w:rPr>
            <w:noProof/>
            <w:webHidden/>
          </w:rPr>
        </w:r>
        <w:r w:rsidR="00C36B17">
          <w:rPr>
            <w:noProof/>
            <w:webHidden/>
          </w:rPr>
          <w:fldChar w:fldCharType="separate"/>
        </w:r>
        <w:r w:rsidR="00C36B17">
          <w:rPr>
            <w:noProof/>
            <w:webHidden/>
          </w:rPr>
          <w:t>16</w:t>
        </w:r>
        <w:r w:rsidR="00C36B17">
          <w:rPr>
            <w:noProof/>
            <w:webHidden/>
          </w:rPr>
          <w:fldChar w:fldCharType="end"/>
        </w:r>
      </w:hyperlink>
    </w:p>
    <w:p w14:paraId="0C8C7F37" w14:textId="7F506922" w:rsidR="00C36B17" w:rsidRDefault="0006626D">
      <w:pPr>
        <w:pStyle w:val="TOC2"/>
        <w:rPr>
          <w:rFonts w:asciiTheme="minorHAnsi" w:eastAsiaTheme="minorEastAsia" w:hAnsiTheme="minorHAnsi" w:cstheme="minorBidi"/>
          <w:b w:val="0"/>
          <w:noProof/>
          <w:sz w:val="22"/>
          <w:szCs w:val="22"/>
          <w:lang w:eastAsia="en-GB"/>
        </w:rPr>
      </w:pPr>
      <w:hyperlink w:anchor="_Toc60669054" w:history="1">
        <w:r w:rsidR="00C36B17" w:rsidRPr="00456EDE">
          <w:rPr>
            <w:rStyle w:val="Hyperlink"/>
            <w:noProof/>
          </w:rPr>
          <w:t>7.1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Data receipt at CRCs</w:t>
        </w:r>
        <w:r w:rsidR="00C36B17">
          <w:rPr>
            <w:noProof/>
            <w:webHidden/>
          </w:rPr>
          <w:tab/>
        </w:r>
        <w:r w:rsidR="00C36B17">
          <w:rPr>
            <w:noProof/>
            <w:webHidden/>
          </w:rPr>
          <w:fldChar w:fldCharType="begin"/>
        </w:r>
        <w:r w:rsidR="00C36B17">
          <w:rPr>
            <w:noProof/>
            <w:webHidden/>
          </w:rPr>
          <w:instrText xml:space="preserve"> PAGEREF _Toc60669054 \h </w:instrText>
        </w:r>
        <w:r w:rsidR="00C36B17">
          <w:rPr>
            <w:noProof/>
            <w:webHidden/>
          </w:rPr>
        </w:r>
        <w:r w:rsidR="00C36B17">
          <w:rPr>
            <w:noProof/>
            <w:webHidden/>
          </w:rPr>
          <w:fldChar w:fldCharType="separate"/>
        </w:r>
        <w:r w:rsidR="00C36B17">
          <w:rPr>
            <w:noProof/>
            <w:webHidden/>
          </w:rPr>
          <w:t>16</w:t>
        </w:r>
        <w:r w:rsidR="00C36B17">
          <w:rPr>
            <w:noProof/>
            <w:webHidden/>
          </w:rPr>
          <w:fldChar w:fldCharType="end"/>
        </w:r>
      </w:hyperlink>
    </w:p>
    <w:p w14:paraId="04F91A4E" w14:textId="763A4C6B" w:rsidR="00C36B17" w:rsidRDefault="0006626D">
      <w:pPr>
        <w:pStyle w:val="TOC2"/>
        <w:rPr>
          <w:rFonts w:asciiTheme="minorHAnsi" w:eastAsiaTheme="minorEastAsia" w:hAnsiTheme="minorHAnsi" w:cstheme="minorBidi"/>
          <w:b w:val="0"/>
          <w:noProof/>
          <w:sz w:val="22"/>
          <w:szCs w:val="22"/>
          <w:lang w:eastAsia="en-GB"/>
        </w:rPr>
      </w:pPr>
      <w:hyperlink w:anchor="_Toc60669055" w:history="1">
        <w:r w:rsidR="00C36B17" w:rsidRPr="00456EDE">
          <w:rPr>
            <w:rStyle w:val="Hyperlink"/>
            <w:noProof/>
          </w:rPr>
          <w:t>7.2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Data checking on entry</w:t>
        </w:r>
        <w:r w:rsidR="00C36B17">
          <w:rPr>
            <w:noProof/>
            <w:webHidden/>
          </w:rPr>
          <w:tab/>
        </w:r>
        <w:r w:rsidR="00C36B17">
          <w:rPr>
            <w:noProof/>
            <w:webHidden/>
          </w:rPr>
          <w:fldChar w:fldCharType="begin"/>
        </w:r>
        <w:r w:rsidR="00C36B17">
          <w:rPr>
            <w:noProof/>
            <w:webHidden/>
          </w:rPr>
          <w:instrText xml:space="preserve"> PAGEREF _Toc60669055 \h </w:instrText>
        </w:r>
        <w:r w:rsidR="00C36B17">
          <w:rPr>
            <w:noProof/>
            <w:webHidden/>
          </w:rPr>
        </w:r>
        <w:r w:rsidR="00C36B17">
          <w:rPr>
            <w:noProof/>
            <w:webHidden/>
          </w:rPr>
          <w:fldChar w:fldCharType="separate"/>
        </w:r>
        <w:r w:rsidR="00C36B17">
          <w:rPr>
            <w:noProof/>
            <w:webHidden/>
          </w:rPr>
          <w:t>16</w:t>
        </w:r>
        <w:r w:rsidR="00C36B17">
          <w:rPr>
            <w:noProof/>
            <w:webHidden/>
          </w:rPr>
          <w:fldChar w:fldCharType="end"/>
        </w:r>
      </w:hyperlink>
    </w:p>
    <w:p w14:paraId="6372D416" w14:textId="385D7D55" w:rsidR="00C36B17" w:rsidRDefault="0006626D">
      <w:pPr>
        <w:pStyle w:val="TOC2"/>
        <w:rPr>
          <w:rFonts w:asciiTheme="minorHAnsi" w:eastAsiaTheme="minorEastAsia" w:hAnsiTheme="minorHAnsi" w:cstheme="minorBidi"/>
          <w:b w:val="0"/>
          <w:noProof/>
          <w:sz w:val="22"/>
          <w:szCs w:val="22"/>
          <w:lang w:eastAsia="en-GB"/>
        </w:rPr>
      </w:pPr>
      <w:hyperlink w:anchor="_Toc60669056" w:history="1">
        <w:r w:rsidR="00C36B17" w:rsidRPr="00456EDE">
          <w:rPr>
            <w:rStyle w:val="Hyperlink"/>
            <w:noProof/>
          </w:rPr>
          <w:t>7.3 Priority data checking</w:t>
        </w:r>
        <w:r w:rsidR="00C36B17">
          <w:rPr>
            <w:noProof/>
            <w:webHidden/>
          </w:rPr>
          <w:tab/>
        </w:r>
        <w:r w:rsidR="00C36B17">
          <w:rPr>
            <w:noProof/>
            <w:webHidden/>
          </w:rPr>
          <w:fldChar w:fldCharType="begin"/>
        </w:r>
        <w:r w:rsidR="00C36B17">
          <w:rPr>
            <w:noProof/>
            <w:webHidden/>
          </w:rPr>
          <w:instrText xml:space="preserve"> PAGEREF _Toc60669056 \h </w:instrText>
        </w:r>
        <w:r w:rsidR="00C36B17">
          <w:rPr>
            <w:noProof/>
            <w:webHidden/>
          </w:rPr>
        </w:r>
        <w:r w:rsidR="00C36B17">
          <w:rPr>
            <w:noProof/>
            <w:webHidden/>
          </w:rPr>
          <w:fldChar w:fldCharType="separate"/>
        </w:r>
        <w:r w:rsidR="00C36B17">
          <w:rPr>
            <w:noProof/>
            <w:webHidden/>
          </w:rPr>
          <w:t>17</w:t>
        </w:r>
        <w:r w:rsidR="00C36B17">
          <w:rPr>
            <w:noProof/>
            <w:webHidden/>
          </w:rPr>
          <w:fldChar w:fldCharType="end"/>
        </w:r>
      </w:hyperlink>
    </w:p>
    <w:p w14:paraId="473F4135" w14:textId="70167055" w:rsidR="00C36B17" w:rsidRDefault="0006626D">
      <w:pPr>
        <w:pStyle w:val="TOC1"/>
        <w:rPr>
          <w:rFonts w:asciiTheme="minorHAnsi" w:eastAsiaTheme="minorEastAsia" w:hAnsiTheme="minorHAnsi" w:cstheme="minorBidi"/>
          <w:b w:val="0"/>
          <w:noProof/>
          <w:szCs w:val="22"/>
          <w:lang w:eastAsia="en-GB"/>
        </w:rPr>
      </w:pPr>
      <w:hyperlink w:anchor="_Toc60669057" w:history="1">
        <w:r w:rsidR="00C36B17" w:rsidRPr="00456EDE">
          <w:rPr>
            <w:rStyle w:val="Hyperlink"/>
            <w:noProof/>
          </w:rPr>
          <w:t>8.</w:t>
        </w:r>
        <w:r w:rsidR="00C36B17">
          <w:rPr>
            <w:rFonts w:asciiTheme="minorHAnsi" w:eastAsiaTheme="minorEastAsia" w:hAnsiTheme="minorHAnsi" w:cstheme="minorBidi"/>
            <w:b w:val="0"/>
            <w:noProof/>
            <w:szCs w:val="22"/>
            <w:lang w:eastAsia="en-GB"/>
          </w:rPr>
          <w:tab/>
        </w:r>
        <w:r w:rsidR="00C36B17" w:rsidRPr="00456EDE">
          <w:rPr>
            <w:rStyle w:val="Hyperlink"/>
            <w:noProof/>
          </w:rPr>
          <w:t>Data entry</w:t>
        </w:r>
        <w:r w:rsidR="00C36B17">
          <w:rPr>
            <w:noProof/>
            <w:webHidden/>
          </w:rPr>
          <w:tab/>
        </w:r>
        <w:r w:rsidR="00C36B17">
          <w:rPr>
            <w:noProof/>
            <w:webHidden/>
          </w:rPr>
          <w:fldChar w:fldCharType="begin"/>
        </w:r>
        <w:r w:rsidR="00C36B17">
          <w:rPr>
            <w:noProof/>
            <w:webHidden/>
          </w:rPr>
          <w:instrText xml:space="preserve"> PAGEREF _Toc60669057 \h </w:instrText>
        </w:r>
        <w:r w:rsidR="00C36B17">
          <w:rPr>
            <w:noProof/>
            <w:webHidden/>
          </w:rPr>
        </w:r>
        <w:r w:rsidR="00C36B17">
          <w:rPr>
            <w:noProof/>
            <w:webHidden/>
          </w:rPr>
          <w:fldChar w:fldCharType="separate"/>
        </w:r>
        <w:r w:rsidR="00C36B17">
          <w:rPr>
            <w:noProof/>
            <w:webHidden/>
          </w:rPr>
          <w:t>17</w:t>
        </w:r>
        <w:r w:rsidR="00C36B17">
          <w:rPr>
            <w:noProof/>
            <w:webHidden/>
          </w:rPr>
          <w:fldChar w:fldCharType="end"/>
        </w:r>
      </w:hyperlink>
    </w:p>
    <w:p w14:paraId="60B579B3" w14:textId="6378721E" w:rsidR="00C36B17" w:rsidRDefault="0006626D">
      <w:pPr>
        <w:pStyle w:val="TOC2"/>
        <w:rPr>
          <w:rFonts w:asciiTheme="minorHAnsi" w:eastAsiaTheme="minorEastAsia" w:hAnsiTheme="minorHAnsi" w:cstheme="minorBidi"/>
          <w:b w:val="0"/>
          <w:noProof/>
          <w:sz w:val="22"/>
          <w:szCs w:val="22"/>
          <w:lang w:eastAsia="en-GB"/>
        </w:rPr>
      </w:pPr>
      <w:hyperlink w:anchor="_Toc60669058" w:history="1">
        <w:r w:rsidR="00C36B17" w:rsidRPr="00456EDE">
          <w:rPr>
            <w:rStyle w:val="Hyperlink"/>
            <w:noProof/>
          </w:rPr>
          <w:t>8.1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Data Entry Procedures</w:t>
        </w:r>
        <w:r w:rsidR="00C36B17">
          <w:rPr>
            <w:noProof/>
            <w:webHidden/>
          </w:rPr>
          <w:tab/>
        </w:r>
        <w:r w:rsidR="00C36B17">
          <w:rPr>
            <w:noProof/>
            <w:webHidden/>
          </w:rPr>
          <w:fldChar w:fldCharType="begin"/>
        </w:r>
        <w:r w:rsidR="00C36B17">
          <w:rPr>
            <w:noProof/>
            <w:webHidden/>
          </w:rPr>
          <w:instrText xml:space="preserve"> PAGEREF _Toc60669058 \h </w:instrText>
        </w:r>
        <w:r w:rsidR="00C36B17">
          <w:rPr>
            <w:noProof/>
            <w:webHidden/>
          </w:rPr>
        </w:r>
        <w:r w:rsidR="00C36B17">
          <w:rPr>
            <w:noProof/>
            <w:webHidden/>
          </w:rPr>
          <w:fldChar w:fldCharType="separate"/>
        </w:r>
        <w:r w:rsidR="00C36B17">
          <w:rPr>
            <w:noProof/>
            <w:webHidden/>
          </w:rPr>
          <w:t>17</w:t>
        </w:r>
        <w:r w:rsidR="00C36B17">
          <w:rPr>
            <w:noProof/>
            <w:webHidden/>
          </w:rPr>
          <w:fldChar w:fldCharType="end"/>
        </w:r>
      </w:hyperlink>
    </w:p>
    <w:p w14:paraId="2D0AB400" w14:textId="31988C14" w:rsidR="00C36B17" w:rsidRDefault="0006626D">
      <w:pPr>
        <w:pStyle w:val="TOC2"/>
        <w:rPr>
          <w:rFonts w:asciiTheme="minorHAnsi" w:eastAsiaTheme="minorEastAsia" w:hAnsiTheme="minorHAnsi" w:cstheme="minorBidi"/>
          <w:b w:val="0"/>
          <w:noProof/>
          <w:sz w:val="22"/>
          <w:szCs w:val="22"/>
          <w:lang w:eastAsia="en-GB"/>
        </w:rPr>
      </w:pPr>
      <w:hyperlink w:anchor="_Toc60669059" w:history="1">
        <w:r w:rsidR="00C36B17" w:rsidRPr="00456EDE">
          <w:rPr>
            <w:rStyle w:val="Hyperlink"/>
            <w:noProof/>
          </w:rPr>
          <w:t>8.2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Unavailable Data Items</w:t>
        </w:r>
        <w:r w:rsidR="00C36B17">
          <w:rPr>
            <w:noProof/>
            <w:webHidden/>
          </w:rPr>
          <w:tab/>
        </w:r>
        <w:r w:rsidR="00C36B17">
          <w:rPr>
            <w:noProof/>
            <w:webHidden/>
          </w:rPr>
          <w:fldChar w:fldCharType="begin"/>
        </w:r>
        <w:r w:rsidR="00C36B17">
          <w:rPr>
            <w:noProof/>
            <w:webHidden/>
          </w:rPr>
          <w:instrText xml:space="preserve"> PAGEREF _Toc60669059 \h </w:instrText>
        </w:r>
        <w:r w:rsidR="00C36B17">
          <w:rPr>
            <w:noProof/>
            <w:webHidden/>
          </w:rPr>
        </w:r>
        <w:r w:rsidR="00C36B17">
          <w:rPr>
            <w:noProof/>
            <w:webHidden/>
          </w:rPr>
          <w:fldChar w:fldCharType="separate"/>
        </w:r>
        <w:r w:rsidR="00C36B17">
          <w:rPr>
            <w:noProof/>
            <w:webHidden/>
          </w:rPr>
          <w:t>18</w:t>
        </w:r>
        <w:r w:rsidR="00C36B17">
          <w:rPr>
            <w:noProof/>
            <w:webHidden/>
          </w:rPr>
          <w:fldChar w:fldCharType="end"/>
        </w:r>
      </w:hyperlink>
    </w:p>
    <w:p w14:paraId="0EA83407" w14:textId="4F231276" w:rsidR="00C36B17" w:rsidRDefault="0006626D">
      <w:pPr>
        <w:pStyle w:val="TOC1"/>
        <w:rPr>
          <w:rFonts w:asciiTheme="minorHAnsi" w:eastAsiaTheme="minorEastAsia" w:hAnsiTheme="minorHAnsi" w:cstheme="minorBidi"/>
          <w:b w:val="0"/>
          <w:noProof/>
          <w:szCs w:val="22"/>
          <w:lang w:eastAsia="en-GB"/>
        </w:rPr>
      </w:pPr>
      <w:hyperlink w:anchor="_Toc60669060" w:history="1">
        <w:r w:rsidR="00C36B17" w:rsidRPr="00456EDE">
          <w:rPr>
            <w:rStyle w:val="Hyperlink"/>
            <w:iCs/>
            <w:noProof/>
          </w:rPr>
          <w:t>9.</w:t>
        </w:r>
        <w:r w:rsidR="00C36B17">
          <w:rPr>
            <w:rFonts w:asciiTheme="minorHAnsi" w:eastAsiaTheme="minorEastAsia" w:hAnsiTheme="minorHAnsi" w:cstheme="minorBidi"/>
            <w:b w:val="0"/>
            <w:noProof/>
            <w:szCs w:val="22"/>
            <w:lang w:eastAsia="en-GB"/>
          </w:rPr>
          <w:tab/>
        </w:r>
        <w:r w:rsidR="00C36B17" w:rsidRPr="00456EDE">
          <w:rPr>
            <w:rStyle w:val="Hyperlink"/>
            <w:iCs/>
            <w:noProof/>
          </w:rPr>
          <w:t>Quality management</w:t>
        </w:r>
        <w:r w:rsidR="00C36B17">
          <w:rPr>
            <w:noProof/>
            <w:webHidden/>
          </w:rPr>
          <w:tab/>
        </w:r>
        <w:r w:rsidR="00C36B17">
          <w:rPr>
            <w:noProof/>
            <w:webHidden/>
          </w:rPr>
          <w:fldChar w:fldCharType="begin"/>
        </w:r>
        <w:r w:rsidR="00C36B17">
          <w:rPr>
            <w:noProof/>
            <w:webHidden/>
          </w:rPr>
          <w:instrText xml:space="preserve"> PAGEREF _Toc60669060 \h </w:instrText>
        </w:r>
        <w:r w:rsidR="00C36B17">
          <w:rPr>
            <w:noProof/>
            <w:webHidden/>
          </w:rPr>
        </w:r>
        <w:r w:rsidR="00C36B17">
          <w:rPr>
            <w:noProof/>
            <w:webHidden/>
          </w:rPr>
          <w:fldChar w:fldCharType="separate"/>
        </w:r>
        <w:r w:rsidR="00C36B17">
          <w:rPr>
            <w:noProof/>
            <w:webHidden/>
          </w:rPr>
          <w:t>18</w:t>
        </w:r>
        <w:r w:rsidR="00C36B17">
          <w:rPr>
            <w:noProof/>
            <w:webHidden/>
          </w:rPr>
          <w:fldChar w:fldCharType="end"/>
        </w:r>
      </w:hyperlink>
    </w:p>
    <w:p w14:paraId="65E0A3B8" w14:textId="6E99F1CF" w:rsidR="00C36B17" w:rsidRDefault="0006626D">
      <w:pPr>
        <w:pStyle w:val="TOC2"/>
        <w:rPr>
          <w:rFonts w:asciiTheme="minorHAnsi" w:eastAsiaTheme="minorEastAsia" w:hAnsiTheme="minorHAnsi" w:cstheme="minorBidi"/>
          <w:b w:val="0"/>
          <w:noProof/>
          <w:sz w:val="22"/>
          <w:szCs w:val="22"/>
          <w:lang w:eastAsia="en-GB"/>
        </w:rPr>
      </w:pPr>
      <w:hyperlink w:anchor="_Toc60669061" w:history="1">
        <w:r w:rsidR="00C36B17" w:rsidRPr="00456EDE">
          <w:rPr>
            <w:rStyle w:val="Hyperlink"/>
            <w:noProof/>
          </w:rPr>
          <w:t>9.1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eCRF validation</w:t>
        </w:r>
        <w:r w:rsidR="00C36B17">
          <w:rPr>
            <w:noProof/>
            <w:webHidden/>
          </w:rPr>
          <w:tab/>
        </w:r>
        <w:r w:rsidR="00C36B17">
          <w:rPr>
            <w:noProof/>
            <w:webHidden/>
          </w:rPr>
          <w:fldChar w:fldCharType="begin"/>
        </w:r>
        <w:r w:rsidR="00C36B17">
          <w:rPr>
            <w:noProof/>
            <w:webHidden/>
          </w:rPr>
          <w:instrText xml:space="preserve"> PAGEREF _Toc60669061 \h </w:instrText>
        </w:r>
        <w:r w:rsidR="00C36B17">
          <w:rPr>
            <w:noProof/>
            <w:webHidden/>
          </w:rPr>
        </w:r>
        <w:r w:rsidR="00C36B17">
          <w:rPr>
            <w:noProof/>
            <w:webHidden/>
          </w:rPr>
          <w:fldChar w:fldCharType="separate"/>
        </w:r>
        <w:r w:rsidR="00C36B17">
          <w:rPr>
            <w:noProof/>
            <w:webHidden/>
          </w:rPr>
          <w:t>18</w:t>
        </w:r>
        <w:r w:rsidR="00C36B17">
          <w:rPr>
            <w:noProof/>
            <w:webHidden/>
          </w:rPr>
          <w:fldChar w:fldCharType="end"/>
        </w:r>
      </w:hyperlink>
    </w:p>
    <w:p w14:paraId="75F5A601" w14:textId="571A7857" w:rsidR="00C36B17" w:rsidRDefault="0006626D">
      <w:pPr>
        <w:pStyle w:val="TOC2"/>
        <w:rPr>
          <w:rFonts w:asciiTheme="minorHAnsi" w:eastAsiaTheme="minorEastAsia" w:hAnsiTheme="minorHAnsi" w:cstheme="minorBidi"/>
          <w:b w:val="0"/>
          <w:noProof/>
          <w:sz w:val="22"/>
          <w:szCs w:val="22"/>
          <w:lang w:eastAsia="en-GB"/>
        </w:rPr>
      </w:pPr>
      <w:hyperlink w:anchor="_Toc60669062" w:history="1">
        <w:r w:rsidR="00C36B17" w:rsidRPr="00456EDE">
          <w:rPr>
            <w:rStyle w:val="Hyperlink"/>
            <w:noProof/>
          </w:rPr>
          <w:t>9.2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Data entry</w:t>
        </w:r>
        <w:r w:rsidR="00C36B17">
          <w:rPr>
            <w:noProof/>
            <w:webHidden/>
          </w:rPr>
          <w:tab/>
        </w:r>
        <w:r w:rsidR="00C36B17">
          <w:rPr>
            <w:noProof/>
            <w:webHidden/>
          </w:rPr>
          <w:fldChar w:fldCharType="begin"/>
        </w:r>
        <w:r w:rsidR="00C36B17">
          <w:rPr>
            <w:noProof/>
            <w:webHidden/>
          </w:rPr>
          <w:instrText xml:space="preserve"> PAGEREF _Toc60669062 \h </w:instrText>
        </w:r>
        <w:r w:rsidR="00C36B17">
          <w:rPr>
            <w:noProof/>
            <w:webHidden/>
          </w:rPr>
        </w:r>
        <w:r w:rsidR="00C36B17">
          <w:rPr>
            <w:noProof/>
            <w:webHidden/>
          </w:rPr>
          <w:fldChar w:fldCharType="separate"/>
        </w:r>
        <w:r w:rsidR="00C36B17">
          <w:rPr>
            <w:noProof/>
            <w:webHidden/>
          </w:rPr>
          <w:t>19</w:t>
        </w:r>
        <w:r w:rsidR="00C36B17">
          <w:rPr>
            <w:noProof/>
            <w:webHidden/>
          </w:rPr>
          <w:fldChar w:fldCharType="end"/>
        </w:r>
      </w:hyperlink>
    </w:p>
    <w:p w14:paraId="6BEE5E3C" w14:textId="5650DC57" w:rsidR="00C36B17" w:rsidRDefault="0006626D">
      <w:pPr>
        <w:pStyle w:val="TOC3"/>
        <w:tabs>
          <w:tab w:val="left" w:pos="1540"/>
          <w:tab w:val="right" w:leader="dot" w:pos="8296"/>
        </w:tabs>
        <w:rPr>
          <w:rFonts w:asciiTheme="minorHAnsi" w:eastAsiaTheme="minorEastAsia" w:hAnsiTheme="minorHAnsi" w:cstheme="minorBidi"/>
          <w:b w:val="0"/>
          <w:noProof/>
          <w:sz w:val="22"/>
          <w:szCs w:val="22"/>
          <w:lang w:eastAsia="en-GB"/>
        </w:rPr>
      </w:pPr>
      <w:hyperlink w:anchor="_Toc60669063" w:history="1">
        <w:r w:rsidR="00C36B17" w:rsidRPr="00456EDE">
          <w:rPr>
            <w:rStyle w:val="Hyperlink"/>
            <w:noProof/>
          </w:rPr>
          <w:t>9.2.1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New staff</w:t>
        </w:r>
        <w:r w:rsidR="00C36B17">
          <w:rPr>
            <w:noProof/>
            <w:webHidden/>
          </w:rPr>
          <w:tab/>
        </w:r>
        <w:r w:rsidR="00C36B17">
          <w:rPr>
            <w:noProof/>
            <w:webHidden/>
          </w:rPr>
          <w:fldChar w:fldCharType="begin"/>
        </w:r>
        <w:r w:rsidR="00C36B17">
          <w:rPr>
            <w:noProof/>
            <w:webHidden/>
          </w:rPr>
          <w:instrText xml:space="preserve"> PAGEREF _Toc60669063 \h </w:instrText>
        </w:r>
        <w:r w:rsidR="00C36B17">
          <w:rPr>
            <w:noProof/>
            <w:webHidden/>
          </w:rPr>
        </w:r>
        <w:r w:rsidR="00C36B17">
          <w:rPr>
            <w:noProof/>
            <w:webHidden/>
          </w:rPr>
          <w:fldChar w:fldCharType="separate"/>
        </w:r>
        <w:r w:rsidR="00C36B17">
          <w:rPr>
            <w:noProof/>
            <w:webHidden/>
          </w:rPr>
          <w:t>19</w:t>
        </w:r>
        <w:r w:rsidR="00C36B17">
          <w:rPr>
            <w:noProof/>
            <w:webHidden/>
          </w:rPr>
          <w:fldChar w:fldCharType="end"/>
        </w:r>
      </w:hyperlink>
    </w:p>
    <w:p w14:paraId="32A216F6" w14:textId="46D27870" w:rsidR="00C36B17" w:rsidRDefault="0006626D">
      <w:pPr>
        <w:pStyle w:val="TOC2"/>
        <w:rPr>
          <w:rFonts w:asciiTheme="minorHAnsi" w:eastAsiaTheme="minorEastAsia" w:hAnsiTheme="minorHAnsi" w:cstheme="minorBidi"/>
          <w:b w:val="0"/>
          <w:noProof/>
          <w:sz w:val="22"/>
          <w:szCs w:val="22"/>
          <w:lang w:eastAsia="en-GB"/>
        </w:rPr>
      </w:pPr>
      <w:hyperlink w:anchor="_Toc60669064" w:history="1">
        <w:r w:rsidR="00C36B17" w:rsidRPr="00456EDE">
          <w:rPr>
            <w:rStyle w:val="Hyperlink"/>
            <w:noProof/>
          </w:rPr>
          <w:t>9.3</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On-site quality control of CRFs</w:t>
        </w:r>
        <w:r w:rsidR="00C36B17">
          <w:rPr>
            <w:noProof/>
            <w:webHidden/>
          </w:rPr>
          <w:tab/>
        </w:r>
        <w:r w:rsidR="00C36B17">
          <w:rPr>
            <w:noProof/>
            <w:webHidden/>
          </w:rPr>
          <w:fldChar w:fldCharType="begin"/>
        </w:r>
        <w:r w:rsidR="00C36B17">
          <w:rPr>
            <w:noProof/>
            <w:webHidden/>
          </w:rPr>
          <w:instrText xml:space="preserve"> PAGEREF _Toc60669064 \h </w:instrText>
        </w:r>
        <w:r w:rsidR="00C36B17">
          <w:rPr>
            <w:noProof/>
            <w:webHidden/>
          </w:rPr>
        </w:r>
        <w:r w:rsidR="00C36B17">
          <w:rPr>
            <w:noProof/>
            <w:webHidden/>
          </w:rPr>
          <w:fldChar w:fldCharType="separate"/>
        </w:r>
        <w:r w:rsidR="00C36B17">
          <w:rPr>
            <w:noProof/>
            <w:webHidden/>
          </w:rPr>
          <w:t>19</w:t>
        </w:r>
        <w:r w:rsidR="00C36B17">
          <w:rPr>
            <w:noProof/>
            <w:webHidden/>
          </w:rPr>
          <w:fldChar w:fldCharType="end"/>
        </w:r>
      </w:hyperlink>
    </w:p>
    <w:p w14:paraId="0F57BC41" w14:textId="79C258B1" w:rsidR="00C36B17" w:rsidRDefault="0006626D">
      <w:pPr>
        <w:pStyle w:val="TOC1"/>
        <w:rPr>
          <w:rFonts w:asciiTheme="minorHAnsi" w:eastAsiaTheme="minorEastAsia" w:hAnsiTheme="minorHAnsi" w:cstheme="minorBidi"/>
          <w:b w:val="0"/>
          <w:noProof/>
          <w:szCs w:val="22"/>
          <w:lang w:eastAsia="en-GB"/>
        </w:rPr>
      </w:pPr>
      <w:hyperlink w:anchor="_Toc60669065" w:history="1">
        <w:r w:rsidR="00C36B17" w:rsidRPr="00456EDE">
          <w:rPr>
            <w:rStyle w:val="Hyperlink"/>
            <w:iCs/>
            <w:noProof/>
          </w:rPr>
          <w:t>10.</w:t>
        </w:r>
        <w:r w:rsidR="00C36B17">
          <w:rPr>
            <w:rFonts w:asciiTheme="minorHAnsi" w:eastAsiaTheme="minorEastAsia" w:hAnsiTheme="minorHAnsi" w:cstheme="minorBidi"/>
            <w:b w:val="0"/>
            <w:noProof/>
            <w:szCs w:val="22"/>
            <w:lang w:eastAsia="en-GB"/>
          </w:rPr>
          <w:tab/>
        </w:r>
        <w:r w:rsidR="00C36B17" w:rsidRPr="00456EDE">
          <w:rPr>
            <w:rStyle w:val="Hyperlink"/>
            <w:iCs/>
            <w:noProof/>
          </w:rPr>
          <w:t>CRF tracking</w:t>
        </w:r>
        <w:r w:rsidR="00C36B17">
          <w:rPr>
            <w:noProof/>
            <w:webHidden/>
          </w:rPr>
          <w:tab/>
        </w:r>
        <w:r w:rsidR="00C36B17">
          <w:rPr>
            <w:noProof/>
            <w:webHidden/>
          </w:rPr>
          <w:fldChar w:fldCharType="begin"/>
        </w:r>
        <w:r w:rsidR="00C36B17">
          <w:rPr>
            <w:noProof/>
            <w:webHidden/>
          </w:rPr>
          <w:instrText xml:space="preserve"> PAGEREF _Toc60669065 \h </w:instrText>
        </w:r>
        <w:r w:rsidR="00C36B17">
          <w:rPr>
            <w:noProof/>
            <w:webHidden/>
          </w:rPr>
        </w:r>
        <w:r w:rsidR="00C36B17">
          <w:rPr>
            <w:noProof/>
            <w:webHidden/>
          </w:rPr>
          <w:fldChar w:fldCharType="separate"/>
        </w:r>
        <w:r w:rsidR="00C36B17">
          <w:rPr>
            <w:noProof/>
            <w:webHidden/>
          </w:rPr>
          <w:t>19</w:t>
        </w:r>
        <w:r w:rsidR="00C36B17">
          <w:rPr>
            <w:noProof/>
            <w:webHidden/>
          </w:rPr>
          <w:fldChar w:fldCharType="end"/>
        </w:r>
      </w:hyperlink>
    </w:p>
    <w:p w14:paraId="33DDB7C5" w14:textId="2A320AC8" w:rsidR="00C36B17" w:rsidRDefault="0006626D">
      <w:pPr>
        <w:pStyle w:val="TOC2"/>
        <w:rPr>
          <w:rFonts w:asciiTheme="minorHAnsi" w:eastAsiaTheme="minorEastAsia" w:hAnsiTheme="minorHAnsi" w:cstheme="minorBidi"/>
          <w:b w:val="0"/>
          <w:noProof/>
          <w:sz w:val="22"/>
          <w:szCs w:val="22"/>
          <w:lang w:eastAsia="en-GB"/>
        </w:rPr>
      </w:pPr>
      <w:hyperlink w:anchor="_Toc60669066" w:history="1">
        <w:r w:rsidR="00C36B17" w:rsidRPr="00456EDE">
          <w:rPr>
            <w:rStyle w:val="Hyperlink"/>
            <w:noProof/>
          </w:rPr>
          <w:t>10.1</w:t>
        </w:r>
        <w:r w:rsidR="00C36B17">
          <w:rPr>
            <w:rFonts w:asciiTheme="minorHAnsi" w:eastAsiaTheme="minorEastAsia" w:hAnsiTheme="minorHAnsi" w:cstheme="minorBidi"/>
            <w:b w:val="0"/>
            <w:noProof/>
            <w:sz w:val="22"/>
            <w:szCs w:val="22"/>
            <w:lang w:eastAsia="en-GB"/>
          </w:rPr>
          <w:tab/>
        </w:r>
        <w:r w:rsidR="00C36B17" w:rsidRPr="00456EDE">
          <w:rPr>
            <w:rStyle w:val="Hyperlink"/>
            <w:noProof/>
            <w:highlight w:val="yellow"/>
          </w:rPr>
          <w:t>Generating/identifying overdue CRFs and/or missed visits</w:t>
        </w:r>
        <w:r w:rsidR="00C36B17">
          <w:rPr>
            <w:noProof/>
            <w:webHidden/>
          </w:rPr>
          <w:tab/>
        </w:r>
        <w:r w:rsidR="00C36B17">
          <w:rPr>
            <w:noProof/>
            <w:webHidden/>
          </w:rPr>
          <w:fldChar w:fldCharType="begin"/>
        </w:r>
        <w:r w:rsidR="00C36B17">
          <w:rPr>
            <w:noProof/>
            <w:webHidden/>
          </w:rPr>
          <w:instrText xml:space="preserve"> PAGEREF _Toc60669066 \h </w:instrText>
        </w:r>
        <w:r w:rsidR="00C36B17">
          <w:rPr>
            <w:noProof/>
            <w:webHidden/>
          </w:rPr>
        </w:r>
        <w:r w:rsidR="00C36B17">
          <w:rPr>
            <w:noProof/>
            <w:webHidden/>
          </w:rPr>
          <w:fldChar w:fldCharType="separate"/>
        </w:r>
        <w:r w:rsidR="00C36B17">
          <w:rPr>
            <w:noProof/>
            <w:webHidden/>
          </w:rPr>
          <w:t>19</w:t>
        </w:r>
        <w:r w:rsidR="00C36B17">
          <w:rPr>
            <w:noProof/>
            <w:webHidden/>
          </w:rPr>
          <w:fldChar w:fldCharType="end"/>
        </w:r>
      </w:hyperlink>
    </w:p>
    <w:p w14:paraId="5BDFD635" w14:textId="661E31A0" w:rsidR="00C36B17" w:rsidRDefault="0006626D">
      <w:pPr>
        <w:pStyle w:val="TOC2"/>
        <w:rPr>
          <w:rFonts w:asciiTheme="minorHAnsi" w:eastAsiaTheme="minorEastAsia" w:hAnsiTheme="minorHAnsi" w:cstheme="minorBidi"/>
          <w:b w:val="0"/>
          <w:noProof/>
          <w:sz w:val="22"/>
          <w:szCs w:val="22"/>
          <w:lang w:eastAsia="en-GB"/>
        </w:rPr>
      </w:pPr>
      <w:hyperlink w:anchor="_Toc60669067" w:history="1">
        <w:r w:rsidR="00C36B17" w:rsidRPr="00456EDE">
          <w:rPr>
            <w:rStyle w:val="Hyperlink"/>
            <w:noProof/>
          </w:rPr>
          <w:t>10.2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Sending reports of overdue CRFs</w:t>
        </w:r>
        <w:r w:rsidR="00C36B17">
          <w:rPr>
            <w:noProof/>
            <w:webHidden/>
          </w:rPr>
          <w:tab/>
        </w:r>
        <w:r w:rsidR="00C36B17">
          <w:rPr>
            <w:noProof/>
            <w:webHidden/>
          </w:rPr>
          <w:fldChar w:fldCharType="begin"/>
        </w:r>
        <w:r w:rsidR="00C36B17">
          <w:rPr>
            <w:noProof/>
            <w:webHidden/>
          </w:rPr>
          <w:instrText xml:space="preserve"> PAGEREF _Toc60669067 \h </w:instrText>
        </w:r>
        <w:r w:rsidR="00C36B17">
          <w:rPr>
            <w:noProof/>
            <w:webHidden/>
          </w:rPr>
        </w:r>
        <w:r w:rsidR="00C36B17">
          <w:rPr>
            <w:noProof/>
            <w:webHidden/>
          </w:rPr>
          <w:fldChar w:fldCharType="separate"/>
        </w:r>
        <w:r w:rsidR="00C36B17">
          <w:rPr>
            <w:noProof/>
            <w:webHidden/>
          </w:rPr>
          <w:t>19</w:t>
        </w:r>
        <w:r w:rsidR="00C36B17">
          <w:rPr>
            <w:noProof/>
            <w:webHidden/>
          </w:rPr>
          <w:fldChar w:fldCharType="end"/>
        </w:r>
      </w:hyperlink>
    </w:p>
    <w:p w14:paraId="3529A0B2" w14:textId="68E362A1" w:rsidR="00C36B17" w:rsidRDefault="0006626D">
      <w:pPr>
        <w:pStyle w:val="TOC2"/>
        <w:rPr>
          <w:rFonts w:asciiTheme="minorHAnsi" w:eastAsiaTheme="minorEastAsia" w:hAnsiTheme="minorHAnsi" w:cstheme="minorBidi"/>
          <w:b w:val="0"/>
          <w:noProof/>
          <w:sz w:val="22"/>
          <w:szCs w:val="22"/>
          <w:lang w:eastAsia="en-GB"/>
        </w:rPr>
      </w:pPr>
      <w:hyperlink w:anchor="_Toc60669068" w:history="1">
        <w:r w:rsidR="00C36B17" w:rsidRPr="00456EDE">
          <w:rPr>
            <w:rStyle w:val="Hyperlink"/>
            <w:noProof/>
          </w:rPr>
          <w:t>10.3</w:t>
        </w:r>
        <w:r w:rsidR="00C36B17">
          <w:rPr>
            <w:rFonts w:asciiTheme="minorHAnsi" w:eastAsiaTheme="minorEastAsia" w:hAnsiTheme="minorHAnsi" w:cstheme="minorBidi"/>
            <w:b w:val="0"/>
            <w:noProof/>
            <w:sz w:val="22"/>
            <w:szCs w:val="22"/>
            <w:lang w:eastAsia="en-GB"/>
          </w:rPr>
          <w:tab/>
        </w:r>
        <w:r w:rsidR="00C36B17" w:rsidRPr="00456EDE">
          <w:rPr>
            <w:rStyle w:val="Hyperlink"/>
            <w:noProof/>
            <w:highlight w:val="yellow"/>
          </w:rPr>
          <w:t>Managing missed CRFs</w:t>
        </w:r>
        <w:r w:rsidR="00C36B17">
          <w:rPr>
            <w:noProof/>
            <w:webHidden/>
          </w:rPr>
          <w:tab/>
        </w:r>
        <w:r w:rsidR="00C36B17">
          <w:rPr>
            <w:noProof/>
            <w:webHidden/>
          </w:rPr>
          <w:fldChar w:fldCharType="begin"/>
        </w:r>
        <w:r w:rsidR="00C36B17">
          <w:rPr>
            <w:noProof/>
            <w:webHidden/>
          </w:rPr>
          <w:instrText xml:space="preserve"> PAGEREF _Toc60669068 \h </w:instrText>
        </w:r>
        <w:r w:rsidR="00C36B17">
          <w:rPr>
            <w:noProof/>
            <w:webHidden/>
          </w:rPr>
        </w:r>
        <w:r w:rsidR="00C36B17">
          <w:rPr>
            <w:noProof/>
            <w:webHidden/>
          </w:rPr>
          <w:fldChar w:fldCharType="separate"/>
        </w:r>
        <w:r w:rsidR="00C36B17">
          <w:rPr>
            <w:noProof/>
            <w:webHidden/>
          </w:rPr>
          <w:t>19</w:t>
        </w:r>
        <w:r w:rsidR="00C36B17">
          <w:rPr>
            <w:noProof/>
            <w:webHidden/>
          </w:rPr>
          <w:fldChar w:fldCharType="end"/>
        </w:r>
      </w:hyperlink>
    </w:p>
    <w:p w14:paraId="1906A6A8" w14:textId="2578BEC3" w:rsidR="00C36B17" w:rsidRDefault="0006626D">
      <w:pPr>
        <w:pStyle w:val="TOC1"/>
        <w:rPr>
          <w:rFonts w:asciiTheme="minorHAnsi" w:eastAsiaTheme="minorEastAsia" w:hAnsiTheme="minorHAnsi" w:cstheme="minorBidi"/>
          <w:b w:val="0"/>
          <w:noProof/>
          <w:szCs w:val="22"/>
          <w:lang w:eastAsia="en-GB"/>
        </w:rPr>
      </w:pPr>
      <w:hyperlink w:anchor="_Toc60669069" w:history="1">
        <w:r w:rsidR="00C36B17" w:rsidRPr="00456EDE">
          <w:rPr>
            <w:rStyle w:val="Hyperlink"/>
            <w:iCs/>
            <w:noProof/>
          </w:rPr>
          <w:t>11.</w:t>
        </w:r>
        <w:r w:rsidR="00C36B17">
          <w:rPr>
            <w:rFonts w:asciiTheme="minorHAnsi" w:eastAsiaTheme="minorEastAsia" w:hAnsiTheme="minorHAnsi" w:cstheme="minorBidi"/>
            <w:b w:val="0"/>
            <w:noProof/>
            <w:szCs w:val="22"/>
            <w:lang w:eastAsia="en-GB"/>
          </w:rPr>
          <w:tab/>
        </w:r>
        <w:r w:rsidR="00C36B17" w:rsidRPr="00456EDE">
          <w:rPr>
            <w:rStyle w:val="Hyperlink"/>
            <w:iCs/>
            <w:noProof/>
          </w:rPr>
          <w:t>Query Handling</w:t>
        </w:r>
        <w:r w:rsidR="00C36B17">
          <w:rPr>
            <w:noProof/>
            <w:webHidden/>
          </w:rPr>
          <w:tab/>
        </w:r>
        <w:r w:rsidR="00C36B17">
          <w:rPr>
            <w:noProof/>
            <w:webHidden/>
          </w:rPr>
          <w:fldChar w:fldCharType="begin"/>
        </w:r>
        <w:r w:rsidR="00C36B17">
          <w:rPr>
            <w:noProof/>
            <w:webHidden/>
          </w:rPr>
          <w:instrText xml:space="preserve"> PAGEREF _Toc60669069 \h </w:instrText>
        </w:r>
        <w:r w:rsidR="00C36B17">
          <w:rPr>
            <w:noProof/>
            <w:webHidden/>
          </w:rPr>
        </w:r>
        <w:r w:rsidR="00C36B17">
          <w:rPr>
            <w:noProof/>
            <w:webHidden/>
          </w:rPr>
          <w:fldChar w:fldCharType="separate"/>
        </w:r>
        <w:r w:rsidR="00C36B17">
          <w:rPr>
            <w:noProof/>
            <w:webHidden/>
          </w:rPr>
          <w:t>20</w:t>
        </w:r>
        <w:r w:rsidR="00C36B17">
          <w:rPr>
            <w:noProof/>
            <w:webHidden/>
          </w:rPr>
          <w:fldChar w:fldCharType="end"/>
        </w:r>
      </w:hyperlink>
    </w:p>
    <w:p w14:paraId="2F343447" w14:textId="7B478239" w:rsidR="00C36B17" w:rsidRDefault="0006626D">
      <w:pPr>
        <w:pStyle w:val="TOC2"/>
        <w:rPr>
          <w:rFonts w:asciiTheme="minorHAnsi" w:eastAsiaTheme="minorEastAsia" w:hAnsiTheme="minorHAnsi" w:cstheme="minorBidi"/>
          <w:b w:val="0"/>
          <w:noProof/>
          <w:sz w:val="22"/>
          <w:szCs w:val="22"/>
          <w:lang w:eastAsia="en-GB"/>
        </w:rPr>
      </w:pPr>
      <w:hyperlink w:anchor="_Toc60669070" w:history="1">
        <w:r w:rsidR="00C36B17" w:rsidRPr="00456EDE">
          <w:rPr>
            <w:rStyle w:val="Hyperlink"/>
            <w:noProof/>
          </w:rPr>
          <w:t>11.1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Generating/identifying queries</w:t>
        </w:r>
        <w:r w:rsidR="00C36B17">
          <w:rPr>
            <w:noProof/>
            <w:webHidden/>
          </w:rPr>
          <w:tab/>
        </w:r>
        <w:r w:rsidR="00C36B17">
          <w:rPr>
            <w:noProof/>
            <w:webHidden/>
          </w:rPr>
          <w:fldChar w:fldCharType="begin"/>
        </w:r>
        <w:r w:rsidR="00C36B17">
          <w:rPr>
            <w:noProof/>
            <w:webHidden/>
          </w:rPr>
          <w:instrText xml:space="preserve"> PAGEREF _Toc60669070 \h </w:instrText>
        </w:r>
        <w:r w:rsidR="00C36B17">
          <w:rPr>
            <w:noProof/>
            <w:webHidden/>
          </w:rPr>
        </w:r>
        <w:r w:rsidR="00C36B17">
          <w:rPr>
            <w:noProof/>
            <w:webHidden/>
          </w:rPr>
          <w:fldChar w:fldCharType="separate"/>
        </w:r>
        <w:r w:rsidR="00C36B17">
          <w:rPr>
            <w:noProof/>
            <w:webHidden/>
          </w:rPr>
          <w:t>20</w:t>
        </w:r>
        <w:r w:rsidR="00C36B17">
          <w:rPr>
            <w:noProof/>
            <w:webHidden/>
          </w:rPr>
          <w:fldChar w:fldCharType="end"/>
        </w:r>
      </w:hyperlink>
    </w:p>
    <w:p w14:paraId="00C658F2" w14:textId="287FA30E" w:rsidR="00C36B17" w:rsidRDefault="0006626D">
      <w:pPr>
        <w:pStyle w:val="TOC3"/>
        <w:tabs>
          <w:tab w:val="left" w:pos="1540"/>
          <w:tab w:val="right" w:leader="dot" w:pos="8296"/>
        </w:tabs>
        <w:rPr>
          <w:rFonts w:asciiTheme="minorHAnsi" w:eastAsiaTheme="minorEastAsia" w:hAnsiTheme="minorHAnsi" w:cstheme="minorBidi"/>
          <w:b w:val="0"/>
          <w:noProof/>
          <w:sz w:val="22"/>
          <w:szCs w:val="22"/>
          <w:lang w:eastAsia="en-GB"/>
        </w:rPr>
      </w:pPr>
      <w:hyperlink w:anchor="_Toc60669071" w:history="1">
        <w:r w:rsidR="00C36B17" w:rsidRPr="00456EDE">
          <w:rPr>
            <w:rStyle w:val="Hyperlink"/>
            <w:noProof/>
          </w:rPr>
          <w:t>11.1.1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Internal to the trial database</w:t>
        </w:r>
        <w:r w:rsidR="00C36B17">
          <w:rPr>
            <w:noProof/>
            <w:webHidden/>
          </w:rPr>
          <w:tab/>
        </w:r>
        <w:r w:rsidR="00C36B17">
          <w:rPr>
            <w:noProof/>
            <w:webHidden/>
          </w:rPr>
          <w:fldChar w:fldCharType="begin"/>
        </w:r>
        <w:r w:rsidR="00C36B17">
          <w:rPr>
            <w:noProof/>
            <w:webHidden/>
          </w:rPr>
          <w:instrText xml:space="preserve"> PAGEREF _Toc60669071 \h </w:instrText>
        </w:r>
        <w:r w:rsidR="00C36B17">
          <w:rPr>
            <w:noProof/>
            <w:webHidden/>
          </w:rPr>
        </w:r>
        <w:r w:rsidR="00C36B17">
          <w:rPr>
            <w:noProof/>
            <w:webHidden/>
          </w:rPr>
          <w:fldChar w:fldCharType="separate"/>
        </w:r>
        <w:r w:rsidR="00C36B17">
          <w:rPr>
            <w:noProof/>
            <w:webHidden/>
          </w:rPr>
          <w:t>20</w:t>
        </w:r>
        <w:r w:rsidR="00C36B17">
          <w:rPr>
            <w:noProof/>
            <w:webHidden/>
          </w:rPr>
          <w:fldChar w:fldCharType="end"/>
        </w:r>
      </w:hyperlink>
    </w:p>
    <w:p w14:paraId="544EE486" w14:textId="7775CED5" w:rsidR="00C36B17" w:rsidRDefault="0006626D">
      <w:pPr>
        <w:pStyle w:val="TOC3"/>
        <w:tabs>
          <w:tab w:val="left" w:pos="1540"/>
          <w:tab w:val="right" w:leader="dot" w:pos="8296"/>
        </w:tabs>
        <w:rPr>
          <w:rFonts w:asciiTheme="minorHAnsi" w:eastAsiaTheme="minorEastAsia" w:hAnsiTheme="minorHAnsi" w:cstheme="minorBidi"/>
          <w:b w:val="0"/>
          <w:noProof/>
          <w:sz w:val="22"/>
          <w:szCs w:val="22"/>
          <w:lang w:eastAsia="en-GB"/>
        </w:rPr>
      </w:pPr>
      <w:hyperlink w:anchor="_Toc60669072" w:history="1">
        <w:r w:rsidR="00C36B17" w:rsidRPr="00456EDE">
          <w:rPr>
            <w:rStyle w:val="Hyperlink"/>
            <w:noProof/>
          </w:rPr>
          <w:t>11.1.2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External to the trial database</w:t>
        </w:r>
        <w:r w:rsidR="00C36B17">
          <w:rPr>
            <w:noProof/>
            <w:webHidden/>
          </w:rPr>
          <w:tab/>
        </w:r>
        <w:r w:rsidR="00C36B17">
          <w:rPr>
            <w:noProof/>
            <w:webHidden/>
          </w:rPr>
          <w:fldChar w:fldCharType="begin"/>
        </w:r>
        <w:r w:rsidR="00C36B17">
          <w:rPr>
            <w:noProof/>
            <w:webHidden/>
          </w:rPr>
          <w:instrText xml:space="preserve"> PAGEREF _Toc60669072 \h </w:instrText>
        </w:r>
        <w:r w:rsidR="00C36B17">
          <w:rPr>
            <w:noProof/>
            <w:webHidden/>
          </w:rPr>
        </w:r>
        <w:r w:rsidR="00C36B17">
          <w:rPr>
            <w:noProof/>
            <w:webHidden/>
          </w:rPr>
          <w:fldChar w:fldCharType="separate"/>
        </w:r>
        <w:r w:rsidR="00C36B17">
          <w:rPr>
            <w:noProof/>
            <w:webHidden/>
          </w:rPr>
          <w:t>20</w:t>
        </w:r>
        <w:r w:rsidR="00C36B17">
          <w:rPr>
            <w:noProof/>
            <w:webHidden/>
          </w:rPr>
          <w:fldChar w:fldCharType="end"/>
        </w:r>
      </w:hyperlink>
    </w:p>
    <w:p w14:paraId="71A1D3C0" w14:textId="4A5B27CE" w:rsidR="00C36B17" w:rsidRDefault="0006626D">
      <w:pPr>
        <w:pStyle w:val="TOC3"/>
        <w:tabs>
          <w:tab w:val="left" w:pos="1540"/>
          <w:tab w:val="right" w:leader="dot" w:pos="8296"/>
        </w:tabs>
        <w:rPr>
          <w:rFonts w:asciiTheme="minorHAnsi" w:eastAsiaTheme="minorEastAsia" w:hAnsiTheme="minorHAnsi" w:cstheme="minorBidi"/>
          <w:b w:val="0"/>
          <w:noProof/>
          <w:sz w:val="22"/>
          <w:szCs w:val="22"/>
          <w:lang w:eastAsia="en-GB"/>
        </w:rPr>
      </w:pPr>
      <w:hyperlink w:anchor="_Toc60669073" w:history="1">
        <w:r w:rsidR="00C36B17" w:rsidRPr="00456EDE">
          <w:rPr>
            <w:rStyle w:val="Hyperlink"/>
            <w:noProof/>
          </w:rPr>
          <w:t>11.1.3</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Queries raised by the trial lead Data Manager</w:t>
        </w:r>
        <w:r w:rsidR="00C36B17">
          <w:rPr>
            <w:noProof/>
            <w:webHidden/>
          </w:rPr>
          <w:tab/>
        </w:r>
        <w:r w:rsidR="00C36B17">
          <w:rPr>
            <w:noProof/>
            <w:webHidden/>
          </w:rPr>
          <w:fldChar w:fldCharType="begin"/>
        </w:r>
        <w:r w:rsidR="00C36B17">
          <w:rPr>
            <w:noProof/>
            <w:webHidden/>
          </w:rPr>
          <w:instrText xml:space="preserve"> PAGEREF _Toc60669073 \h </w:instrText>
        </w:r>
        <w:r w:rsidR="00C36B17">
          <w:rPr>
            <w:noProof/>
            <w:webHidden/>
          </w:rPr>
        </w:r>
        <w:r w:rsidR="00C36B17">
          <w:rPr>
            <w:noProof/>
            <w:webHidden/>
          </w:rPr>
          <w:fldChar w:fldCharType="separate"/>
        </w:r>
        <w:r w:rsidR="00C36B17">
          <w:rPr>
            <w:noProof/>
            <w:webHidden/>
          </w:rPr>
          <w:t>21</w:t>
        </w:r>
        <w:r w:rsidR="00C36B17">
          <w:rPr>
            <w:noProof/>
            <w:webHidden/>
          </w:rPr>
          <w:fldChar w:fldCharType="end"/>
        </w:r>
      </w:hyperlink>
    </w:p>
    <w:p w14:paraId="684567B5" w14:textId="59AAD5E7" w:rsidR="00C36B17" w:rsidRDefault="0006626D">
      <w:pPr>
        <w:pStyle w:val="TOC2"/>
        <w:rPr>
          <w:rFonts w:asciiTheme="minorHAnsi" w:eastAsiaTheme="minorEastAsia" w:hAnsiTheme="minorHAnsi" w:cstheme="minorBidi"/>
          <w:b w:val="0"/>
          <w:noProof/>
          <w:sz w:val="22"/>
          <w:szCs w:val="22"/>
          <w:lang w:eastAsia="en-GB"/>
        </w:rPr>
      </w:pPr>
      <w:hyperlink w:anchor="_Toc60669074" w:history="1">
        <w:r w:rsidR="00C36B17" w:rsidRPr="00456EDE">
          <w:rPr>
            <w:rStyle w:val="Hyperlink"/>
            <w:noProof/>
          </w:rPr>
          <w:t>11.2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Sending/receiving queries</w:t>
        </w:r>
        <w:r w:rsidR="00C36B17">
          <w:rPr>
            <w:noProof/>
            <w:webHidden/>
          </w:rPr>
          <w:tab/>
        </w:r>
        <w:r w:rsidR="00C36B17">
          <w:rPr>
            <w:noProof/>
            <w:webHidden/>
          </w:rPr>
          <w:fldChar w:fldCharType="begin"/>
        </w:r>
        <w:r w:rsidR="00C36B17">
          <w:rPr>
            <w:noProof/>
            <w:webHidden/>
          </w:rPr>
          <w:instrText xml:space="preserve"> PAGEREF _Toc60669074 \h </w:instrText>
        </w:r>
        <w:r w:rsidR="00C36B17">
          <w:rPr>
            <w:noProof/>
            <w:webHidden/>
          </w:rPr>
        </w:r>
        <w:r w:rsidR="00C36B17">
          <w:rPr>
            <w:noProof/>
            <w:webHidden/>
          </w:rPr>
          <w:fldChar w:fldCharType="separate"/>
        </w:r>
        <w:r w:rsidR="00C36B17">
          <w:rPr>
            <w:noProof/>
            <w:webHidden/>
          </w:rPr>
          <w:t>21</w:t>
        </w:r>
        <w:r w:rsidR="00C36B17">
          <w:rPr>
            <w:noProof/>
            <w:webHidden/>
          </w:rPr>
          <w:fldChar w:fldCharType="end"/>
        </w:r>
      </w:hyperlink>
    </w:p>
    <w:p w14:paraId="49A86771" w14:textId="0FC790ED" w:rsidR="00C36B17" w:rsidRDefault="0006626D">
      <w:pPr>
        <w:pStyle w:val="TOC2"/>
        <w:rPr>
          <w:rFonts w:asciiTheme="minorHAnsi" w:eastAsiaTheme="minorEastAsia" w:hAnsiTheme="minorHAnsi" w:cstheme="minorBidi"/>
          <w:b w:val="0"/>
          <w:noProof/>
          <w:sz w:val="22"/>
          <w:szCs w:val="22"/>
          <w:lang w:eastAsia="en-GB"/>
        </w:rPr>
      </w:pPr>
      <w:hyperlink w:anchor="_Toc60669075" w:history="1">
        <w:r w:rsidR="00C36B17" w:rsidRPr="00456EDE">
          <w:rPr>
            <w:rStyle w:val="Hyperlink"/>
            <w:noProof/>
          </w:rPr>
          <w:t>11.3</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Handling irregular query responses</w:t>
        </w:r>
        <w:r w:rsidR="00C36B17">
          <w:rPr>
            <w:noProof/>
            <w:webHidden/>
          </w:rPr>
          <w:tab/>
        </w:r>
        <w:r w:rsidR="00C36B17">
          <w:rPr>
            <w:noProof/>
            <w:webHidden/>
          </w:rPr>
          <w:fldChar w:fldCharType="begin"/>
        </w:r>
        <w:r w:rsidR="00C36B17">
          <w:rPr>
            <w:noProof/>
            <w:webHidden/>
          </w:rPr>
          <w:instrText xml:space="preserve"> PAGEREF _Toc60669075 \h </w:instrText>
        </w:r>
        <w:r w:rsidR="00C36B17">
          <w:rPr>
            <w:noProof/>
            <w:webHidden/>
          </w:rPr>
        </w:r>
        <w:r w:rsidR="00C36B17">
          <w:rPr>
            <w:noProof/>
            <w:webHidden/>
          </w:rPr>
          <w:fldChar w:fldCharType="separate"/>
        </w:r>
        <w:r w:rsidR="00C36B17">
          <w:rPr>
            <w:noProof/>
            <w:webHidden/>
          </w:rPr>
          <w:t>21</w:t>
        </w:r>
        <w:r w:rsidR="00C36B17">
          <w:rPr>
            <w:noProof/>
            <w:webHidden/>
          </w:rPr>
          <w:fldChar w:fldCharType="end"/>
        </w:r>
      </w:hyperlink>
    </w:p>
    <w:p w14:paraId="5C9527FA" w14:textId="4DFE73E1" w:rsidR="00C36B17" w:rsidRDefault="0006626D">
      <w:pPr>
        <w:pStyle w:val="TOC1"/>
        <w:rPr>
          <w:rFonts w:asciiTheme="minorHAnsi" w:eastAsiaTheme="minorEastAsia" w:hAnsiTheme="minorHAnsi" w:cstheme="minorBidi"/>
          <w:b w:val="0"/>
          <w:noProof/>
          <w:szCs w:val="22"/>
          <w:lang w:eastAsia="en-GB"/>
        </w:rPr>
      </w:pPr>
      <w:hyperlink w:anchor="_Toc60669076" w:history="1">
        <w:r w:rsidR="00C36B17" w:rsidRPr="00456EDE">
          <w:rPr>
            <w:rStyle w:val="Hyperlink"/>
            <w:iCs/>
            <w:noProof/>
          </w:rPr>
          <w:t>12.</w:t>
        </w:r>
        <w:r w:rsidR="00C36B17">
          <w:rPr>
            <w:rFonts w:asciiTheme="minorHAnsi" w:eastAsiaTheme="minorEastAsia" w:hAnsiTheme="minorHAnsi" w:cstheme="minorBidi"/>
            <w:b w:val="0"/>
            <w:noProof/>
            <w:szCs w:val="22"/>
            <w:lang w:eastAsia="en-GB"/>
          </w:rPr>
          <w:tab/>
        </w:r>
        <w:r w:rsidR="00C36B17" w:rsidRPr="00456EDE">
          <w:rPr>
            <w:rStyle w:val="Hyperlink"/>
            <w:iCs/>
            <w:noProof/>
          </w:rPr>
          <w:t>Data management, documentation and curation</w:t>
        </w:r>
        <w:r w:rsidR="00C36B17">
          <w:rPr>
            <w:noProof/>
            <w:webHidden/>
          </w:rPr>
          <w:tab/>
        </w:r>
        <w:r w:rsidR="00C36B17">
          <w:rPr>
            <w:noProof/>
            <w:webHidden/>
          </w:rPr>
          <w:fldChar w:fldCharType="begin"/>
        </w:r>
        <w:r w:rsidR="00C36B17">
          <w:rPr>
            <w:noProof/>
            <w:webHidden/>
          </w:rPr>
          <w:instrText xml:space="preserve"> PAGEREF _Toc60669076 \h </w:instrText>
        </w:r>
        <w:r w:rsidR="00C36B17">
          <w:rPr>
            <w:noProof/>
            <w:webHidden/>
          </w:rPr>
        </w:r>
        <w:r w:rsidR="00C36B17">
          <w:rPr>
            <w:noProof/>
            <w:webHidden/>
          </w:rPr>
          <w:fldChar w:fldCharType="separate"/>
        </w:r>
        <w:r w:rsidR="00C36B17">
          <w:rPr>
            <w:noProof/>
            <w:webHidden/>
          </w:rPr>
          <w:t>21</w:t>
        </w:r>
        <w:r w:rsidR="00C36B17">
          <w:rPr>
            <w:noProof/>
            <w:webHidden/>
          </w:rPr>
          <w:fldChar w:fldCharType="end"/>
        </w:r>
      </w:hyperlink>
    </w:p>
    <w:p w14:paraId="612B7810" w14:textId="1C6CE1F7" w:rsidR="00C36B17" w:rsidRDefault="0006626D">
      <w:pPr>
        <w:pStyle w:val="TOC2"/>
        <w:rPr>
          <w:rFonts w:asciiTheme="minorHAnsi" w:eastAsiaTheme="minorEastAsia" w:hAnsiTheme="minorHAnsi" w:cstheme="minorBidi"/>
          <w:b w:val="0"/>
          <w:noProof/>
          <w:sz w:val="22"/>
          <w:szCs w:val="22"/>
          <w:lang w:eastAsia="en-GB"/>
        </w:rPr>
      </w:pPr>
      <w:hyperlink w:anchor="_Toc60669077" w:history="1">
        <w:r w:rsidR="00C36B17" w:rsidRPr="00456EDE">
          <w:rPr>
            <w:rStyle w:val="Hyperlink"/>
            <w:noProof/>
          </w:rPr>
          <w:t>12.1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Managing, storing and curating data.</w:t>
        </w:r>
        <w:r w:rsidR="00C36B17">
          <w:rPr>
            <w:noProof/>
            <w:webHidden/>
          </w:rPr>
          <w:tab/>
        </w:r>
        <w:r w:rsidR="00C36B17">
          <w:rPr>
            <w:noProof/>
            <w:webHidden/>
          </w:rPr>
          <w:fldChar w:fldCharType="begin"/>
        </w:r>
        <w:r w:rsidR="00C36B17">
          <w:rPr>
            <w:noProof/>
            <w:webHidden/>
          </w:rPr>
          <w:instrText xml:space="preserve"> PAGEREF _Toc60669077 \h </w:instrText>
        </w:r>
        <w:r w:rsidR="00C36B17">
          <w:rPr>
            <w:noProof/>
            <w:webHidden/>
          </w:rPr>
        </w:r>
        <w:r w:rsidR="00C36B17">
          <w:rPr>
            <w:noProof/>
            <w:webHidden/>
          </w:rPr>
          <w:fldChar w:fldCharType="separate"/>
        </w:r>
        <w:r w:rsidR="00C36B17">
          <w:rPr>
            <w:noProof/>
            <w:webHidden/>
          </w:rPr>
          <w:t>21</w:t>
        </w:r>
        <w:r w:rsidR="00C36B17">
          <w:rPr>
            <w:noProof/>
            <w:webHidden/>
          </w:rPr>
          <w:fldChar w:fldCharType="end"/>
        </w:r>
      </w:hyperlink>
    </w:p>
    <w:p w14:paraId="5BA9DA46" w14:textId="2A7303DB" w:rsidR="00C36B17" w:rsidRDefault="0006626D">
      <w:pPr>
        <w:pStyle w:val="TOC2"/>
        <w:rPr>
          <w:rFonts w:asciiTheme="minorHAnsi" w:eastAsiaTheme="minorEastAsia" w:hAnsiTheme="minorHAnsi" w:cstheme="minorBidi"/>
          <w:b w:val="0"/>
          <w:noProof/>
          <w:sz w:val="22"/>
          <w:szCs w:val="22"/>
          <w:lang w:eastAsia="en-GB"/>
        </w:rPr>
      </w:pPr>
      <w:hyperlink w:anchor="_Toc60669078" w:history="1">
        <w:r w:rsidR="00C36B17" w:rsidRPr="00456EDE">
          <w:rPr>
            <w:rStyle w:val="Hyperlink"/>
            <w:noProof/>
          </w:rPr>
          <w:t>12.2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Metadata standards and data documentation</w:t>
        </w:r>
        <w:r w:rsidR="00C36B17">
          <w:rPr>
            <w:noProof/>
            <w:webHidden/>
          </w:rPr>
          <w:tab/>
        </w:r>
        <w:r w:rsidR="00C36B17">
          <w:rPr>
            <w:noProof/>
            <w:webHidden/>
          </w:rPr>
          <w:fldChar w:fldCharType="begin"/>
        </w:r>
        <w:r w:rsidR="00C36B17">
          <w:rPr>
            <w:noProof/>
            <w:webHidden/>
          </w:rPr>
          <w:instrText xml:space="preserve"> PAGEREF _Toc60669078 \h </w:instrText>
        </w:r>
        <w:r w:rsidR="00C36B17">
          <w:rPr>
            <w:noProof/>
            <w:webHidden/>
          </w:rPr>
        </w:r>
        <w:r w:rsidR="00C36B17">
          <w:rPr>
            <w:noProof/>
            <w:webHidden/>
          </w:rPr>
          <w:fldChar w:fldCharType="separate"/>
        </w:r>
        <w:r w:rsidR="00C36B17">
          <w:rPr>
            <w:noProof/>
            <w:webHidden/>
          </w:rPr>
          <w:t>21</w:t>
        </w:r>
        <w:r w:rsidR="00C36B17">
          <w:rPr>
            <w:noProof/>
            <w:webHidden/>
          </w:rPr>
          <w:fldChar w:fldCharType="end"/>
        </w:r>
      </w:hyperlink>
    </w:p>
    <w:p w14:paraId="1E278ED1" w14:textId="3A42BCB6" w:rsidR="00C36B17" w:rsidRDefault="0006626D">
      <w:pPr>
        <w:pStyle w:val="TOC2"/>
        <w:rPr>
          <w:rFonts w:asciiTheme="minorHAnsi" w:eastAsiaTheme="minorEastAsia" w:hAnsiTheme="minorHAnsi" w:cstheme="minorBidi"/>
          <w:b w:val="0"/>
          <w:noProof/>
          <w:sz w:val="22"/>
          <w:szCs w:val="22"/>
          <w:lang w:eastAsia="en-GB"/>
        </w:rPr>
      </w:pPr>
      <w:hyperlink w:anchor="_Toc60669079" w:history="1">
        <w:r w:rsidR="00C36B17" w:rsidRPr="00456EDE">
          <w:rPr>
            <w:rStyle w:val="Hyperlink"/>
            <w:noProof/>
          </w:rPr>
          <w:t>12.3</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Data preservation strategy and standards</w:t>
        </w:r>
        <w:r w:rsidR="00C36B17">
          <w:rPr>
            <w:noProof/>
            <w:webHidden/>
          </w:rPr>
          <w:tab/>
        </w:r>
        <w:r w:rsidR="00C36B17">
          <w:rPr>
            <w:noProof/>
            <w:webHidden/>
          </w:rPr>
          <w:fldChar w:fldCharType="begin"/>
        </w:r>
        <w:r w:rsidR="00C36B17">
          <w:rPr>
            <w:noProof/>
            <w:webHidden/>
          </w:rPr>
          <w:instrText xml:space="preserve"> PAGEREF _Toc60669079 \h </w:instrText>
        </w:r>
        <w:r w:rsidR="00C36B17">
          <w:rPr>
            <w:noProof/>
            <w:webHidden/>
          </w:rPr>
        </w:r>
        <w:r w:rsidR="00C36B17">
          <w:rPr>
            <w:noProof/>
            <w:webHidden/>
          </w:rPr>
          <w:fldChar w:fldCharType="separate"/>
        </w:r>
        <w:r w:rsidR="00C36B17">
          <w:rPr>
            <w:noProof/>
            <w:webHidden/>
          </w:rPr>
          <w:t>22</w:t>
        </w:r>
        <w:r w:rsidR="00C36B17">
          <w:rPr>
            <w:noProof/>
            <w:webHidden/>
          </w:rPr>
          <w:fldChar w:fldCharType="end"/>
        </w:r>
      </w:hyperlink>
    </w:p>
    <w:p w14:paraId="6E9EA42A" w14:textId="5C6F40CD" w:rsidR="00C36B17" w:rsidRDefault="0006626D">
      <w:pPr>
        <w:pStyle w:val="TOC1"/>
        <w:rPr>
          <w:rFonts w:asciiTheme="minorHAnsi" w:eastAsiaTheme="minorEastAsia" w:hAnsiTheme="minorHAnsi" w:cstheme="minorBidi"/>
          <w:b w:val="0"/>
          <w:noProof/>
          <w:szCs w:val="22"/>
          <w:lang w:eastAsia="en-GB"/>
        </w:rPr>
      </w:pPr>
      <w:hyperlink w:anchor="_Toc60669080" w:history="1">
        <w:r w:rsidR="00C36B17" w:rsidRPr="00456EDE">
          <w:rPr>
            <w:rStyle w:val="Hyperlink"/>
            <w:iCs/>
            <w:noProof/>
          </w:rPr>
          <w:t>13.</w:t>
        </w:r>
        <w:r w:rsidR="00C36B17">
          <w:rPr>
            <w:rFonts w:asciiTheme="minorHAnsi" w:eastAsiaTheme="minorEastAsia" w:hAnsiTheme="minorHAnsi" w:cstheme="minorBidi"/>
            <w:b w:val="0"/>
            <w:noProof/>
            <w:szCs w:val="22"/>
            <w:lang w:eastAsia="en-GB"/>
          </w:rPr>
          <w:tab/>
        </w:r>
        <w:r w:rsidR="00C36B17" w:rsidRPr="00456EDE">
          <w:rPr>
            <w:rStyle w:val="Hyperlink"/>
            <w:iCs/>
            <w:noProof/>
          </w:rPr>
          <w:t>Storage of participant related documents</w:t>
        </w:r>
        <w:r w:rsidR="00C36B17">
          <w:rPr>
            <w:noProof/>
            <w:webHidden/>
          </w:rPr>
          <w:tab/>
        </w:r>
        <w:r w:rsidR="00C36B17">
          <w:rPr>
            <w:noProof/>
            <w:webHidden/>
          </w:rPr>
          <w:fldChar w:fldCharType="begin"/>
        </w:r>
        <w:r w:rsidR="00C36B17">
          <w:rPr>
            <w:noProof/>
            <w:webHidden/>
          </w:rPr>
          <w:instrText xml:space="preserve"> PAGEREF _Toc60669080 \h </w:instrText>
        </w:r>
        <w:r w:rsidR="00C36B17">
          <w:rPr>
            <w:noProof/>
            <w:webHidden/>
          </w:rPr>
        </w:r>
        <w:r w:rsidR="00C36B17">
          <w:rPr>
            <w:noProof/>
            <w:webHidden/>
          </w:rPr>
          <w:fldChar w:fldCharType="separate"/>
        </w:r>
        <w:r w:rsidR="00C36B17">
          <w:rPr>
            <w:noProof/>
            <w:webHidden/>
          </w:rPr>
          <w:t>22</w:t>
        </w:r>
        <w:r w:rsidR="00C36B17">
          <w:rPr>
            <w:noProof/>
            <w:webHidden/>
          </w:rPr>
          <w:fldChar w:fldCharType="end"/>
        </w:r>
      </w:hyperlink>
    </w:p>
    <w:p w14:paraId="570CE0F5" w14:textId="6010780B" w:rsidR="00C36B17" w:rsidRDefault="0006626D">
      <w:pPr>
        <w:pStyle w:val="TOC2"/>
        <w:rPr>
          <w:rFonts w:asciiTheme="minorHAnsi" w:eastAsiaTheme="minorEastAsia" w:hAnsiTheme="minorHAnsi" w:cstheme="minorBidi"/>
          <w:b w:val="0"/>
          <w:noProof/>
          <w:sz w:val="22"/>
          <w:szCs w:val="22"/>
          <w:lang w:eastAsia="en-GB"/>
        </w:rPr>
      </w:pPr>
      <w:hyperlink w:anchor="_Toc60669081" w:history="1">
        <w:r w:rsidR="00C36B17" w:rsidRPr="00456EDE">
          <w:rPr>
            <w:rStyle w:val="Hyperlink"/>
            <w:noProof/>
          </w:rPr>
          <w:t>13.1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Prior to data entry</w:t>
        </w:r>
        <w:r w:rsidR="00C36B17">
          <w:rPr>
            <w:noProof/>
            <w:webHidden/>
          </w:rPr>
          <w:tab/>
        </w:r>
        <w:r w:rsidR="00C36B17">
          <w:rPr>
            <w:noProof/>
            <w:webHidden/>
          </w:rPr>
          <w:fldChar w:fldCharType="begin"/>
        </w:r>
        <w:r w:rsidR="00C36B17">
          <w:rPr>
            <w:noProof/>
            <w:webHidden/>
          </w:rPr>
          <w:instrText xml:space="preserve"> PAGEREF _Toc60669081 \h </w:instrText>
        </w:r>
        <w:r w:rsidR="00C36B17">
          <w:rPr>
            <w:noProof/>
            <w:webHidden/>
          </w:rPr>
        </w:r>
        <w:r w:rsidR="00C36B17">
          <w:rPr>
            <w:noProof/>
            <w:webHidden/>
          </w:rPr>
          <w:fldChar w:fldCharType="separate"/>
        </w:r>
        <w:r w:rsidR="00C36B17">
          <w:rPr>
            <w:noProof/>
            <w:webHidden/>
          </w:rPr>
          <w:t>22</w:t>
        </w:r>
        <w:r w:rsidR="00C36B17">
          <w:rPr>
            <w:noProof/>
            <w:webHidden/>
          </w:rPr>
          <w:fldChar w:fldCharType="end"/>
        </w:r>
      </w:hyperlink>
    </w:p>
    <w:p w14:paraId="241F0108" w14:textId="45DAD3A1" w:rsidR="00C36B17" w:rsidRDefault="0006626D">
      <w:pPr>
        <w:pStyle w:val="TOC2"/>
        <w:rPr>
          <w:rFonts w:asciiTheme="minorHAnsi" w:eastAsiaTheme="minorEastAsia" w:hAnsiTheme="minorHAnsi" w:cstheme="minorBidi"/>
          <w:b w:val="0"/>
          <w:noProof/>
          <w:sz w:val="22"/>
          <w:szCs w:val="22"/>
          <w:lang w:eastAsia="en-GB"/>
        </w:rPr>
      </w:pPr>
      <w:hyperlink w:anchor="_Toc60669082" w:history="1">
        <w:r w:rsidR="00C36B17" w:rsidRPr="00456EDE">
          <w:rPr>
            <w:rStyle w:val="Hyperlink"/>
            <w:noProof/>
          </w:rPr>
          <w:t>13.2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After data entry</w:t>
        </w:r>
        <w:r w:rsidR="00C36B17">
          <w:rPr>
            <w:noProof/>
            <w:webHidden/>
          </w:rPr>
          <w:tab/>
        </w:r>
        <w:r w:rsidR="00C36B17">
          <w:rPr>
            <w:noProof/>
            <w:webHidden/>
          </w:rPr>
          <w:fldChar w:fldCharType="begin"/>
        </w:r>
        <w:r w:rsidR="00C36B17">
          <w:rPr>
            <w:noProof/>
            <w:webHidden/>
          </w:rPr>
          <w:instrText xml:space="preserve"> PAGEREF _Toc60669082 \h </w:instrText>
        </w:r>
        <w:r w:rsidR="00C36B17">
          <w:rPr>
            <w:noProof/>
            <w:webHidden/>
          </w:rPr>
        </w:r>
        <w:r w:rsidR="00C36B17">
          <w:rPr>
            <w:noProof/>
            <w:webHidden/>
          </w:rPr>
          <w:fldChar w:fldCharType="separate"/>
        </w:r>
        <w:r w:rsidR="00C36B17">
          <w:rPr>
            <w:noProof/>
            <w:webHidden/>
          </w:rPr>
          <w:t>22</w:t>
        </w:r>
        <w:r w:rsidR="00C36B17">
          <w:rPr>
            <w:noProof/>
            <w:webHidden/>
          </w:rPr>
          <w:fldChar w:fldCharType="end"/>
        </w:r>
      </w:hyperlink>
    </w:p>
    <w:p w14:paraId="54774435" w14:textId="5D6A3263" w:rsidR="00C36B17" w:rsidRDefault="0006626D">
      <w:pPr>
        <w:pStyle w:val="TOC2"/>
        <w:rPr>
          <w:rFonts w:asciiTheme="minorHAnsi" w:eastAsiaTheme="minorEastAsia" w:hAnsiTheme="minorHAnsi" w:cstheme="minorBidi"/>
          <w:b w:val="0"/>
          <w:noProof/>
          <w:sz w:val="22"/>
          <w:szCs w:val="22"/>
          <w:lang w:eastAsia="en-GB"/>
        </w:rPr>
      </w:pPr>
      <w:hyperlink w:anchor="_Toc60669083" w:history="1">
        <w:r w:rsidR="00C36B17" w:rsidRPr="00456EDE">
          <w:rPr>
            <w:rStyle w:val="Hyperlink"/>
            <w:noProof/>
          </w:rPr>
          <w:t>13.3</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Unblinding</w:t>
        </w:r>
        <w:r w:rsidR="00C36B17">
          <w:rPr>
            <w:noProof/>
            <w:webHidden/>
          </w:rPr>
          <w:tab/>
        </w:r>
        <w:r w:rsidR="00C36B17">
          <w:rPr>
            <w:noProof/>
            <w:webHidden/>
          </w:rPr>
          <w:fldChar w:fldCharType="begin"/>
        </w:r>
        <w:r w:rsidR="00C36B17">
          <w:rPr>
            <w:noProof/>
            <w:webHidden/>
          </w:rPr>
          <w:instrText xml:space="preserve"> PAGEREF _Toc60669083 \h </w:instrText>
        </w:r>
        <w:r w:rsidR="00C36B17">
          <w:rPr>
            <w:noProof/>
            <w:webHidden/>
          </w:rPr>
        </w:r>
        <w:r w:rsidR="00C36B17">
          <w:rPr>
            <w:noProof/>
            <w:webHidden/>
          </w:rPr>
          <w:fldChar w:fldCharType="separate"/>
        </w:r>
        <w:r w:rsidR="00C36B17">
          <w:rPr>
            <w:noProof/>
            <w:webHidden/>
          </w:rPr>
          <w:t>22</w:t>
        </w:r>
        <w:r w:rsidR="00C36B17">
          <w:rPr>
            <w:noProof/>
            <w:webHidden/>
          </w:rPr>
          <w:fldChar w:fldCharType="end"/>
        </w:r>
      </w:hyperlink>
    </w:p>
    <w:p w14:paraId="7E8076D9" w14:textId="3F9DB1D9" w:rsidR="00C36B17" w:rsidRDefault="0006626D">
      <w:pPr>
        <w:pStyle w:val="TOC3"/>
        <w:tabs>
          <w:tab w:val="right" w:leader="dot" w:pos="8296"/>
        </w:tabs>
        <w:rPr>
          <w:rFonts w:asciiTheme="minorHAnsi" w:eastAsiaTheme="minorEastAsia" w:hAnsiTheme="minorHAnsi" w:cstheme="minorBidi"/>
          <w:b w:val="0"/>
          <w:noProof/>
          <w:sz w:val="22"/>
          <w:szCs w:val="22"/>
          <w:lang w:eastAsia="en-GB"/>
        </w:rPr>
      </w:pPr>
      <w:hyperlink w:anchor="_Toc60669084" w:history="1">
        <w:r w:rsidR="00C36B17" w:rsidRPr="00456EDE">
          <w:rPr>
            <w:rStyle w:val="Hyperlink"/>
            <w:noProof/>
          </w:rPr>
          <w:t>Scheduled unblinding</w:t>
        </w:r>
        <w:r w:rsidR="00C36B17">
          <w:rPr>
            <w:noProof/>
            <w:webHidden/>
          </w:rPr>
          <w:tab/>
        </w:r>
        <w:r w:rsidR="00C36B17">
          <w:rPr>
            <w:noProof/>
            <w:webHidden/>
          </w:rPr>
          <w:fldChar w:fldCharType="begin"/>
        </w:r>
        <w:r w:rsidR="00C36B17">
          <w:rPr>
            <w:noProof/>
            <w:webHidden/>
          </w:rPr>
          <w:instrText xml:space="preserve"> PAGEREF _Toc60669084 \h </w:instrText>
        </w:r>
        <w:r w:rsidR="00C36B17">
          <w:rPr>
            <w:noProof/>
            <w:webHidden/>
          </w:rPr>
        </w:r>
        <w:r w:rsidR="00C36B17">
          <w:rPr>
            <w:noProof/>
            <w:webHidden/>
          </w:rPr>
          <w:fldChar w:fldCharType="separate"/>
        </w:r>
        <w:r w:rsidR="00C36B17">
          <w:rPr>
            <w:noProof/>
            <w:webHidden/>
          </w:rPr>
          <w:t>22</w:t>
        </w:r>
        <w:r w:rsidR="00C36B17">
          <w:rPr>
            <w:noProof/>
            <w:webHidden/>
          </w:rPr>
          <w:fldChar w:fldCharType="end"/>
        </w:r>
      </w:hyperlink>
    </w:p>
    <w:p w14:paraId="215C5B9E" w14:textId="569030F7" w:rsidR="00C36B17" w:rsidRDefault="0006626D">
      <w:pPr>
        <w:pStyle w:val="TOC3"/>
        <w:tabs>
          <w:tab w:val="right" w:leader="dot" w:pos="8296"/>
        </w:tabs>
        <w:rPr>
          <w:rFonts w:asciiTheme="minorHAnsi" w:eastAsiaTheme="minorEastAsia" w:hAnsiTheme="minorHAnsi" w:cstheme="minorBidi"/>
          <w:b w:val="0"/>
          <w:noProof/>
          <w:sz w:val="22"/>
          <w:szCs w:val="22"/>
          <w:lang w:eastAsia="en-GB"/>
        </w:rPr>
      </w:pPr>
      <w:hyperlink w:anchor="_Toc60669085" w:history="1">
        <w:r w:rsidR="00C36B17" w:rsidRPr="00456EDE">
          <w:rPr>
            <w:rStyle w:val="Hyperlink"/>
            <w:noProof/>
          </w:rPr>
          <w:t>Unscheduled unblinding</w:t>
        </w:r>
        <w:r w:rsidR="00C36B17">
          <w:rPr>
            <w:noProof/>
            <w:webHidden/>
          </w:rPr>
          <w:tab/>
        </w:r>
        <w:r w:rsidR="00C36B17">
          <w:rPr>
            <w:noProof/>
            <w:webHidden/>
          </w:rPr>
          <w:fldChar w:fldCharType="begin"/>
        </w:r>
        <w:r w:rsidR="00C36B17">
          <w:rPr>
            <w:noProof/>
            <w:webHidden/>
          </w:rPr>
          <w:instrText xml:space="preserve"> PAGEREF _Toc60669085 \h </w:instrText>
        </w:r>
        <w:r w:rsidR="00C36B17">
          <w:rPr>
            <w:noProof/>
            <w:webHidden/>
          </w:rPr>
        </w:r>
        <w:r w:rsidR="00C36B17">
          <w:rPr>
            <w:noProof/>
            <w:webHidden/>
          </w:rPr>
          <w:fldChar w:fldCharType="separate"/>
        </w:r>
        <w:r w:rsidR="00C36B17">
          <w:rPr>
            <w:noProof/>
            <w:webHidden/>
          </w:rPr>
          <w:t>22</w:t>
        </w:r>
        <w:r w:rsidR="00C36B17">
          <w:rPr>
            <w:noProof/>
            <w:webHidden/>
          </w:rPr>
          <w:fldChar w:fldCharType="end"/>
        </w:r>
      </w:hyperlink>
    </w:p>
    <w:p w14:paraId="6F338EBE" w14:textId="73B00CD4" w:rsidR="00C36B17" w:rsidRDefault="0006626D">
      <w:pPr>
        <w:pStyle w:val="TOC1"/>
        <w:rPr>
          <w:rFonts w:asciiTheme="minorHAnsi" w:eastAsiaTheme="minorEastAsia" w:hAnsiTheme="minorHAnsi" w:cstheme="minorBidi"/>
          <w:b w:val="0"/>
          <w:noProof/>
          <w:szCs w:val="22"/>
          <w:lang w:eastAsia="en-GB"/>
        </w:rPr>
      </w:pPr>
      <w:hyperlink w:anchor="_Toc60669086" w:history="1">
        <w:r w:rsidR="00C36B17" w:rsidRPr="00456EDE">
          <w:rPr>
            <w:rStyle w:val="Hyperlink"/>
            <w:iCs/>
            <w:noProof/>
          </w:rPr>
          <w:t>14.</w:t>
        </w:r>
        <w:r w:rsidR="00C36B17">
          <w:rPr>
            <w:rFonts w:asciiTheme="minorHAnsi" w:eastAsiaTheme="minorEastAsia" w:hAnsiTheme="minorHAnsi" w:cstheme="minorBidi"/>
            <w:b w:val="0"/>
            <w:noProof/>
            <w:szCs w:val="22"/>
            <w:lang w:eastAsia="en-GB"/>
          </w:rPr>
          <w:tab/>
        </w:r>
        <w:r w:rsidR="00C36B17" w:rsidRPr="00456EDE">
          <w:rPr>
            <w:rStyle w:val="Hyperlink"/>
            <w:iCs/>
            <w:noProof/>
          </w:rPr>
          <w:t>Data extraction</w:t>
        </w:r>
        <w:r w:rsidR="00C36B17">
          <w:rPr>
            <w:noProof/>
            <w:webHidden/>
          </w:rPr>
          <w:tab/>
        </w:r>
        <w:r w:rsidR="00C36B17">
          <w:rPr>
            <w:noProof/>
            <w:webHidden/>
          </w:rPr>
          <w:fldChar w:fldCharType="begin"/>
        </w:r>
        <w:r w:rsidR="00C36B17">
          <w:rPr>
            <w:noProof/>
            <w:webHidden/>
          </w:rPr>
          <w:instrText xml:space="preserve"> PAGEREF _Toc60669086 \h </w:instrText>
        </w:r>
        <w:r w:rsidR="00C36B17">
          <w:rPr>
            <w:noProof/>
            <w:webHidden/>
          </w:rPr>
        </w:r>
        <w:r w:rsidR="00C36B17">
          <w:rPr>
            <w:noProof/>
            <w:webHidden/>
          </w:rPr>
          <w:fldChar w:fldCharType="separate"/>
        </w:r>
        <w:r w:rsidR="00C36B17">
          <w:rPr>
            <w:noProof/>
            <w:webHidden/>
          </w:rPr>
          <w:t>22</w:t>
        </w:r>
        <w:r w:rsidR="00C36B17">
          <w:rPr>
            <w:noProof/>
            <w:webHidden/>
          </w:rPr>
          <w:fldChar w:fldCharType="end"/>
        </w:r>
      </w:hyperlink>
    </w:p>
    <w:p w14:paraId="27F800C4" w14:textId="4CF74353" w:rsidR="00C36B17" w:rsidRDefault="0006626D">
      <w:pPr>
        <w:pStyle w:val="TOC2"/>
        <w:rPr>
          <w:rFonts w:asciiTheme="minorHAnsi" w:eastAsiaTheme="minorEastAsia" w:hAnsiTheme="minorHAnsi" w:cstheme="minorBidi"/>
          <w:b w:val="0"/>
          <w:noProof/>
          <w:sz w:val="22"/>
          <w:szCs w:val="22"/>
          <w:lang w:eastAsia="en-GB"/>
        </w:rPr>
      </w:pPr>
      <w:hyperlink w:anchor="_Toc60669087" w:history="1">
        <w:r w:rsidR="00C36B17" w:rsidRPr="00456EDE">
          <w:rPr>
            <w:rStyle w:val="Hyperlink"/>
            <w:noProof/>
          </w:rPr>
          <w:t>14.1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Analyses</w:t>
        </w:r>
        <w:r w:rsidR="00C36B17">
          <w:rPr>
            <w:noProof/>
            <w:webHidden/>
          </w:rPr>
          <w:tab/>
        </w:r>
        <w:r w:rsidR="00C36B17">
          <w:rPr>
            <w:noProof/>
            <w:webHidden/>
          </w:rPr>
          <w:fldChar w:fldCharType="begin"/>
        </w:r>
        <w:r w:rsidR="00C36B17">
          <w:rPr>
            <w:noProof/>
            <w:webHidden/>
          </w:rPr>
          <w:instrText xml:space="preserve"> PAGEREF _Toc60669087 \h </w:instrText>
        </w:r>
        <w:r w:rsidR="00C36B17">
          <w:rPr>
            <w:noProof/>
            <w:webHidden/>
          </w:rPr>
        </w:r>
        <w:r w:rsidR="00C36B17">
          <w:rPr>
            <w:noProof/>
            <w:webHidden/>
          </w:rPr>
          <w:fldChar w:fldCharType="separate"/>
        </w:r>
        <w:r w:rsidR="00C36B17">
          <w:rPr>
            <w:noProof/>
            <w:webHidden/>
          </w:rPr>
          <w:t>23</w:t>
        </w:r>
        <w:r w:rsidR="00C36B17">
          <w:rPr>
            <w:noProof/>
            <w:webHidden/>
          </w:rPr>
          <w:fldChar w:fldCharType="end"/>
        </w:r>
      </w:hyperlink>
    </w:p>
    <w:p w14:paraId="70422ED9" w14:textId="6B1197CF" w:rsidR="00C36B17" w:rsidRDefault="0006626D">
      <w:pPr>
        <w:pStyle w:val="TOC2"/>
        <w:rPr>
          <w:rFonts w:asciiTheme="minorHAnsi" w:eastAsiaTheme="minorEastAsia" w:hAnsiTheme="minorHAnsi" w:cstheme="minorBidi"/>
          <w:b w:val="0"/>
          <w:noProof/>
          <w:sz w:val="22"/>
          <w:szCs w:val="22"/>
          <w:lang w:eastAsia="en-GB"/>
        </w:rPr>
      </w:pPr>
      <w:hyperlink w:anchor="_Toc60669088" w:history="1">
        <w:r w:rsidR="00C36B17" w:rsidRPr="00456EDE">
          <w:rPr>
            <w:rStyle w:val="Hyperlink"/>
            <w:noProof/>
          </w:rPr>
          <w:t>14.2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Final analysis</w:t>
        </w:r>
        <w:r w:rsidR="00C36B17">
          <w:rPr>
            <w:noProof/>
            <w:webHidden/>
          </w:rPr>
          <w:tab/>
        </w:r>
        <w:r w:rsidR="00C36B17">
          <w:rPr>
            <w:noProof/>
            <w:webHidden/>
          </w:rPr>
          <w:fldChar w:fldCharType="begin"/>
        </w:r>
        <w:r w:rsidR="00C36B17">
          <w:rPr>
            <w:noProof/>
            <w:webHidden/>
          </w:rPr>
          <w:instrText xml:space="preserve"> PAGEREF _Toc60669088 \h </w:instrText>
        </w:r>
        <w:r w:rsidR="00C36B17">
          <w:rPr>
            <w:noProof/>
            <w:webHidden/>
          </w:rPr>
        </w:r>
        <w:r w:rsidR="00C36B17">
          <w:rPr>
            <w:noProof/>
            <w:webHidden/>
          </w:rPr>
          <w:fldChar w:fldCharType="separate"/>
        </w:r>
        <w:r w:rsidR="00C36B17">
          <w:rPr>
            <w:noProof/>
            <w:webHidden/>
          </w:rPr>
          <w:t>23</w:t>
        </w:r>
        <w:r w:rsidR="00C36B17">
          <w:rPr>
            <w:noProof/>
            <w:webHidden/>
          </w:rPr>
          <w:fldChar w:fldCharType="end"/>
        </w:r>
      </w:hyperlink>
    </w:p>
    <w:p w14:paraId="360C3E42" w14:textId="2676232B" w:rsidR="00C36B17" w:rsidRDefault="0006626D">
      <w:pPr>
        <w:pStyle w:val="TOC2"/>
        <w:rPr>
          <w:rFonts w:asciiTheme="minorHAnsi" w:eastAsiaTheme="minorEastAsia" w:hAnsiTheme="minorHAnsi" w:cstheme="minorBidi"/>
          <w:b w:val="0"/>
          <w:noProof/>
          <w:sz w:val="22"/>
          <w:szCs w:val="22"/>
          <w:lang w:eastAsia="en-GB"/>
        </w:rPr>
      </w:pPr>
      <w:hyperlink w:anchor="_Toc60669089" w:history="1">
        <w:r w:rsidR="00C36B17" w:rsidRPr="00456EDE">
          <w:rPr>
            <w:rStyle w:val="Hyperlink"/>
            <w:noProof/>
          </w:rPr>
          <w:t>14.3</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Data quality checks prior to analysis</w:t>
        </w:r>
        <w:r w:rsidR="00C36B17">
          <w:rPr>
            <w:noProof/>
            <w:webHidden/>
          </w:rPr>
          <w:tab/>
        </w:r>
        <w:r w:rsidR="00C36B17">
          <w:rPr>
            <w:noProof/>
            <w:webHidden/>
          </w:rPr>
          <w:fldChar w:fldCharType="begin"/>
        </w:r>
        <w:r w:rsidR="00C36B17">
          <w:rPr>
            <w:noProof/>
            <w:webHidden/>
          </w:rPr>
          <w:instrText xml:space="preserve"> PAGEREF _Toc60669089 \h </w:instrText>
        </w:r>
        <w:r w:rsidR="00C36B17">
          <w:rPr>
            <w:noProof/>
            <w:webHidden/>
          </w:rPr>
        </w:r>
        <w:r w:rsidR="00C36B17">
          <w:rPr>
            <w:noProof/>
            <w:webHidden/>
          </w:rPr>
          <w:fldChar w:fldCharType="separate"/>
        </w:r>
        <w:r w:rsidR="00C36B17">
          <w:rPr>
            <w:noProof/>
            <w:webHidden/>
          </w:rPr>
          <w:t>23</w:t>
        </w:r>
        <w:r w:rsidR="00C36B17">
          <w:rPr>
            <w:noProof/>
            <w:webHidden/>
          </w:rPr>
          <w:fldChar w:fldCharType="end"/>
        </w:r>
      </w:hyperlink>
    </w:p>
    <w:p w14:paraId="0EBD3489" w14:textId="70F25821" w:rsidR="00C36B17" w:rsidRDefault="0006626D">
      <w:pPr>
        <w:pStyle w:val="TOC2"/>
        <w:rPr>
          <w:rFonts w:asciiTheme="minorHAnsi" w:eastAsiaTheme="minorEastAsia" w:hAnsiTheme="minorHAnsi" w:cstheme="minorBidi"/>
          <w:b w:val="0"/>
          <w:noProof/>
          <w:sz w:val="22"/>
          <w:szCs w:val="22"/>
          <w:lang w:eastAsia="en-GB"/>
        </w:rPr>
      </w:pPr>
      <w:hyperlink w:anchor="_Toc60669090" w:history="1">
        <w:r w:rsidR="00C36B17" w:rsidRPr="00456EDE">
          <w:rPr>
            <w:rStyle w:val="Hyperlink"/>
            <w:noProof/>
          </w:rPr>
          <w:t>14.4</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Data extraction procedure</w:t>
        </w:r>
        <w:r w:rsidR="00C36B17">
          <w:rPr>
            <w:noProof/>
            <w:webHidden/>
          </w:rPr>
          <w:tab/>
        </w:r>
        <w:r w:rsidR="00C36B17">
          <w:rPr>
            <w:noProof/>
            <w:webHidden/>
          </w:rPr>
          <w:fldChar w:fldCharType="begin"/>
        </w:r>
        <w:r w:rsidR="00C36B17">
          <w:rPr>
            <w:noProof/>
            <w:webHidden/>
          </w:rPr>
          <w:instrText xml:space="preserve"> PAGEREF _Toc60669090 \h </w:instrText>
        </w:r>
        <w:r w:rsidR="00C36B17">
          <w:rPr>
            <w:noProof/>
            <w:webHidden/>
          </w:rPr>
        </w:r>
        <w:r w:rsidR="00C36B17">
          <w:rPr>
            <w:noProof/>
            <w:webHidden/>
          </w:rPr>
          <w:fldChar w:fldCharType="separate"/>
        </w:r>
        <w:r w:rsidR="00C36B17">
          <w:rPr>
            <w:noProof/>
            <w:webHidden/>
          </w:rPr>
          <w:t>23</w:t>
        </w:r>
        <w:r w:rsidR="00C36B17">
          <w:rPr>
            <w:noProof/>
            <w:webHidden/>
          </w:rPr>
          <w:fldChar w:fldCharType="end"/>
        </w:r>
      </w:hyperlink>
    </w:p>
    <w:p w14:paraId="0B9514FC" w14:textId="7979AC0D" w:rsidR="00C36B17" w:rsidRDefault="0006626D">
      <w:pPr>
        <w:pStyle w:val="TOC1"/>
        <w:rPr>
          <w:rFonts w:asciiTheme="minorHAnsi" w:eastAsiaTheme="minorEastAsia" w:hAnsiTheme="minorHAnsi" w:cstheme="minorBidi"/>
          <w:b w:val="0"/>
          <w:noProof/>
          <w:szCs w:val="22"/>
          <w:lang w:eastAsia="en-GB"/>
        </w:rPr>
      </w:pPr>
      <w:hyperlink w:anchor="_Toc60669091" w:history="1">
        <w:r w:rsidR="00C36B17" w:rsidRPr="00456EDE">
          <w:rPr>
            <w:rStyle w:val="Hyperlink"/>
            <w:iCs/>
            <w:noProof/>
          </w:rPr>
          <w:t>15.</w:t>
        </w:r>
        <w:r w:rsidR="00C36B17">
          <w:rPr>
            <w:rFonts w:asciiTheme="minorHAnsi" w:eastAsiaTheme="minorEastAsia" w:hAnsiTheme="minorHAnsi" w:cstheme="minorBidi"/>
            <w:b w:val="0"/>
            <w:noProof/>
            <w:szCs w:val="22"/>
            <w:lang w:eastAsia="en-GB"/>
          </w:rPr>
          <w:tab/>
        </w:r>
        <w:r w:rsidR="00C36B17" w:rsidRPr="00456EDE">
          <w:rPr>
            <w:rStyle w:val="Hyperlink"/>
            <w:iCs/>
            <w:noProof/>
          </w:rPr>
          <w:t>Monitoring</w:t>
        </w:r>
        <w:r w:rsidR="00C36B17">
          <w:rPr>
            <w:noProof/>
            <w:webHidden/>
          </w:rPr>
          <w:tab/>
        </w:r>
        <w:r w:rsidR="00C36B17">
          <w:rPr>
            <w:noProof/>
            <w:webHidden/>
          </w:rPr>
          <w:fldChar w:fldCharType="begin"/>
        </w:r>
        <w:r w:rsidR="00C36B17">
          <w:rPr>
            <w:noProof/>
            <w:webHidden/>
          </w:rPr>
          <w:instrText xml:space="preserve"> PAGEREF _Toc60669091 \h </w:instrText>
        </w:r>
        <w:r w:rsidR="00C36B17">
          <w:rPr>
            <w:noProof/>
            <w:webHidden/>
          </w:rPr>
        </w:r>
        <w:r w:rsidR="00C36B17">
          <w:rPr>
            <w:noProof/>
            <w:webHidden/>
          </w:rPr>
          <w:fldChar w:fldCharType="separate"/>
        </w:r>
        <w:r w:rsidR="00C36B17">
          <w:rPr>
            <w:noProof/>
            <w:webHidden/>
          </w:rPr>
          <w:t>23</w:t>
        </w:r>
        <w:r w:rsidR="00C36B17">
          <w:rPr>
            <w:noProof/>
            <w:webHidden/>
          </w:rPr>
          <w:fldChar w:fldCharType="end"/>
        </w:r>
      </w:hyperlink>
    </w:p>
    <w:p w14:paraId="7152B746" w14:textId="1B66B956" w:rsidR="00C36B17" w:rsidRDefault="0006626D">
      <w:pPr>
        <w:pStyle w:val="TOC2"/>
        <w:rPr>
          <w:rFonts w:asciiTheme="minorHAnsi" w:eastAsiaTheme="minorEastAsia" w:hAnsiTheme="minorHAnsi" w:cstheme="minorBidi"/>
          <w:b w:val="0"/>
          <w:noProof/>
          <w:sz w:val="22"/>
          <w:szCs w:val="22"/>
          <w:lang w:eastAsia="en-GB"/>
        </w:rPr>
      </w:pPr>
      <w:hyperlink w:anchor="_Toc60669092" w:history="1">
        <w:r w:rsidR="00C36B17" w:rsidRPr="00456EDE">
          <w:rPr>
            <w:rStyle w:val="Hyperlink"/>
            <w:noProof/>
          </w:rPr>
          <w:t>15.1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Regular Reports</w:t>
        </w:r>
        <w:r w:rsidR="00C36B17">
          <w:rPr>
            <w:noProof/>
            <w:webHidden/>
          </w:rPr>
          <w:tab/>
        </w:r>
        <w:r w:rsidR="00C36B17">
          <w:rPr>
            <w:noProof/>
            <w:webHidden/>
          </w:rPr>
          <w:fldChar w:fldCharType="begin"/>
        </w:r>
        <w:r w:rsidR="00C36B17">
          <w:rPr>
            <w:noProof/>
            <w:webHidden/>
          </w:rPr>
          <w:instrText xml:space="preserve"> PAGEREF _Toc60669092 \h </w:instrText>
        </w:r>
        <w:r w:rsidR="00C36B17">
          <w:rPr>
            <w:noProof/>
            <w:webHidden/>
          </w:rPr>
        </w:r>
        <w:r w:rsidR="00C36B17">
          <w:rPr>
            <w:noProof/>
            <w:webHidden/>
          </w:rPr>
          <w:fldChar w:fldCharType="separate"/>
        </w:r>
        <w:r w:rsidR="00C36B17">
          <w:rPr>
            <w:noProof/>
            <w:webHidden/>
          </w:rPr>
          <w:t>23</w:t>
        </w:r>
        <w:r w:rsidR="00C36B17">
          <w:rPr>
            <w:noProof/>
            <w:webHidden/>
          </w:rPr>
          <w:fldChar w:fldCharType="end"/>
        </w:r>
      </w:hyperlink>
    </w:p>
    <w:p w14:paraId="0D4DED52" w14:textId="14641A15" w:rsidR="00C36B17" w:rsidRDefault="0006626D">
      <w:pPr>
        <w:pStyle w:val="TOC2"/>
        <w:rPr>
          <w:rFonts w:asciiTheme="minorHAnsi" w:eastAsiaTheme="minorEastAsia" w:hAnsiTheme="minorHAnsi" w:cstheme="minorBidi"/>
          <w:b w:val="0"/>
          <w:noProof/>
          <w:sz w:val="22"/>
          <w:szCs w:val="22"/>
          <w:lang w:eastAsia="en-GB"/>
        </w:rPr>
      </w:pPr>
      <w:hyperlink w:anchor="_Toc60669093" w:history="1">
        <w:r w:rsidR="00C36B17" w:rsidRPr="00456EDE">
          <w:rPr>
            <w:rStyle w:val="Hyperlink"/>
            <w:noProof/>
          </w:rPr>
          <w:t>15.2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Ad-hoc Reports</w:t>
        </w:r>
        <w:r w:rsidR="00C36B17">
          <w:rPr>
            <w:noProof/>
            <w:webHidden/>
          </w:rPr>
          <w:tab/>
        </w:r>
        <w:r w:rsidR="00C36B17">
          <w:rPr>
            <w:noProof/>
            <w:webHidden/>
          </w:rPr>
          <w:fldChar w:fldCharType="begin"/>
        </w:r>
        <w:r w:rsidR="00C36B17">
          <w:rPr>
            <w:noProof/>
            <w:webHidden/>
          </w:rPr>
          <w:instrText xml:space="preserve"> PAGEREF _Toc60669093 \h </w:instrText>
        </w:r>
        <w:r w:rsidR="00C36B17">
          <w:rPr>
            <w:noProof/>
            <w:webHidden/>
          </w:rPr>
        </w:r>
        <w:r w:rsidR="00C36B17">
          <w:rPr>
            <w:noProof/>
            <w:webHidden/>
          </w:rPr>
          <w:fldChar w:fldCharType="separate"/>
        </w:r>
        <w:r w:rsidR="00C36B17">
          <w:rPr>
            <w:noProof/>
            <w:webHidden/>
          </w:rPr>
          <w:t>24</w:t>
        </w:r>
        <w:r w:rsidR="00C36B17">
          <w:rPr>
            <w:noProof/>
            <w:webHidden/>
          </w:rPr>
          <w:fldChar w:fldCharType="end"/>
        </w:r>
      </w:hyperlink>
    </w:p>
    <w:p w14:paraId="0196240E" w14:textId="67E3541C" w:rsidR="00C36B17" w:rsidRDefault="0006626D">
      <w:pPr>
        <w:pStyle w:val="TOC1"/>
        <w:rPr>
          <w:rFonts w:asciiTheme="minorHAnsi" w:eastAsiaTheme="minorEastAsia" w:hAnsiTheme="minorHAnsi" w:cstheme="minorBidi"/>
          <w:b w:val="0"/>
          <w:noProof/>
          <w:szCs w:val="22"/>
          <w:lang w:eastAsia="en-GB"/>
        </w:rPr>
      </w:pPr>
      <w:hyperlink w:anchor="_Toc60669094" w:history="1">
        <w:r w:rsidR="00C36B17" w:rsidRPr="00456EDE">
          <w:rPr>
            <w:rStyle w:val="Hyperlink"/>
            <w:iCs/>
            <w:noProof/>
          </w:rPr>
          <w:t>16.</w:t>
        </w:r>
        <w:r w:rsidR="00C36B17">
          <w:rPr>
            <w:rFonts w:asciiTheme="minorHAnsi" w:eastAsiaTheme="minorEastAsia" w:hAnsiTheme="minorHAnsi" w:cstheme="minorBidi"/>
            <w:b w:val="0"/>
            <w:noProof/>
            <w:szCs w:val="22"/>
            <w:lang w:eastAsia="en-GB"/>
          </w:rPr>
          <w:tab/>
        </w:r>
        <w:r w:rsidR="00C36B17" w:rsidRPr="00456EDE">
          <w:rPr>
            <w:rStyle w:val="Hyperlink"/>
            <w:iCs/>
            <w:noProof/>
          </w:rPr>
          <w:t>Data freeze and database lock</w:t>
        </w:r>
        <w:r w:rsidR="00C36B17">
          <w:rPr>
            <w:noProof/>
            <w:webHidden/>
          </w:rPr>
          <w:tab/>
        </w:r>
        <w:r w:rsidR="00C36B17">
          <w:rPr>
            <w:noProof/>
            <w:webHidden/>
          </w:rPr>
          <w:fldChar w:fldCharType="begin"/>
        </w:r>
        <w:r w:rsidR="00C36B17">
          <w:rPr>
            <w:noProof/>
            <w:webHidden/>
          </w:rPr>
          <w:instrText xml:space="preserve"> PAGEREF _Toc60669094 \h </w:instrText>
        </w:r>
        <w:r w:rsidR="00C36B17">
          <w:rPr>
            <w:noProof/>
            <w:webHidden/>
          </w:rPr>
        </w:r>
        <w:r w:rsidR="00C36B17">
          <w:rPr>
            <w:noProof/>
            <w:webHidden/>
          </w:rPr>
          <w:fldChar w:fldCharType="separate"/>
        </w:r>
        <w:r w:rsidR="00C36B17">
          <w:rPr>
            <w:noProof/>
            <w:webHidden/>
          </w:rPr>
          <w:t>24</w:t>
        </w:r>
        <w:r w:rsidR="00C36B17">
          <w:rPr>
            <w:noProof/>
            <w:webHidden/>
          </w:rPr>
          <w:fldChar w:fldCharType="end"/>
        </w:r>
      </w:hyperlink>
    </w:p>
    <w:p w14:paraId="77F1E893" w14:textId="6EC4D555" w:rsidR="00C36B17" w:rsidRDefault="0006626D">
      <w:pPr>
        <w:pStyle w:val="TOC2"/>
        <w:rPr>
          <w:rFonts w:asciiTheme="minorHAnsi" w:eastAsiaTheme="minorEastAsia" w:hAnsiTheme="minorHAnsi" w:cstheme="minorBidi"/>
          <w:b w:val="0"/>
          <w:noProof/>
          <w:sz w:val="22"/>
          <w:szCs w:val="22"/>
          <w:lang w:eastAsia="en-GB"/>
        </w:rPr>
      </w:pPr>
      <w:hyperlink w:anchor="_Toc60669095" w:history="1">
        <w:r w:rsidR="00C36B17" w:rsidRPr="00456EDE">
          <w:rPr>
            <w:rStyle w:val="Hyperlink"/>
            <w:noProof/>
          </w:rPr>
          <w:t>16.1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Data freeze</w:t>
        </w:r>
        <w:r w:rsidR="00C36B17">
          <w:rPr>
            <w:noProof/>
            <w:webHidden/>
          </w:rPr>
          <w:tab/>
        </w:r>
        <w:r w:rsidR="00C36B17">
          <w:rPr>
            <w:noProof/>
            <w:webHidden/>
          </w:rPr>
          <w:fldChar w:fldCharType="begin"/>
        </w:r>
        <w:r w:rsidR="00C36B17">
          <w:rPr>
            <w:noProof/>
            <w:webHidden/>
          </w:rPr>
          <w:instrText xml:space="preserve"> PAGEREF _Toc60669095 \h </w:instrText>
        </w:r>
        <w:r w:rsidR="00C36B17">
          <w:rPr>
            <w:noProof/>
            <w:webHidden/>
          </w:rPr>
        </w:r>
        <w:r w:rsidR="00C36B17">
          <w:rPr>
            <w:noProof/>
            <w:webHidden/>
          </w:rPr>
          <w:fldChar w:fldCharType="separate"/>
        </w:r>
        <w:r w:rsidR="00C36B17">
          <w:rPr>
            <w:noProof/>
            <w:webHidden/>
          </w:rPr>
          <w:t>24</w:t>
        </w:r>
        <w:r w:rsidR="00C36B17">
          <w:rPr>
            <w:noProof/>
            <w:webHidden/>
          </w:rPr>
          <w:fldChar w:fldCharType="end"/>
        </w:r>
      </w:hyperlink>
    </w:p>
    <w:p w14:paraId="16745827" w14:textId="4A315702" w:rsidR="00C36B17" w:rsidRDefault="0006626D">
      <w:pPr>
        <w:pStyle w:val="TOC2"/>
        <w:rPr>
          <w:rFonts w:asciiTheme="minorHAnsi" w:eastAsiaTheme="minorEastAsia" w:hAnsiTheme="minorHAnsi" w:cstheme="minorBidi"/>
          <w:b w:val="0"/>
          <w:noProof/>
          <w:sz w:val="22"/>
          <w:szCs w:val="22"/>
          <w:lang w:eastAsia="en-GB"/>
        </w:rPr>
      </w:pPr>
      <w:hyperlink w:anchor="_Toc60669096" w:history="1">
        <w:r w:rsidR="00C36B17" w:rsidRPr="00456EDE">
          <w:rPr>
            <w:rStyle w:val="Hyperlink"/>
            <w:noProof/>
          </w:rPr>
          <w:t>16.2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Data quality checks prior to lock</w:t>
        </w:r>
        <w:r w:rsidR="00C36B17">
          <w:rPr>
            <w:noProof/>
            <w:webHidden/>
          </w:rPr>
          <w:tab/>
        </w:r>
        <w:r w:rsidR="00C36B17">
          <w:rPr>
            <w:noProof/>
            <w:webHidden/>
          </w:rPr>
          <w:fldChar w:fldCharType="begin"/>
        </w:r>
        <w:r w:rsidR="00C36B17">
          <w:rPr>
            <w:noProof/>
            <w:webHidden/>
          </w:rPr>
          <w:instrText xml:space="preserve"> PAGEREF _Toc60669096 \h </w:instrText>
        </w:r>
        <w:r w:rsidR="00C36B17">
          <w:rPr>
            <w:noProof/>
            <w:webHidden/>
          </w:rPr>
        </w:r>
        <w:r w:rsidR="00C36B17">
          <w:rPr>
            <w:noProof/>
            <w:webHidden/>
          </w:rPr>
          <w:fldChar w:fldCharType="separate"/>
        </w:r>
        <w:r w:rsidR="00C36B17">
          <w:rPr>
            <w:noProof/>
            <w:webHidden/>
          </w:rPr>
          <w:t>24</w:t>
        </w:r>
        <w:r w:rsidR="00C36B17">
          <w:rPr>
            <w:noProof/>
            <w:webHidden/>
          </w:rPr>
          <w:fldChar w:fldCharType="end"/>
        </w:r>
      </w:hyperlink>
    </w:p>
    <w:p w14:paraId="08667BDB" w14:textId="60BF549B" w:rsidR="00C36B17" w:rsidRDefault="0006626D">
      <w:pPr>
        <w:pStyle w:val="TOC2"/>
        <w:rPr>
          <w:rFonts w:asciiTheme="minorHAnsi" w:eastAsiaTheme="minorEastAsia" w:hAnsiTheme="minorHAnsi" w:cstheme="minorBidi"/>
          <w:b w:val="0"/>
          <w:noProof/>
          <w:sz w:val="22"/>
          <w:szCs w:val="22"/>
          <w:lang w:eastAsia="en-GB"/>
        </w:rPr>
      </w:pPr>
      <w:hyperlink w:anchor="_Toc60669097" w:history="1">
        <w:r w:rsidR="00C36B17" w:rsidRPr="00456EDE">
          <w:rPr>
            <w:rStyle w:val="Hyperlink"/>
            <w:noProof/>
          </w:rPr>
          <w:t>16.3</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Database lock</w:t>
        </w:r>
        <w:r w:rsidR="00C36B17">
          <w:rPr>
            <w:noProof/>
            <w:webHidden/>
          </w:rPr>
          <w:tab/>
        </w:r>
        <w:r w:rsidR="00C36B17">
          <w:rPr>
            <w:noProof/>
            <w:webHidden/>
          </w:rPr>
          <w:fldChar w:fldCharType="begin"/>
        </w:r>
        <w:r w:rsidR="00C36B17">
          <w:rPr>
            <w:noProof/>
            <w:webHidden/>
          </w:rPr>
          <w:instrText xml:space="preserve"> PAGEREF _Toc60669097 \h </w:instrText>
        </w:r>
        <w:r w:rsidR="00C36B17">
          <w:rPr>
            <w:noProof/>
            <w:webHidden/>
          </w:rPr>
        </w:r>
        <w:r w:rsidR="00C36B17">
          <w:rPr>
            <w:noProof/>
            <w:webHidden/>
          </w:rPr>
          <w:fldChar w:fldCharType="separate"/>
        </w:r>
        <w:r w:rsidR="00C36B17">
          <w:rPr>
            <w:noProof/>
            <w:webHidden/>
          </w:rPr>
          <w:t>24</w:t>
        </w:r>
        <w:r w:rsidR="00C36B17">
          <w:rPr>
            <w:noProof/>
            <w:webHidden/>
          </w:rPr>
          <w:fldChar w:fldCharType="end"/>
        </w:r>
      </w:hyperlink>
    </w:p>
    <w:p w14:paraId="5EAA3010" w14:textId="13858331" w:rsidR="00C36B17" w:rsidRDefault="0006626D">
      <w:pPr>
        <w:pStyle w:val="TOC2"/>
        <w:rPr>
          <w:rFonts w:asciiTheme="minorHAnsi" w:eastAsiaTheme="minorEastAsia" w:hAnsiTheme="minorHAnsi" w:cstheme="minorBidi"/>
          <w:b w:val="0"/>
          <w:noProof/>
          <w:sz w:val="22"/>
          <w:szCs w:val="22"/>
          <w:lang w:eastAsia="en-GB"/>
        </w:rPr>
      </w:pPr>
      <w:hyperlink w:anchor="_Toc60669098" w:history="1">
        <w:r w:rsidR="00C36B17" w:rsidRPr="00456EDE">
          <w:rPr>
            <w:rStyle w:val="Hyperlink"/>
            <w:noProof/>
          </w:rPr>
          <w:t>16.4</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Database lock procedure</w:t>
        </w:r>
        <w:r w:rsidR="00C36B17">
          <w:rPr>
            <w:noProof/>
            <w:webHidden/>
          </w:rPr>
          <w:tab/>
        </w:r>
        <w:r w:rsidR="00C36B17">
          <w:rPr>
            <w:noProof/>
            <w:webHidden/>
          </w:rPr>
          <w:fldChar w:fldCharType="begin"/>
        </w:r>
        <w:r w:rsidR="00C36B17">
          <w:rPr>
            <w:noProof/>
            <w:webHidden/>
          </w:rPr>
          <w:instrText xml:space="preserve"> PAGEREF _Toc60669098 \h </w:instrText>
        </w:r>
        <w:r w:rsidR="00C36B17">
          <w:rPr>
            <w:noProof/>
            <w:webHidden/>
          </w:rPr>
        </w:r>
        <w:r w:rsidR="00C36B17">
          <w:rPr>
            <w:noProof/>
            <w:webHidden/>
          </w:rPr>
          <w:fldChar w:fldCharType="separate"/>
        </w:r>
        <w:r w:rsidR="00C36B17">
          <w:rPr>
            <w:noProof/>
            <w:webHidden/>
          </w:rPr>
          <w:t>25</w:t>
        </w:r>
        <w:r w:rsidR="00C36B17">
          <w:rPr>
            <w:noProof/>
            <w:webHidden/>
          </w:rPr>
          <w:fldChar w:fldCharType="end"/>
        </w:r>
      </w:hyperlink>
    </w:p>
    <w:p w14:paraId="4202B5CC" w14:textId="0DB79101" w:rsidR="00C36B17" w:rsidRDefault="0006626D">
      <w:pPr>
        <w:pStyle w:val="TOC1"/>
        <w:rPr>
          <w:rFonts w:asciiTheme="minorHAnsi" w:eastAsiaTheme="minorEastAsia" w:hAnsiTheme="minorHAnsi" w:cstheme="minorBidi"/>
          <w:b w:val="0"/>
          <w:noProof/>
          <w:szCs w:val="22"/>
          <w:lang w:eastAsia="en-GB"/>
        </w:rPr>
      </w:pPr>
      <w:hyperlink w:anchor="_Toc60669099" w:history="1">
        <w:r w:rsidR="00C36B17" w:rsidRPr="00456EDE">
          <w:rPr>
            <w:rStyle w:val="Hyperlink"/>
            <w:iCs/>
            <w:noProof/>
          </w:rPr>
          <w:t>17.</w:t>
        </w:r>
        <w:r w:rsidR="00C36B17">
          <w:rPr>
            <w:rFonts w:asciiTheme="minorHAnsi" w:eastAsiaTheme="minorEastAsia" w:hAnsiTheme="minorHAnsi" w:cstheme="minorBidi"/>
            <w:b w:val="0"/>
            <w:noProof/>
            <w:szCs w:val="22"/>
            <w:lang w:eastAsia="en-GB"/>
          </w:rPr>
          <w:tab/>
        </w:r>
        <w:r w:rsidR="00C36B17" w:rsidRPr="00456EDE">
          <w:rPr>
            <w:rStyle w:val="Hyperlink"/>
            <w:iCs/>
            <w:noProof/>
          </w:rPr>
          <w:t>Archiving</w:t>
        </w:r>
        <w:r w:rsidR="00C36B17">
          <w:rPr>
            <w:noProof/>
            <w:webHidden/>
          </w:rPr>
          <w:tab/>
        </w:r>
        <w:r w:rsidR="00C36B17">
          <w:rPr>
            <w:noProof/>
            <w:webHidden/>
          </w:rPr>
          <w:fldChar w:fldCharType="begin"/>
        </w:r>
        <w:r w:rsidR="00C36B17">
          <w:rPr>
            <w:noProof/>
            <w:webHidden/>
          </w:rPr>
          <w:instrText xml:space="preserve"> PAGEREF _Toc60669099 \h </w:instrText>
        </w:r>
        <w:r w:rsidR="00C36B17">
          <w:rPr>
            <w:noProof/>
            <w:webHidden/>
          </w:rPr>
        </w:r>
        <w:r w:rsidR="00C36B17">
          <w:rPr>
            <w:noProof/>
            <w:webHidden/>
          </w:rPr>
          <w:fldChar w:fldCharType="separate"/>
        </w:r>
        <w:r w:rsidR="00C36B17">
          <w:rPr>
            <w:noProof/>
            <w:webHidden/>
          </w:rPr>
          <w:t>25</w:t>
        </w:r>
        <w:r w:rsidR="00C36B17">
          <w:rPr>
            <w:noProof/>
            <w:webHidden/>
          </w:rPr>
          <w:fldChar w:fldCharType="end"/>
        </w:r>
      </w:hyperlink>
    </w:p>
    <w:p w14:paraId="7D0520BB" w14:textId="6C7C5B9F" w:rsidR="00C36B17" w:rsidRDefault="0006626D">
      <w:pPr>
        <w:pStyle w:val="TOC1"/>
        <w:rPr>
          <w:rFonts w:asciiTheme="minorHAnsi" w:eastAsiaTheme="minorEastAsia" w:hAnsiTheme="minorHAnsi" w:cstheme="minorBidi"/>
          <w:b w:val="0"/>
          <w:noProof/>
          <w:szCs w:val="22"/>
          <w:lang w:eastAsia="en-GB"/>
        </w:rPr>
      </w:pPr>
      <w:hyperlink w:anchor="_Toc60669100" w:history="1">
        <w:r w:rsidR="00C36B17" w:rsidRPr="00456EDE">
          <w:rPr>
            <w:rStyle w:val="Hyperlink"/>
            <w:iCs/>
            <w:noProof/>
          </w:rPr>
          <w:t>18.</w:t>
        </w:r>
        <w:r w:rsidR="00C36B17">
          <w:rPr>
            <w:rFonts w:asciiTheme="minorHAnsi" w:eastAsiaTheme="minorEastAsia" w:hAnsiTheme="minorHAnsi" w:cstheme="minorBidi"/>
            <w:b w:val="0"/>
            <w:noProof/>
            <w:szCs w:val="22"/>
            <w:lang w:eastAsia="en-GB"/>
          </w:rPr>
          <w:tab/>
        </w:r>
        <w:r w:rsidR="00C36B17" w:rsidRPr="00456EDE">
          <w:rPr>
            <w:rStyle w:val="Hyperlink"/>
            <w:iCs/>
            <w:noProof/>
          </w:rPr>
          <w:t>Data security and confidentiality of potentially disclosive information</w:t>
        </w:r>
        <w:r w:rsidR="00C36B17">
          <w:rPr>
            <w:noProof/>
            <w:webHidden/>
          </w:rPr>
          <w:tab/>
        </w:r>
        <w:r w:rsidR="00C36B17">
          <w:rPr>
            <w:noProof/>
            <w:webHidden/>
          </w:rPr>
          <w:fldChar w:fldCharType="begin"/>
        </w:r>
        <w:r w:rsidR="00C36B17">
          <w:rPr>
            <w:noProof/>
            <w:webHidden/>
          </w:rPr>
          <w:instrText xml:space="preserve"> PAGEREF _Toc60669100 \h </w:instrText>
        </w:r>
        <w:r w:rsidR="00C36B17">
          <w:rPr>
            <w:noProof/>
            <w:webHidden/>
          </w:rPr>
        </w:r>
        <w:r w:rsidR="00C36B17">
          <w:rPr>
            <w:noProof/>
            <w:webHidden/>
          </w:rPr>
          <w:fldChar w:fldCharType="separate"/>
        </w:r>
        <w:r w:rsidR="00C36B17">
          <w:rPr>
            <w:noProof/>
            <w:webHidden/>
          </w:rPr>
          <w:t>25</w:t>
        </w:r>
        <w:r w:rsidR="00C36B17">
          <w:rPr>
            <w:noProof/>
            <w:webHidden/>
          </w:rPr>
          <w:fldChar w:fldCharType="end"/>
        </w:r>
      </w:hyperlink>
    </w:p>
    <w:p w14:paraId="48C5AD07" w14:textId="6A58A934" w:rsidR="00C36B17" w:rsidRDefault="0006626D">
      <w:pPr>
        <w:pStyle w:val="TOC2"/>
        <w:rPr>
          <w:rFonts w:asciiTheme="minorHAnsi" w:eastAsiaTheme="minorEastAsia" w:hAnsiTheme="minorHAnsi" w:cstheme="minorBidi"/>
          <w:b w:val="0"/>
          <w:noProof/>
          <w:sz w:val="22"/>
          <w:szCs w:val="22"/>
          <w:lang w:eastAsia="en-GB"/>
        </w:rPr>
      </w:pPr>
      <w:hyperlink w:anchor="_Toc60669101" w:history="1">
        <w:r w:rsidR="00C36B17" w:rsidRPr="00456EDE">
          <w:rPr>
            <w:rStyle w:val="Hyperlink"/>
            <w:noProof/>
          </w:rPr>
          <w:t>18.1</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Formal information/data security standards</w:t>
        </w:r>
        <w:r w:rsidR="00C36B17">
          <w:rPr>
            <w:noProof/>
            <w:webHidden/>
          </w:rPr>
          <w:tab/>
        </w:r>
        <w:r w:rsidR="00C36B17">
          <w:rPr>
            <w:noProof/>
            <w:webHidden/>
          </w:rPr>
          <w:fldChar w:fldCharType="begin"/>
        </w:r>
        <w:r w:rsidR="00C36B17">
          <w:rPr>
            <w:noProof/>
            <w:webHidden/>
          </w:rPr>
          <w:instrText xml:space="preserve"> PAGEREF _Toc60669101 \h </w:instrText>
        </w:r>
        <w:r w:rsidR="00C36B17">
          <w:rPr>
            <w:noProof/>
            <w:webHidden/>
          </w:rPr>
        </w:r>
        <w:r w:rsidR="00C36B17">
          <w:rPr>
            <w:noProof/>
            <w:webHidden/>
          </w:rPr>
          <w:fldChar w:fldCharType="separate"/>
        </w:r>
        <w:r w:rsidR="00C36B17">
          <w:rPr>
            <w:noProof/>
            <w:webHidden/>
          </w:rPr>
          <w:t>25</w:t>
        </w:r>
        <w:r w:rsidR="00C36B17">
          <w:rPr>
            <w:noProof/>
            <w:webHidden/>
          </w:rPr>
          <w:fldChar w:fldCharType="end"/>
        </w:r>
      </w:hyperlink>
    </w:p>
    <w:p w14:paraId="628BD290" w14:textId="0FBD0477" w:rsidR="00C36B17" w:rsidRDefault="0006626D">
      <w:pPr>
        <w:pStyle w:val="TOC2"/>
        <w:rPr>
          <w:rFonts w:asciiTheme="minorHAnsi" w:eastAsiaTheme="minorEastAsia" w:hAnsiTheme="minorHAnsi" w:cstheme="minorBidi"/>
          <w:b w:val="0"/>
          <w:noProof/>
          <w:sz w:val="22"/>
          <w:szCs w:val="22"/>
          <w:lang w:eastAsia="en-GB"/>
        </w:rPr>
      </w:pPr>
      <w:hyperlink w:anchor="_Toc60669102" w:history="1">
        <w:r w:rsidR="00C36B17" w:rsidRPr="00456EDE">
          <w:rPr>
            <w:rStyle w:val="Hyperlink"/>
            <w:noProof/>
          </w:rPr>
          <w:t>18.2</w:t>
        </w:r>
        <w:r w:rsidR="00C36B17">
          <w:rPr>
            <w:rFonts w:asciiTheme="minorHAnsi" w:eastAsiaTheme="minorEastAsia" w:hAnsiTheme="minorHAnsi" w:cstheme="minorBidi"/>
            <w:b w:val="0"/>
            <w:noProof/>
            <w:sz w:val="22"/>
            <w:szCs w:val="22"/>
            <w:lang w:eastAsia="en-GB"/>
          </w:rPr>
          <w:tab/>
        </w:r>
        <w:r w:rsidR="00C36B17" w:rsidRPr="00456EDE">
          <w:rPr>
            <w:rStyle w:val="Hyperlink"/>
            <w:noProof/>
          </w:rPr>
          <w:t>Main risks to data security</w:t>
        </w:r>
        <w:r w:rsidR="00C36B17">
          <w:rPr>
            <w:noProof/>
            <w:webHidden/>
          </w:rPr>
          <w:tab/>
        </w:r>
        <w:r w:rsidR="00C36B17">
          <w:rPr>
            <w:noProof/>
            <w:webHidden/>
          </w:rPr>
          <w:fldChar w:fldCharType="begin"/>
        </w:r>
        <w:r w:rsidR="00C36B17">
          <w:rPr>
            <w:noProof/>
            <w:webHidden/>
          </w:rPr>
          <w:instrText xml:space="preserve"> PAGEREF _Toc60669102 \h </w:instrText>
        </w:r>
        <w:r w:rsidR="00C36B17">
          <w:rPr>
            <w:noProof/>
            <w:webHidden/>
          </w:rPr>
        </w:r>
        <w:r w:rsidR="00C36B17">
          <w:rPr>
            <w:noProof/>
            <w:webHidden/>
          </w:rPr>
          <w:fldChar w:fldCharType="separate"/>
        </w:r>
        <w:r w:rsidR="00C36B17">
          <w:rPr>
            <w:noProof/>
            <w:webHidden/>
          </w:rPr>
          <w:t>25</w:t>
        </w:r>
        <w:r w:rsidR="00C36B17">
          <w:rPr>
            <w:noProof/>
            <w:webHidden/>
          </w:rPr>
          <w:fldChar w:fldCharType="end"/>
        </w:r>
      </w:hyperlink>
    </w:p>
    <w:p w14:paraId="2919C32B" w14:textId="504578F4" w:rsidR="00C36B17" w:rsidRDefault="0006626D">
      <w:pPr>
        <w:pStyle w:val="TOC1"/>
        <w:rPr>
          <w:rFonts w:asciiTheme="minorHAnsi" w:eastAsiaTheme="minorEastAsia" w:hAnsiTheme="minorHAnsi" w:cstheme="minorBidi"/>
          <w:b w:val="0"/>
          <w:noProof/>
          <w:szCs w:val="22"/>
          <w:lang w:eastAsia="en-GB"/>
        </w:rPr>
      </w:pPr>
      <w:hyperlink w:anchor="_Toc60669103" w:history="1">
        <w:r w:rsidR="00C36B17" w:rsidRPr="00456EDE">
          <w:rPr>
            <w:rStyle w:val="Hyperlink"/>
            <w:iCs/>
            <w:noProof/>
          </w:rPr>
          <w:t>19.</w:t>
        </w:r>
        <w:r w:rsidR="00C36B17">
          <w:rPr>
            <w:rFonts w:asciiTheme="minorHAnsi" w:eastAsiaTheme="minorEastAsia" w:hAnsiTheme="minorHAnsi" w:cstheme="minorBidi"/>
            <w:b w:val="0"/>
            <w:noProof/>
            <w:szCs w:val="22"/>
            <w:lang w:eastAsia="en-GB"/>
          </w:rPr>
          <w:tab/>
        </w:r>
        <w:r w:rsidR="00C36B17" w:rsidRPr="00456EDE">
          <w:rPr>
            <w:rStyle w:val="Hyperlink"/>
            <w:iCs/>
            <w:noProof/>
          </w:rPr>
          <w:t>Data sharing and access</w:t>
        </w:r>
        <w:r w:rsidR="00C36B17">
          <w:rPr>
            <w:noProof/>
            <w:webHidden/>
          </w:rPr>
          <w:tab/>
        </w:r>
        <w:r w:rsidR="00C36B17">
          <w:rPr>
            <w:noProof/>
            <w:webHidden/>
          </w:rPr>
          <w:fldChar w:fldCharType="begin"/>
        </w:r>
        <w:r w:rsidR="00C36B17">
          <w:rPr>
            <w:noProof/>
            <w:webHidden/>
          </w:rPr>
          <w:instrText xml:space="preserve"> PAGEREF _Toc60669103 \h </w:instrText>
        </w:r>
        <w:r w:rsidR="00C36B17">
          <w:rPr>
            <w:noProof/>
            <w:webHidden/>
          </w:rPr>
        </w:r>
        <w:r w:rsidR="00C36B17">
          <w:rPr>
            <w:noProof/>
            <w:webHidden/>
          </w:rPr>
          <w:fldChar w:fldCharType="separate"/>
        </w:r>
        <w:r w:rsidR="00C36B17">
          <w:rPr>
            <w:noProof/>
            <w:webHidden/>
          </w:rPr>
          <w:t>26</w:t>
        </w:r>
        <w:r w:rsidR="00C36B17">
          <w:rPr>
            <w:noProof/>
            <w:webHidden/>
          </w:rPr>
          <w:fldChar w:fldCharType="end"/>
        </w:r>
      </w:hyperlink>
    </w:p>
    <w:p w14:paraId="5C610ED4" w14:textId="083D3317" w:rsidR="00C36B17" w:rsidRDefault="0006626D">
      <w:pPr>
        <w:pStyle w:val="TOC1"/>
        <w:rPr>
          <w:rFonts w:asciiTheme="minorHAnsi" w:eastAsiaTheme="minorEastAsia" w:hAnsiTheme="minorHAnsi" w:cstheme="minorBidi"/>
          <w:b w:val="0"/>
          <w:noProof/>
          <w:szCs w:val="22"/>
          <w:lang w:eastAsia="en-GB"/>
        </w:rPr>
      </w:pPr>
      <w:hyperlink w:anchor="_Toc60669104" w:history="1">
        <w:r w:rsidR="00C36B17" w:rsidRPr="00456EDE">
          <w:rPr>
            <w:rStyle w:val="Hyperlink"/>
            <w:noProof/>
          </w:rPr>
          <w:t>APPENDICES</w:t>
        </w:r>
        <w:r w:rsidR="00C36B17">
          <w:rPr>
            <w:noProof/>
            <w:webHidden/>
          </w:rPr>
          <w:tab/>
        </w:r>
        <w:r w:rsidR="00C36B17">
          <w:rPr>
            <w:noProof/>
            <w:webHidden/>
          </w:rPr>
          <w:fldChar w:fldCharType="begin"/>
        </w:r>
        <w:r w:rsidR="00C36B17">
          <w:rPr>
            <w:noProof/>
            <w:webHidden/>
          </w:rPr>
          <w:instrText xml:space="preserve"> PAGEREF _Toc60669104 \h </w:instrText>
        </w:r>
        <w:r w:rsidR="00C36B17">
          <w:rPr>
            <w:noProof/>
            <w:webHidden/>
          </w:rPr>
        </w:r>
        <w:r w:rsidR="00C36B17">
          <w:rPr>
            <w:noProof/>
            <w:webHidden/>
          </w:rPr>
          <w:fldChar w:fldCharType="separate"/>
        </w:r>
        <w:r w:rsidR="00C36B17">
          <w:rPr>
            <w:noProof/>
            <w:webHidden/>
          </w:rPr>
          <w:t>27</w:t>
        </w:r>
        <w:r w:rsidR="00C36B17">
          <w:rPr>
            <w:noProof/>
            <w:webHidden/>
          </w:rPr>
          <w:fldChar w:fldCharType="end"/>
        </w:r>
      </w:hyperlink>
    </w:p>
    <w:p w14:paraId="1282BC6D" w14:textId="7C57F3B3" w:rsidR="00C36B17" w:rsidRDefault="0006626D">
      <w:pPr>
        <w:pStyle w:val="TOC2"/>
        <w:rPr>
          <w:rFonts w:asciiTheme="minorHAnsi" w:eastAsiaTheme="minorEastAsia" w:hAnsiTheme="minorHAnsi" w:cstheme="minorBidi"/>
          <w:b w:val="0"/>
          <w:noProof/>
          <w:sz w:val="22"/>
          <w:szCs w:val="22"/>
          <w:lang w:eastAsia="en-GB"/>
        </w:rPr>
      </w:pPr>
      <w:hyperlink w:anchor="_Toc60669105" w:history="1">
        <w:r w:rsidR="00C36B17" w:rsidRPr="00456EDE">
          <w:rPr>
            <w:rStyle w:val="Hyperlink"/>
            <w:noProof/>
          </w:rPr>
          <w:t>APPENDIX 1: Data Management Plan Review History</w:t>
        </w:r>
        <w:r w:rsidR="00C36B17">
          <w:rPr>
            <w:noProof/>
            <w:webHidden/>
          </w:rPr>
          <w:tab/>
        </w:r>
        <w:r w:rsidR="00C36B17">
          <w:rPr>
            <w:noProof/>
            <w:webHidden/>
          </w:rPr>
          <w:fldChar w:fldCharType="begin"/>
        </w:r>
        <w:r w:rsidR="00C36B17">
          <w:rPr>
            <w:noProof/>
            <w:webHidden/>
          </w:rPr>
          <w:instrText xml:space="preserve"> PAGEREF _Toc60669105 \h </w:instrText>
        </w:r>
        <w:r w:rsidR="00C36B17">
          <w:rPr>
            <w:noProof/>
            <w:webHidden/>
          </w:rPr>
        </w:r>
        <w:r w:rsidR="00C36B17">
          <w:rPr>
            <w:noProof/>
            <w:webHidden/>
          </w:rPr>
          <w:fldChar w:fldCharType="separate"/>
        </w:r>
        <w:r w:rsidR="00C36B17">
          <w:rPr>
            <w:noProof/>
            <w:webHidden/>
          </w:rPr>
          <w:t>27</w:t>
        </w:r>
        <w:r w:rsidR="00C36B17">
          <w:rPr>
            <w:noProof/>
            <w:webHidden/>
          </w:rPr>
          <w:fldChar w:fldCharType="end"/>
        </w:r>
      </w:hyperlink>
    </w:p>
    <w:p w14:paraId="3C835A2B" w14:textId="4602F302" w:rsidR="00C36B17" w:rsidRDefault="0006626D">
      <w:pPr>
        <w:pStyle w:val="TOC2"/>
        <w:rPr>
          <w:rFonts w:asciiTheme="minorHAnsi" w:eastAsiaTheme="minorEastAsia" w:hAnsiTheme="minorHAnsi" w:cstheme="minorBidi"/>
          <w:b w:val="0"/>
          <w:noProof/>
          <w:sz w:val="22"/>
          <w:szCs w:val="22"/>
          <w:lang w:eastAsia="en-GB"/>
        </w:rPr>
      </w:pPr>
      <w:hyperlink w:anchor="_Toc60669106" w:history="1">
        <w:r w:rsidR="00C36B17" w:rsidRPr="00456EDE">
          <w:rPr>
            <w:rStyle w:val="Hyperlink"/>
            <w:noProof/>
          </w:rPr>
          <w:t>APPENDIX 2: Priority forms</w:t>
        </w:r>
        <w:r w:rsidR="00C36B17">
          <w:rPr>
            <w:noProof/>
            <w:webHidden/>
          </w:rPr>
          <w:tab/>
        </w:r>
        <w:r w:rsidR="00C36B17">
          <w:rPr>
            <w:noProof/>
            <w:webHidden/>
          </w:rPr>
          <w:fldChar w:fldCharType="begin"/>
        </w:r>
        <w:r w:rsidR="00C36B17">
          <w:rPr>
            <w:noProof/>
            <w:webHidden/>
          </w:rPr>
          <w:instrText xml:space="preserve"> PAGEREF _Toc60669106 \h </w:instrText>
        </w:r>
        <w:r w:rsidR="00C36B17">
          <w:rPr>
            <w:noProof/>
            <w:webHidden/>
          </w:rPr>
        </w:r>
        <w:r w:rsidR="00C36B17">
          <w:rPr>
            <w:noProof/>
            <w:webHidden/>
          </w:rPr>
          <w:fldChar w:fldCharType="separate"/>
        </w:r>
        <w:r w:rsidR="00C36B17">
          <w:rPr>
            <w:noProof/>
            <w:webHidden/>
          </w:rPr>
          <w:t>28</w:t>
        </w:r>
        <w:r w:rsidR="00C36B17">
          <w:rPr>
            <w:noProof/>
            <w:webHidden/>
          </w:rPr>
          <w:fldChar w:fldCharType="end"/>
        </w:r>
      </w:hyperlink>
    </w:p>
    <w:p w14:paraId="40F73928" w14:textId="7B802C7E" w:rsidR="00972CC1" w:rsidRDefault="00972CC1" w:rsidP="00972CC1">
      <w:pPr>
        <w:autoSpaceDE w:val="0"/>
        <w:autoSpaceDN w:val="0"/>
        <w:jc w:val="both"/>
        <w:rPr>
          <w:iCs/>
          <w:lang w:eastAsia="en-GB"/>
        </w:rPr>
      </w:pPr>
      <w:r>
        <w:rPr>
          <w:b/>
          <w:noProof/>
          <w:sz w:val="24"/>
          <w:szCs w:val="24"/>
        </w:rPr>
        <w:fldChar w:fldCharType="end"/>
      </w:r>
      <w:bookmarkStart w:id="2" w:name="_Toc37934962"/>
      <w:bookmarkStart w:id="3" w:name="_Toc37936244"/>
      <w:bookmarkStart w:id="4" w:name="_Toc37936347"/>
      <w:bookmarkStart w:id="5" w:name="_Toc37936761"/>
      <w:bookmarkStart w:id="6" w:name="_Toc37934963"/>
      <w:bookmarkStart w:id="7" w:name="_Toc37936245"/>
      <w:bookmarkStart w:id="8" w:name="_Toc37936348"/>
      <w:bookmarkStart w:id="9" w:name="_Toc37936762"/>
      <w:bookmarkStart w:id="10" w:name="_Toc37934964"/>
      <w:bookmarkStart w:id="11" w:name="_Toc37936246"/>
      <w:bookmarkStart w:id="12" w:name="_Toc37936349"/>
      <w:bookmarkStart w:id="13" w:name="_Toc37936763"/>
      <w:bookmarkEnd w:id="2"/>
      <w:bookmarkEnd w:id="3"/>
      <w:bookmarkEnd w:id="4"/>
      <w:bookmarkEnd w:id="5"/>
      <w:bookmarkEnd w:id="6"/>
      <w:bookmarkEnd w:id="7"/>
      <w:bookmarkEnd w:id="8"/>
      <w:bookmarkEnd w:id="9"/>
      <w:bookmarkEnd w:id="10"/>
      <w:bookmarkEnd w:id="11"/>
      <w:bookmarkEnd w:id="12"/>
      <w:bookmarkEnd w:id="13"/>
      <w:commentRangeEnd w:id="1"/>
      <w:r w:rsidR="0006626D">
        <w:rPr>
          <w:rStyle w:val="CommentReference"/>
          <w:rFonts w:ascii="Arial" w:hAnsi="Arial"/>
        </w:rPr>
        <w:commentReference w:id="1"/>
      </w:r>
    </w:p>
    <w:p w14:paraId="67587F35" w14:textId="77777777" w:rsidR="00972CC1" w:rsidRDefault="00972CC1" w:rsidP="00972CC1">
      <w:pPr>
        <w:autoSpaceDE w:val="0"/>
        <w:autoSpaceDN w:val="0"/>
        <w:jc w:val="both"/>
        <w:rPr>
          <w:iCs/>
          <w:lang w:eastAsia="en-GB"/>
        </w:rPr>
      </w:pPr>
    </w:p>
    <w:p w14:paraId="4914FFA0" w14:textId="77777777" w:rsidR="00972CC1" w:rsidRDefault="00972CC1" w:rsidP="00972CC1">
      <w:pPr>
        <w:autoSpaceDE w:val="0"/>
        <w:autoSpaceDN w:val="0"/>
        <w:jc w:val="both"/>
        <w:rPr>
          <w:iCs/>
          <w:lang w:eastAsia="en-GB"/>
        </w:rPr>
      </w:pPr>
    </w:p>
    <w:p w14:paraId="459F8221" w14:textId="77777777" w:rsidR="00972CC1" w:rsidRDefault="00972CC1" w:rsidP="00972CC1">
      <w:pPr>
        <w:autoSpaceDE w:val="0"/>
        <w:autoSpaceDN w:val="0"/>
        <w:jc w:val="both"/>
        <w:rPr>
          <w:iCs/>
          <w:lang w:eastAsia="en-GB"/>
        </w:rPr>
      </w:pPr>
    </w:p>
    <w:p w14:paraId="13500023" w14:textId="77777777" w:rsidR="00972CC1" w:rsidRDefault="00972CC1" w:rsidP="00972CC1">
      <w:pPr>
        <w:autoSpaceDE w:val="0"/>
        <w:autoSpaceDN w:val="0"/>
        <w:jc w:val="both"/>
        <w:rPr>
          <w:iCs/>
          <w:lang w:eastAsia="en-GB"/>
        </w:rPr>
      </w:pPr>
    </w:p>
    <w:p w14:paraId="7F21F183" w14:textId="77777777" w:rsidR="00972CC1" w:rsidRDefault="00972CC1" w:rsidP="00972CC1">
      <w:pPr>
        <w:autoSpaceDE w:val="0"/>
        <w:autoSpaceDN w:val="0"/>
        <w:jc w:val="both"/>
        <w:rPr>
          <w:iCs/>
          <w:lang w:eastAsia="en-GB"/>
        </w:rPr>
      </w:pPr>
    </w:p>
    <w:p w14:paraId="543B34A3" w14:textId="77777777" w:rsidR="00972CC1" w:rsidRDefault="00972CC1" w:rsidP="00972CC1">
      <w:pPr>
        <w:autoSpaceDE w:val="0"/>
        <w:autoSpaceDN w:val="0"/>
        <w:jc w:val="both"/>
        <w:rPr>
          <w:iCs/>
          <w:lang w:eastAsia="en-GB"/>
        </w:rPr>
      </w:pPr>
    </w:p>
    <w:p w14:paraId="7E5F2967" w14:textId="77777777" w:rsidR="00972CC1" w:rsidRDefault="00972CC1" w:rsidP="00972CC1">
      <w:pPr>
        <w:autoSpaceDE w:val="0"/>
        <w:autoSpaceDN w:val="0"/>
        <w:jc w:val="both"/>
        <w:rPr>
          <w:iCs/>
          <w:lang w:eastAsia="en-GB"/>
        </w:rPr>
      </w:pPr>
    </w:p>
    <w:p w14:paraId="23C44C9B" w14:textId="77777777" w:rsidR="00972CC1" w:rsidRDefault="00972CC1" w:rsidP="00972CC1">
      <w:pPr>
        <w:autoSpaceDE w:val="0"/>
        <w:autoSpaceDN w:val="0"/>
        <w:jc w:val="both"/>
        <w:rPr>
          <w:iCs/>
          <w:lang w:eastAsia="en-GB"/>
        </w:rPr>
      </w:pPr>
    </w:p>
    <w:p w14:paraId="3CBB9746" w14:textId="77777777" w:rsidR="00972CC1" w:rsidRDefault="00972CC1" w:rsidP="00972CC1">
      <w:pPr>
        <w:autoSpaceDE w:val="0"/>
        <w:autoSpaceDN w:val="0"/>
        <w:jc w:val="both"/>
        <w:rPr>
          <w:iCs/>
          <w:lang w:eastAsia="en-GB"/>
        </w:rPr>
      </w:pPr>
    </w:p>
    <w:p w14:paraId="03A71E6B" w14:textId="77777777" w:rsidR="00972CC1" w:rsidRDefault="00972CC1" w:rsidP="00972CC1">
      <w:pPr>
        <w:autoSpaceDE w:val="0"/>
        <w:autoSpaceDN w:val="0"/>
        <w:jc w:val="both"/>
        <w:rPr>
          <w:iCs/>
          <w:lang w:eastAsia="en-GB"/>
        </w:rPr>
      </w:pPr>
    </w:p>
    <w:p w14:paraId="3D469503" w14:textId="77777777" w:rsidR="00972CC1" w:rsidRDefault="00972CC1" w:rsidP="00972CC1">
      <w:pPr>
        <w:autoSpaceDE w:val="0"/>
        <w:autoSpaceDN w:val="0"/>
        <w:jc w:val="both"/>
        <w:rPr>
          <w:iCs/>
          <w:lang w:eastAsia="en-GB"/>
        </w:rPr>
      </w:pPr>
    </w:p>
    <w:p w14:paraId="57CF5906" w14:textId="77777777" w:rsidR="00972CC1" w:rsidRDefault="00972CC1" w:rsidP="00972CC1">
      <w:pPr>
        <w:autoSpaceDE w:val="0"/>
        <w:autoSpaceDN w:val="0"/>
        <w:jc w:val="both"/>
        <w:rPr>
          <w:iCs/>
          <w:lang w:eastAsia="en-GB"/>
        </w:rPr>
      </w:pPr>
    </w:p>
    <w:p w14:paraId="48971937" w14:textId="77777777" w:rsidR="00972CC1" w:rsidRDefault="00972CC1" w:rsidP="00972CC1">
      <w:pPr>
        <w:autoSpaceDE w:val="0"/>
        <w:autoSpaceDN w:val="0"/>
        <w:jc w:val="both"/>
        <w:rPr>
          <w:iCs/>
          <w:lang w:eastAsia="en-GB"/>
        </w:rPr>
      </w:pPr>
    </w:p>
    <w:p w14:paraId="67AF2B3E" w14:textId="77777777" w:rsidR="00972CC1" w:rsidRDefault="00972CC1" w:rsidP="00972CC1">
      <w:pPr>
        <w:autoSpaceDE w:val="0"/>
        <w:autoSpaceDN w:val="0"/>
        <w:jc w:val="both"/>
        <w:rPr>
          <w:iCs/>
          <w:lang w:eastAsia="en-GB"/>
        </w:rPr>
      </w:pPr>
    </w:p>
    <w:p w14:paraId="461AE8AD" w14:textId="66E586A8" w:rsidR="00972CC1" w:rsidRDefault="00972CC1" w:rsidP="00972CC1">
      <w:pPr>
        <w:autoSpaceDE w:val="0"/>
        <w:autoSpaceDN w:val="0"/>
        <w:jc w:val="both"/>
        <w:rPr>
          <w:iCs/>
          <w:lang w:eastAsia="en-GB"/>
        </w:rPr>
      </w:pPr>
    </w:p>
    <w:p w14:paraId="0E6BC6DB" w14:textId="4037A1C7" w:rsidR="005007AA" w:rsidRDefault="005007AA" w:rsidP="00972CC1">
      <w:pPr>
        <w:autoSpaceDE w:val="0"/>
        <w:autoSpaceDN w:val="0"/>
        <w:jc w:val="both"/>
        <w:rPr>
          <w:iCs/>
          <w:lang w:eastAsia="en-GB"/>
        </w:rPr>
      </w:pPr>
    </w:p>
    <w:p w14:paraId="31463113" w14:textId="4EE79D89" w:rsidR="005007AA" w:rsidRDefault="005007AA" w:rsidP="00972CC1">
      <w:pPr>
        <w:autoSpaceDE w:val="0"/>
        <w:autoSpaceDN w:val="0"/>
        <w:jc w:val="both"/>
        <w:rPr>
          <w:iCs/>
          <w:lang w:eastAsia="en-GB"/>
        </w:rPr>
      </w:pPr>
    </w:p>
    <w:p w14:paraId="26936105" w14:textId="76AA3BEC" w:rsidR="005007AA" w:rsidRDefault="005007AA" w:rsidP="00972CC1">
      <w:pPr>
        <w:autoSpaceDE w:val="0"/>
        <w:autoSpaceDN w:val="0"/>
        <w:jc w:val="both"/>
        <w:rPr>
          <w:iCs/>
          <w:lang w:eastAsia="en-GB"/>
        </w:rPr>
      </w:pPr>
    </w:p>
    <w:p w14:paraId="7BC9D40D" w14:textId="106D44F8" w:rsidR="00B04223" w:rsidRDefault="00B04223" w:rsidP="00972CC1">
      <w:pPr>
        <w:autoSpaceDE w:val="0"/>
        <w:autoSpaceDN w:val="0"/>
        <w:jc w:val="both"/>
        <w:rPr>
          <w:iCs/>
          <w:lang w:eastAsia="en-GB"/>
        </w:rPr>
      </w:pPr>
    </w:p>
    <w:p w14:paraId="450A1CA9" w14:textId="6DAD642D" w:rsidR="00B04223" w:rsidRPr="00B04223" w:rsidRDefault="00B04223" w:rsidP="00B04223">
      <w:pPr>
        <w:spacing w:after="160" w:line="259" w:lineRule="auto"/>
        <w:rPr>
          <w:iCs/>
          <w:lang w:eastAsia="en-GB"/>
        </w:rPr>
      </w:pPr>
    </w:p>
    <w:p w14:paraId="3E5703E4" w14:textId="77777777" w:rsidR="00B04223" w:rsidRPr="00B04223" w:rsidRDefault="00B04223" w:rsidP="00B04223">
      <w:pPr>
        <w:pStyle w:val="Heading1"/>
        <w:rPr>
          <w:u w:val="none"/>
        </w:rPr>
      </w:pPr>
      <w:r w:rsidRPr="00B04223">
        <w:rPr>
          <w:lang w:eastAsia="en-GB"/>
        </w:rPr>
        <w:br w:type="page"/>
      </w:r>
      <w:bookmarkStart w:id="14" w:name="_Toc43244981"/>
      <w:bookmarkStart w:id="15" w:name="_Toc60669021"/>
      <w:r w:rsidRPr="00B04223">
        <w:rPr>
          <w:u w:val="none"/>
        </w:rPr>
        <w:lastRenderedPageBreak/>
        <w:t>Definitions/</w:t>
      </w:r>
      <w:commentRangeStart w:id="16"/>
      <w:r w:rsidRPr="00B04223">
        <w:rPr>
          <w:u w:val="none"/>
        </w:rPr>
        <w:t>abbreviations</w:t>
      </w:r>
      <w:bookmarkEnd w:id="14"/>
      <w:bookmarkEnd w:id="15"/>
      <w:commentRangeEnd w:id="16"/>
      <w:r w:rsidR="0006626D">
        <w:rPr>
          <w:rStyle w:val="CommentReference"/>
          <w:rFonts w:ascii="Arial" w:hAnsi="Arial" w:cs="Times New Roman"/>
          <w:b w:val="0"/>
          <w:bCs w:val="0"/>
          <w:kern w:val="0"/>
          <w:u w:val="none"/>
        </w:rPr>
        <w:commentReference w:id="16"/>
      </w:r>
    </w:p>
    <w:p w14:paraId="503AF212" w14:textId="77777777" w:rsidR="00B04223" w:rsidRPr="00BC58D7" w:rsidRDefault="00B04223" w:rsidP="00B04223"/>
    <w:p w14:paraId="0065746F" w14:textId="77777777" w:rsidR="00B04223" w:rsidRDefault="00B04223" w:rsidP="00B04223">
      <w:r w:rsidRPr="003C01FF">
        <w:rPr>
          <w:b/>
          <w:bCs/>
        </w:rPr>
        <w:t>REDCap:</w:t>
      </w:r>
      <w:r>
        <w:rPr>
          <w:b/>
          <w:bCs/>
        </w:rPr>
        <w:t xml:space="preserve"> </w:t>
      </w:r>
      <w:r w:rsidRPr="00092043">
        <w:t xml:space="preserve">Electronic Data Capture (EDC) System to be used by the trial to collect and store the </w:t>
      </w:r>
      <w:r>
        <w:t>trial</w:t>
      </w:r>
      <w:r w:rsidRPr="00092043">
        <w:t xml:space="preserve"> data.</w:t>
      </w:r>
    </w:p>
    <w:p w14:paraId="4F307C46" w14:textId="2D14CC78" w:rsidR="00B04223" w:rsidRDefault="00B04223" w:rsidP="00B04223">
      <w:r w:rsidRPr="003C01FF">
        <w:rPr>
          <w:b/>
          <w:bCs/>
        </w:rPr>
        <w:t>Case Report Form (CRF):</w:t>
      </w:r>
      <w:r>
        <w:t xml:space="preserve"> </w:t>
      </w:r>
      <w:r w:rsidRPr="00092043">
        <w:t>CRFs are called Data Collection Instruments in REDCap. A printed (</w:t>
      </w:r>
      <w:proofErr w:type="spellStart"/>
      <w:r w:rsidRPr="00092043">
        <w:t>pCRF</w:t>
      </w:r>
      <w:proofErr w:type="spellEnd"/>
      <w:r w:rsidRPr="00092043">
        <w:t>) or electronic (</w:t>
      </w:r>
      <w:proofErr w:type="spellStart"/>
      <w:r w:rsidRPr="00092043">
        <w:t>eCRF</w:t>
      </w:r>
      <w:proofErr w:type="spellEnd"/>
      <w:r w:rsidRPr="00092043">
        <w:t>) document designed to record all the protocol required information to be reported to the Sponsor on each trial subject</w:t>
      </w:r>
      <w:r>
        <w:t>.</w:t>
      </w:r>
    </w:p>
    <w:p w14:paraId="11F4D197" w14:textId="6A248002" w:rsidR="00CB0759" w:rsidRDefault="00CB0759" w:rsidP="00B04223">
      <w:pPr>
        <w:rPr>
          <w:b/>
        </w:rPr>
      </w:pPr>
      <w:r>
        <w:rPr>
          <w:b/>
        </w:rPr>
        <w:t xml:space="preserve">PI: </w:t>
      </w:r>
      <w:r w:rsidRPr="00CB0759">
        <w:t>Principle Investigator</w:t>
      </w:r>
    </w:p>
    <w:p w14:paraId="5FB8A607" w14:textId="3B48DACD" w:rsidR="00373D5E" w:rsidRPr="00373D5E" w:rsidRDefault="00373D5E" w:rsidP="00B04223">
      <w:pPr>
        <w:rPr>
          <w:bCs/>
        </w:rPr>
      </w:pPr>
      <w:r>
        <w:rPr>
          <w:b/>
          <w:bCs/>
        </w:rPr>
        <w:t xml:space="preserve">CRC: </w:t>
      </w:r>
      <w:r>
        <w:rPr>
          <w:bCs/>
        </w:rPr>
        <w:t>Clinical Research Centre</w:t>
      </w:r>
    </w:p>
    <w:p w14:paraId="78BA4DBC" w14:textId="04213FE5" w:rsidR="00373D5E" w:rsidRDefault="00373D5E" w:rsidP="00B04223">
      <w:pPr>
        <w:rPr>
          <w:bCs/>
        </w:rPr>
      </w:pPr>
      <w:r>
        <w:rPr>
          <w:b/>
          <w:bCs/>
        </w:rPr>
        <w:t xml:space="preserve">DM: </w:t>
      </w:r>
      <w:r>
        <w:rPr>
          <w:bCs/>
        </w:rPr>
        <w:t>Data Manager</w:t>
      </w:r>
    </w:p>
    <w:p w14:paraId="121C5AE2" w14:textId="66E84C0C" w:rsidR="00B04223" w:rsidRPr="00BC58D7" w:rsidRDefault="00B04223" w:rsidP="00B04223">
      <w:r w:rsidRPr="003C01FF">
        <w:rPr>
          <w:b/>
          <w:bCs/>
        </w:rPr>
        <w:t>CRF data:</w:t>
      </w:r>
      <w:r>
        <w:rPr>
          <w:b/>
          <w:bCs/>
        </w:rPr>
        <w:t xml:space="preserve"> </w:t>
      </w:r>
      <w:r w:rsidRPr="00092043">
        <w:t>Data that will be entered in the trial specific CRFs.  This usually (but not always) refers to all the data that is generated at the trial site during the process of undertaking all the trial procedures as defined in the trial protocol. Details of procedures, examinations, decisions, laboratory results etc. will be available in the trial site data systems and or the patient medical records.  This provides the source data for CRF completion.</w:t>
      </w:r>
    </w:p>
    <w:p w14:paraId="64D73C9B" w14:textId="77777777" w:rsidR="00B04223" w:rsidRDefault="00B04223" w:rsidP="00B04223">
      <w:r w:rsidRPr="003C01FF">
        <w:rPr>
          <w:b/>
          <w:bCs/>
        </w:rPr>
        <w:t>Non-CRF data:</w:t>
      </w:r>
      <w:r w:rsidRPr="00BC58D7">
        <w:t xml:space="preserve">  Data derived in the trial other than the CRF data, which is not recorded in the CRFs but recorded in other approved and validated systems.  There could potentially be multiple sources of non-CRF data.</w:t>
      </w:r>
    </w:p>
    <w:p w14:paraId="303D0277" w14:textId="77777777" w:rsidR="00B04223" w:rsidRPr="00BC58D7" w:rsidRDefault="00B04223" w:rsidP="00B04223">
      <w:r w:rsidRPr="003C01FF">
        <w:rPr>
          <w:b/>
          <w:bCs/>
        </w:rPr>
        <w:t>Source data:</w:t>
      </w:r>
      <w:r w:rsidRPr="00BC58D7">
        <w:t xml:space="preserve"> All information in original records and certified copies of original records of clinical findings, observations, or other activities in a clinical trial necessary for the reconstruction and evaluation of the trial. Source data are contained in source documents (original records or certified copies).</w:t>
      </w:r>
    </w:p>
    <w:p w14:paraId="2F94683F" w14:textId="77777777" w:rsidR="00B04223" w:rsidRDefault="00B04223" w:rsidP="00B04223">
      <w:r w:rsidRPr="00274151">
        <w:rPr>
          <w:b/>
          <w:bCs/>
        </w:rPr>
        <w:t>Source documents:</w:t>
      </w:r>
      <w:r w:rsidRPr="00BC58D7">
        <w:t xml:space="preserve">  Original documents,  and records (e.g. hospital records, clinical and office charts, laboratory notes, memoranda, subjects' diaries or evaluation checklists, pharmacy dispensing records, recorded data from automated instruments, copies or transcriptions certified after verification as being accurate copies, microfiches, photographic negatives, microfilm or magnetic media, x-rays, subject files, and records kept at the pharmacy, at the laboratories and at medico-technical departments involved in the clinical trial).</w:t>
      </w:r>
    </w:p>
    <w:p w14:paraId="6B700AA2" w14:textId="77777777" w:rsidR="00B04223" w:rsidRPr="00BC58D7" w:rsidRDefault="00B04223" w:rsidP="00B04223">
      <w:r w:rsidRPr="007D7B48">
        <w:rPr>
          <w:b/>
          <w:bCs/>
        </w:rPr>
        <w:t>Critical Data:</w:t>
      </w:r>
      <w:r w:rsidRPr="00BC58D7">
        <w:t xml:space="preserve">  Data such as safety data, data items contributing to the derivation of primary and secondary end-point assessments and eligibility verification that if missed will compromise data integrity and will have a significant impact on the conclusion of the trial.  This data is subject to monitoring (either through source data verification of central monitoring) to ensure reliability.</w:t>
      </w:r>
    </w:p>
    <w:p w14:paraId="4454C936" w14:textId="2348429A" w:rsidR="00B04223" w:rsidRDefault="00B04223" w:rsidP="00B04223">
      <w:r>
        <w:rPr>
          <w:b/>
          <w:bCs/>
        </w:rPr>
        <w:t>DMEC</w:t>
      </w:r>
      <w:r w:rsidRPr="007D7B48">
        <w:rPr>
          <w:b/>
          <w:bCs/>
        </w:rPr>
        <w:t>:</w:t>
      </w:r>
      <w:r w:rsidRPr="00BC58D7">
        <w:t xml:space="preserve"> Data </w:t>
      </w:r>
      <w:r w:rsidR="00AF72C1">
        <w:t>Monitoring and Ethics Committee</w:t>
      </w:r>
      <w:r w:rsidR="00E40E42">
        <w:t>. Responsible for continual review of safety data and assessment of safety events that result in a</w:t>
      </w:r>
      <w:r w:rsidR="00CA0074">
        <w:t xml:space="preserve"> </w:t>
      </w:r>
      <w:r w:rsidR="00E40E42">
        <w:t>study pause.</w:t>
      </w:r>
    </w:p>
    <w:p w14:paraId="251EECE5" w14:textId="25D93A0E" w:rsidR="00AF72C1" w:rsidRPr="00A87BEB" w:rsidRDefault="00A87BEB" w:rsidP="00B04223">
      <w:r>
        <w:rPr>
          <w:b/>
        </w:rPr>
        <w:t xml:space="preserve">MUL: </w:t>
      </w:r>
      <w:r>
        <w:t>MRC/UVRI &amp; LSHTM Uganda Research Unit</w:t>
      </w:r>
    </w:p>
    <w:p w14:paraId="32D01E62" w14:textId="77777777" w:rsidR="00B04223" w:rsidRDefault="00B04223">
      <w:pPr>
        <w:spacing w:after="160" w:line="259" w:lineRule="auto"/>
        <w:rPr>
          <w:iCs/>
          <w:lang w:eastAsia="en-GB"/>
        </w:rPr>
      </w:pPr>
    </w:p>
    <w:p w14:paraId="7886C5BC" w14:textId="215C10C2" w:rsidR="00B04223" w:rsidRDefault="00B04223" w:rsidP="00B04223">
      <w:pPr>
        <w:spacing w:after="160" w:line="259" w:lineRule="auto"/>
        <w:rPr>
          <w:iCs/>
          <w:lang w:eastAsia="en-GB"/>
        </w:rPr>
      </w:pPr>
    </w:p>
    <w:p w14:paraId="696EB964" w14:textId="01D6108D" w:rsidR="00972CC1" w:rsidRPr="00D77CE3" w:rsidRDefault="00B04223" w:rsidP="00B04223">
      <w:pPr>
        <w:spacing w:after="160" w:line="259" w:lineRule="auto"/>
        <w:rPr>
          <w:iCs/>
          <w:lang w:eastAsia="en-GB"/>
        </w:rPr>
      </w:pPr>
      <w:r>
        <w:rPr>
          <w:iCs/>
          <w:lang w:eastAsia="en-GB"/>
        </w:rPr>
        <w:br w:type="page"/>
      </w:r>
    </w:p>
    <w:p w14:paraId="57CB2E62" w14:textId="77777777" w:rsidR="00972CC1" w:rsidRPr="00BB3C21" w:rsidRDefault="00972CC1" w:rsidP="005F141F">
      <w:pPr>
        <w:pStyle w:val="Heading1"/>
        <w:numPr>
          <w:ilvl w:val="0"/>
          <w:numId w:val="10"/>
        </w:numPr>
        <w:spacing w:before="0"/>
        <w:ind w:left="714" w:hanging="357"/>
        <w:jc w:val="both"/>
        <w:rPr>
          <w:u w:val="none"/>
        </w:rPr>
      </w:pPr>
      <w:bookmarkStart w:id="17" w:name="_Toc60669022"/>
      <w:r w:rsidRPr="00BB3C21">
        <w:rPr>
          <w:u w:val="none"/>
        </w:rPr>
        <w:lastRenderedPageBreak/>
        <w:t>Introduction</w:t>
      </w:r>
      <w:bookmarkEnd w:id="17"/>
    </w:p>
    <w:p w14:paraId="28BF4583" w14:textId="77777777" w:rsidR="00972CC1" w:rsidRPr="00BB3C21" w:rsidRDefault="00972CC1" w:rsidP="005F141F">
      <w:pPr>
        <w:jc w:val="both"/>
        <w:rPr>
          <w:b/>
          <w:noProof/>
        </w:rPr>
      </w:pPr>
    </w:p>
    <w:p w14:paraId="4CDA793F" w14:textId="77777777" w:rsidR="00972CC1" w:rsidRPr="00BB3C21" w:rsidRDefault="00972CC1" w:rsidP="005F141F">
      <w:pPr>
        <w:numPr>
          <w:ilvl w:val="1"/>
          <w:numId w:val="1"/>
        </w:numPr>
        <w:jc w:val="both"/>
        <w:outlineLvl w:val="1"/>
        <w:rPr>
          <w:b/>
          <w:noProof/>
          <w:sz w:val="22"/>
          <w:szCs w:val="22"/>
        </w:rPr>
      </w:pPr>
      <w:bookmarkStart w:id="18" w:name="_Toc60669023"/>
      <w:r w:rsidRPr="00BB3C21">
        <w:rPr>
          <w:b/>
          <w:noProof/>
          <w:sz w:val="22"/>
          <w:szCs w:val="22"/>
        </w:rPr>
        <w:t>Purpose</w:t>
      </w:r>
      <w:bookmarkEnd w:id="18"/>
    </w:p>
    <w:p w14:paraId="746A4ABD" w14:textId="77777777" w:rsidR="00972CC1" w:rsidRPr="00BB3C21" w:rsidRDefault="00972CC1" w:rsidP="005F141F">
      <w:pPr>
        <w:jc w:val="both"/>
        <w:rPr>
          <w:noProof/>
        </w:rPr>
      </w:pPr>
    </w:p>
    <w:p w14:paraId="7ACC3D34" w14:textId="77777777" w:rsidR="007D12CD" w:rsidRPr="00AA3BA1" w:rsidRDefault="007D12CD" w:rsidP="007D12CD">
      <w:pPr>
        <w:pStyle w:val="paragraph"/>
        <w:jc w:val="both"/>
        <w:textAlignment w:val="baseline"/>
        <w:rPr>
          <w:rFonts w:asciiTheme="minorHAnsi" w:hAnsiTheme="minorHAnsi" w:cstheme="minorHAnsi"/>
        </w:rPr>
      </w:pPr>
      <w:r w:rsidRPr="00AA3BA1">
        <w:rPr>
          <w:rFonts w:asciiTheme="minorHAnsi" w:hAnsiTheme="minorHAnsi" w:cstheme="minorHAnsi"/>
        </w:rPr>
        <w:t xml:space="preserve">This data management plan describes the processes that will be undertaken to assure the integrity of the data collected and processed as part of the HIV-CORE 006 Trial Study. The plan applies to the above-named study only and will be applied up to the point </w:t>
      </w:r>
      <w:r w:rsidRPr="00C36B17">
        <w:rPr>
          <w:rFonts w:ascii="Verdana" w:hAnsi="Verdana" w:cstheme="minorHAnsi"/>
          <w:sz w:val="20"/>
          <w:szCs w:val="20"/>
        </w:rPr>
        <w:t xml:space="preserve">of release of data sets for statistical analysis. </w:t>
      </w:r>
      <w:r w:rsidRPr="00C36B17">
        <w:rPr>
          <w:rStyle w:val="normaltextrun"/>
          <w:rFonts w:ascii="Verdana" w:eastAsia="Arial Unicode MS" w:hAnsi="Verdana" w:cstheme="minorHAnsi"/>
          <w:sz w:val="20"/>
          <w:szCs w:val="20"/>
        </w:rPr>
        <w:t>This excludes any procedures relating to the handling and processing of serious adverse events (SAEs), which should be documented in a Safety Management Plan (SMP), or equivalent.</w:t>
      </w:r>
      <w:r w:rsidRPr="00AA3BA1">
        <w:rPr>
          <w:rStyle w:val="eop"/>
          <w:rFonts w:asciiTheme="minorHAnsi" w:hAnsiTheme="minorHAnsi" w:cstheme="minorHAnsi"/>
          <w:sz w:val="22"/>
          <w:szCs w:val="22"/>
        </w:rPr>
        <w:t> </w:t>
      </w:r>
    </w:p>
    <w:p w14:paraId="6B9840AE" w14:textId="3DD38413" w:rsidR="00972CC1" w:rsidRPr="00BB3C21" w:rsidRDefault="00972CC1" w:rsidP="005F141F">
      <w:pPr>
        <w:jc w:val="both"/>
        <w:rPr>
          <w:noProof/>
        </w:rPr>
      </w:pPr>
    </w:p>
    <w:p w14:paraId="4AF647A6" w14:textId="77777777" w:rsidR="00972CC1" w:rsidRPr="00BB3C21" w:rsidRDefault="00972CC1" w:rsidP="005F141F">
      <w:pPr>
        <w:jc w:val="both"/>
        <w:rPr>
          <w:lang w:val="en-US"/>
        </w:rPr>
      </w:pPr>
      <w:r w:rsidRPr="00BB3C21">
        <w:rPr>
          <w:lang w:val="en-US"/>
        </w:rPr>
        <w:t>The purposes of this plan is to:</w:t>
      </w:r>
    </w:p>
    <w:p w14:paraId="7A2A26DA" w14:textId="7477EAD5" w:rsidR="00E31C9C" w:rsidRDefault="00E31C9C" w:rsidP="005F141F">
      <w:pPr>
        <w:numPr>
          <w:ilvl w:val="0"/>
          <w:numId w:val="6"/>
        </w:numPr>
        <w:spacing w:after="200"/>
        <w:contextualSpacing/>
        <w:jc w:val="both"/>
        <w:rPr>
          <w:rFonts w:eastAsia="Calibri"/>
          <w:lang w:val="en-US"/>
        </w:rPr>
      </w:pPr>
      <w:r>
        <w:rPr>
          <w:rFonts w:eastAsia="Calibri"/>
          <w:lang w:val="en-US"/>
        </w:rPr>
        <w:t>Ensure that all personnel to partake in the Data procedures know their responsibilities clearly</w:t>
      </w:r>
    </w:p>
    <w:p w14:paraId="65278FA2" w14:textId="682BFA31" w:rsidR="00972CC1" w:rsidRPr="00BB3C21" w:rsidRDefault="00972CC1" w:rsidP="005F141F">
      <w:pPr>
        <w:numPr>
          <w:ilvl w:val="0"/>
          <w:numId w:val="6"/>
        </w:numPr>
        <w:spacing w:after="200"/>
        <w:contextualSpacing/>
        <w:jc w:val="both"/>
        <w:rPr>
          <w:rFonts w:eastAsia="Calibri"/>
          <w:lang w:val="en-US"/>
        </w:rPr>
      </w:pPr>
      <w:r w:rsidRPr="00BB3C21">
        <w:rPr>
          <w:rFonts w:eastAsia="Calibri"/>
          <w:lang w:val="en-US"/>
        </w:rPr>
        <w:t>Ensure the validity and integrity of the data</w:t>
      </w:r>
    </w:p>
    <w:p w14:paraId="39BE1C02" w14:textId="77777777" w:rsidR="00972CC1" w:rsidRPr="00BB3C21" w:rsidRDefault="00972CC1" w:rsidP="005F141F">
      <w:pPr>
        <w:numPr>
          <w:ilvl w:val="0"/>
          <w:numId w:val="6"/>
        </w:numPr>
        <w:spacing w:after="200"/>
        <w:contextualSpacing/>
        <w:jc w:val="both"/>
        <w:rPr>
          <w:rFonts w:eastAsia="Calibri"/>
          <w:lang w:val="en-US"/>
        </w:rPr>
      </w:pPr>
      <w:r w:rsidRPr="00BB3C21">
        <w:rPr>
          <w:rFonts w:eastAsia="Calibri"/>
          <w:lang w:val="en-US"/>
        </w:rPr>
        <w:t>Ensure that the data collected will be usable to monitor safety and to address the objectives of the trial</w:t>
      </w:r>
    </w:p>
    <w:p w14:paraId="4D45509E" w14:textId="77777777" w:rsidR="00972CC1" w:rsidRPr="00BB3C21" w:rsidRDefault="00972CC1" w:rsidP="005F141F">
      <w:pPr>
        <w:numPr>
          <w:ilvl w:val="0"/>
          <w:numId w:val="6"/>
        </w:numPr>
        <w:spacing w:after="200"/>
        <w:contextualSpacing/>
        <w:jc w:val="both"/>
        <w:rPr>
          <w:rFonts w:eastAsia="Calibri" w:cs="Arial"/>
          <w:lang w:val="en-US"/>
        </w:rPr>
      </w:pPr>
      <w:r w:rsidRPr="00BB3C21">
        <w:rPr>
          <w:rFonts w:eastAsia="Calibri" w:cs="Arial"/>
          <w:lang w:val="en-US"/>
        </w:rPr>
        <w:t xml:space="preserve">Ensure the data are as complete and accurate as possible, and satisfy the requirements for audit and inspection by regulatory bodies </w:t>
      </w:r>
    </w:p>
    <w:p w14:paraId="773299B5" w14:textId="77777777" w:rsidR="00972CC1" w:rsidRPr="00BB3C21" w:rsidRDefault="00972CC1" w:rsidP="005F141F">
      <w:pPr>
        <w:spacing w:after="200"/>
        <w:ind w:left="737"/>
        <w:contextualSpacing/>
        <w:jc w:val="both"/>
        <w:rPr>
          <w:rFonts w:eastAsia="Calibri" w:cs="Arial"/>
          <w:lang w:val="en-US"/>
        </w:rPr>
      </w:pPr>
    </w:p>
    <w:p w14:paraId="6B3FAC90" w14:textId="2925CDD3" w:rsidR="00972CC1" w:rsidRPr="00BB3C21" w:rsidRDefault="00972CC1" w:rsidP="005F141F">
      <w:pPr>
        <w:jc w:val="both"/>
        <w:rPr>
          <w:rFonts w:cs="Arial"/>
          <w:lang w:val="en-US"/>
        </w:rPr>
      </w:pPr>
      <w:r w:rsidRPr="00BB3C21">
        <w:rPr>
          <w:lang w:val="en-US"/>
        </w:rPr>
        <w:t xml:space="preserve">All trial study data will be stored in a single study database, having been entered </w:t>
      </w:r>
      <w:r w:rsidR="00051B34">
        <w:rPr>
          <w:lang w:val="en-US"/>
        </w:rPr>
        <w:t>in real</w:t>
      </w:r>
      <w:r w:rsidR="00CB4538">
        <w:rPr>
          <w:lang w:val="en-US"/>
        </w:rPr>
        <w:t>-</w:t>
      </w:r>
      <w:r w:rsidR="00051B34">
        <w:rPr>
          <w:lang w:val="en-US"/>
        </w:rPr>
        <w:t xml:space="preserve">time on the HIVCORE006 trial </w:t>
      </w:r>
      <w:proofErr w:type="spellStart"/>
      <w:r w:rsidR="00051B34">
        <w:rPr>
          <w:lang w:val="en-US"/>
        </w:rPr>
        <w:t>eCRFs</w:t>
      </w:r>
      <w:proofErr w:type="spellEnd"/>
      <w:r w:rsidRPr="00BB3C21">
        <w:rPr>
          <w:lang w:val="en-US"/>
        </w:rPr>
        <w:t xml:space="preserve"> us</w:t>
      </w:r>
      <w:r w:rsidR="00051B34">
        <w:rPr>
          <w:lang w:val="en-US"/>
        </w:rPr>
        <w:t>ed in</w:t>
      </w:r>
      <w:r w:rsidRPr="00BB3C21">
        <w:rPr>
          <w:lang w:val="en-US"/>
        </w:rPr>
        <w:t xml:space="preserve"> the clinical research centers (CRC). Details of the data external to this database mentioned here are provided in this document as well. </w:t>
      </w:r>
    </w:p>
    <w:p w14:paraId="04CBFB3D" w14:textId="77777777" w:rsidR="00972CC1" w:rsidRPr="00BB3C21" w:rsidRDefault="00972CC1" w:rsidP="005F141F">
      <w:pPr>
        <w:jc w:val="both"/>
        <w:rPr>
          <w:lang w:val="en-US"/>
        </w:rPr>
      </w:pPr>
    </w:p>
    <w:p w14:paraId="20720E6E" w14:textId="2D25F652" w:rsidR="00972CC1" w:rsidRPr="00BB3C21" w:rsidRDefault="00972CC1" w:rsidP="005F141F">
      <w:pPr>
        <w:jc w:val="both"/>
        <w:rPr>
          <w:lang w:val="en-US"/>
        </w:rPr>
      </w:pPr>
      <w:r w:rsidRPr="00BB3C21">
        <w:rPr>
          <w:lang w:val="en-US"/>
        </w:rPr>
        <w:t>The DMP has been prepared by the data manager</w:t>
      </w:r>
      <w:del w:id="19" w:author="Alex Mutebe" w:date="2021-01-28T18:56:00Z">
        <w:r w:rsidRPr="00BB3C21" w:rsidDel="00FC05CC">
          <w:rPr>
            <w:lang w:val="en-US"/>
          </w:rPr>
          <w:delText>s</w:delText>
        </w:r>
      </w:del>
      <w:r w:rsidRPr="00BB3C21">
        <w:rPr>
          <w:lang w:val="en-US"/>
        </w:rPr>
        <w:t xml:space="preserve"> </w:t>
      </w:r>
      <w:del w:id="20" w:author="Alex Mutebe" w:date="2021-01-28T18:56:00Z">
        <w:r w:rsidRPr="00BB3C21" w:rsidDel="00FC05CC">
          <w:rPr>
            <w:lang w:val="en-US"/>
          </w:rPr>
          <w:delText>(named on page 1)</w:delText>
        </w:r>
      </w:del>
      <w:r w:rsidRPr="00BB3C21">
        <w:rPr>
          <w:lang w:val="en-US"/>
        </w:rPr>
        <w:t xml:space="preserve"> and has been reviewed and agreed upon by the </w:t>
      </w:r>
      <w:r w:rsidR="00FB69C1">
        <w:rPr>
          <w:lang w:val="en-US"/>
        </w:rPr>
        <w:t>trial clinical team</w:t>
      </w:r>
      <w:r w:rsidRPr="00BB3C21">
        <w:rPr>
          <w:lang w:val="en-US"/>
        </w:rPr>
        <w:t>. The plan specifies the procedures that will be carried out in order to ensure an accurate</w:t>
      </w:r>
      <w:r w:rsidR="0071384C">
        <w:rPr>
          <w:lang w:val="en-US"/>
        </w:rPr>
        <w:t xml:space="preserve"> and validated study database </w:t>
      </w:r>
      <w:r w:rsidRPr="00BB3C21">
        <w:rPr>
          <w:lang w:val="en-US"/>
        </w:rPr>
        <w:t xml:space="preserve">and specifies the </w:t>
      </w:r>
      <w:ins w:id="21" w:author="Alex Mutebe" w:date="2021-01-28T18:57:00Z">
        <w:r w:rsidR="00FC05CC">
          <w:rPr>
            <w:lang w:val="en-US"/>
          </w:rPr>
          <w:t>q</w:t>
        </w:r>
      </w:ins>
      <w:del w:id="22" w:author="Alex Mutebe" w:date="2021-01-28T18:57:00Z">
        <w:r w:rsidRPr="00BB3C21" w:rsidDel="00FC05CC">
          <w:rPr>
            <w:lang w:val="en-US"/>
          </w:rPr>
          <w:delText>Q</w:delText>
        </w:r>
      </w:del>
      <w:r w:rsidRPr="00BB3C21">
        <w:rPr>
          <w:lang w:val="en-US"/>
        </w:rPr>
        <w:t>uality control tasks that will be carried out in order to achieve the goals of the plan.</w:t>
      </w:r>
    </w:p>
    <w:p w14:paraId="52A05F70" w14:textId="77777777" w:rsidR="00972CC1" w:rsidRPr="00BB3C21" w:rsidRDefault="00972CC1" w:rsidP="005F141F">
      <w:pPr>
        <w:jc w:val="both"/>
        <w:rPr>
          <w:lang w:val="en-US"/>
        </w:rPr>
      </w:pPr>
    </w:p>
    <w:p w14:paraId="6D7A1E7B" w14:textId="4BCF4A2A" w:rsidR="00972CC1" w:rsidRPr="00BB3C21" w:rsidRDefault="00972CC1" w:rsidP="005F141F">
      <w:pPr>
        <w:jc w:val="both"/>
        <w:rPr>
          <w:lang w:val="en-US"/>
        </w:rPr>
      </w:pPr>
      <w:r w:rsidRPr="00BB3C21">
        <w:rPr>
          <w:lang w:val="en-US"/>
        </w:rPr>
        <w:t xml:space="preserve">All trial staff involved in data management must receive training with particular emphasis on the data management procedures and the production of the study progress and </w:t>
      </w:r>
      <w:r w:rsidR="00592F35">
        <w:rPr>
          <w:lang w:val="en-US"/>
        </w:rPr>
        <w:t xml:space="preserve">Protocol </w:t>
      </w:r>
      <w:r w:rsidRPr="00354EA1">
        <w:t xml:space="preserve">Trial Safety </w:t>
      </w:r>
      <w:r w:rsidRPr="00354EA1">
        <w:rPr>
          <w:lang w:val="en-US"/>
        </w:rPr>
        <w:t>reports</w:t>
      </w:r>
      <w:r w:rsidRPr="00BB3C21">
        <w:rPr>
          <w:lang w:val="en-US"/>
        </w:rPr>
        <w:t xml:space="preserve">. They should also be familiar with the relevant sections of the Study Protocol, Study Operations Manual (SOM), </w:t>
      </w:r>
      <w:r w:rsidRPr="00BB3C21">
        <w:t>CRF completion guidelines</w:t>
      </w:r>
      <w:r w:rsidRPr="00BB3C21">
        <w:rPr>
          <w:lang w:val="en-US"/>
        </w:rPr>
        <w:t xml:space="preserve">, </w:t>
      </w:r>
      <w:r w:rsidRPr="00BB3C21">
        <w:t>Safety Management Plan</w:t>
      </w:r>
      <w:r w:rsidRPr="00BB3C21">
        <w:rPr>
          <w:lang w:val="en-US"/>
        </w:rPr>
        <w:t xml:space="preserve">, DMP and other Standard Operating Procedures (SOPs) relating to the study.  </w:t>
      </w:r>
    </w:p>
    <w:p w14:paraId="00F049E0" w14:textId="77777777" w:rsidR="00972CC1" w:rsidRPr="00BB3C21" w:rsidRDefault="00972CC1" w:rsidP="005F141F">
      <w:pPr>
        <w:spacing w:line="360" w:lineRule="auto"/>
        <w:jc w:val="both"/>
        <w:rPr>
          <w:rFonts w:ascii="Arial" w:hAnsi="Arial"/>
          <w:sz w:val="22"/>
          <w:szCs w:val="24"/>
          <w:lang w:val="en-US"/>
        </w:rPr>
      </w:pPr>
    </w:p>
    <w:p w14:paraId="1D4ECD26" w14:textId="77777777" w:rsidR="00972CC1" w:rsidRPr="00BB3C21" w:rsidRDefault="00972CC1" w:rsidP="005F141F">
      <w:pPr>
        <w:jc w:val="both"/>
        <w:rPr>
          <w:rFonts w:ascii="Arial" w:hAnsi="Arial" w:cs="Arial"/>
          <w:b/>
          <w:sz w:val="22"/>
          <w:szCs w:val="22"/>
          <w:lang w:val="en-US"/>
        </w:rPr>
      </w:pPr>
      <w:r w:rsidRPr="00BB3C21">
        <w:rPr>
          <w:lang w:val="en-US"/>
        </w:rPr>
        <w:t>A Statistical Analysis Plan (SAP) for interim and final analyses will also be developed, prior to the analysis of the data, to ensure planning and discussion of the key concepts and questions of the study amongst members of the study team. The SAP is contained in a separate document.</w:t>
      </w:r>
    </w:p>
    <w:p w14:paraId="7320FC2D" w14:textId="77777777" w:rsidR="00972CC1" w:rsidRPr="00BB3C21" w:rsidRDefault="00972CC1" w:rsidP="005F141F">
      <w:pPr>
        <w:jc w:val="both"/>
        <w:rPr>
          <w:noProof/>
        </w:rPr>
      </w:pPr>
    </w:p>
    <w:p w14:paraId="537739BA" w14:textId="77777777" w:rsidR="00972CC1" w:rsidRPr="00BB3C21" w:rsidRDefault="00972CC1" w:rsidP="005F141F">
      <w:pPr>
        <w:numPr>
          <w:ilvl w:val="1"/>
          <w:numId w:val="1"/>
        </w:numPr>
        <w:jc w:val="both"/>
        <w:outlineLvl w:val="1"/>
        <w:rPr>
          <w:b/>
          <w:noProof/>
          <w:sz w:val="22"/>
          <w:szCs w:val="22"/>
        </w:rPr>
      </w:pPr>
      <w:bookmarkStart w:id="23" w:name="_Toc60669024"/>
      <w:r w:rsidRPr="00BB3C21">
        <w:rPr>
          <w:b/>
          <w:noProof/>
          <w:sz w:val="22"/>
          <w:szCs w:val="22"/>
        </w:rPr>
        <w:t>Updating the Data Management Plan</w:t>
      </w:r>
      <w:bookmarkEnd w:id="23"/>
    </w:p>
    <w:p w14:paraId="1FEE820B" w14:textId="77777777" w:rsidR="00972CC1" w:rsidRPr="00BB3C21" w:rsidRDefault="00972CC1" w:rsidP="005F141F">
      <w:pPr>
        <w:jc w:val="both"/>
        <w:rPr>
          <w:noProof/>
        </w:rPr>
      </w:pPr>
    </w:p>
    <w:p w14:paraId="1BFFA1EF" w14:textId="03C5EC30" w:rsidR="00972CC1" w:rsidRPr="00BB3C21" w:rsidRDefault="00972CC1" w:rsidP="005F141F">
      <w:pPr>
        <w:autoSpaceDE w:val="0"/>
        <w:autoSpaceDN w:val="0"/>
        <w:adjustRightInd w:val="0"/>
        <w:jc w:val="both"/>
        <w:rPr>
          <w:rFonts w:cs="Verdana"/>
          <w:color w:val="000000"/>
          <w:lang w:eastAsia="en-GB"/>
        </w:rPr>
      </w:pPr>
      <w:r w:rsidRPr="00BB3C21">
        <w:rPr>
          <w:rFonts w:cs="Verdana"/>
          <w:color w:val="000000"/>
          <w:lang w:val="x-none" w:eastAsia="en-GB"/>
        </w:rPr>
        <w:t xml:space="preserve">The DMP should be reviewed at least annually, </w:t>
      </w:r>
      <w:r w:rsidRPr="00BB3C21">
        <w:rPr>
          <w:rFonts w:cs="Verdana"/>
          <w:color w:val="000000"/>
          <w:lang w:eastAsia="en-GB"/>
        </w:rPr>
        <w:t>as well as</w:t>
      </w:r>
      <w:r w:rsidRPr="00BB3C21">
        <w:rPr>
          <w:rFonts w:cs="Verdana"/>
          <w:color w:val="000000"/>
          <w:lang w:val="x-none" w:eastAsia="en-GB"/>
        </w:rPr>
        <w:t xml:space="preserve"> </w:t>
      </w:r>
      <w:r w:rsidRPr="00BB3C21">
        <w:rPr>
          <w:rFonts w:cs="Verdana"/>
          <w:color w:val="000000"/>
          <w:lang w:eastAsia="en-GB"/>
        </w:rPr>
        <w:t>following any</w:t>
      </w:r>
      <w:r w:rsidRPr="00BB3C21">
        <w:rPr>
          <w:rFonts w:cs="Verdana"/>
          <w:color w:val="000000"/>
          <w:lang w:val="x-none" w:eastAsia="en-GB"/>
        </w:rPr>
        <w:t xml:space="preserve"> changes to data management working practices. </w:t>
      </w:r>
      <w:r w:rsidRPr="00BB3C21">
        <w:rPr>
          <w:rFonts w:cs="Verdana"/>
          <w:color w:val="000000"/>
          <w:lang w:eastAsia="en-GB"/>
        </w:rPr>
        <w:t xml:space="preserve">When a new version of the DMP is created, it must be reviewed and </w:t>
      </w:r>
      <w:r w:rsidRPr="008F76E8">
        <w:rPr>
          <w:rFonts w:cs="Verdana"/>
          <w:color w:val="000000"/>
          <w:lang w:eastAsia="en-GB"/>
        </w:rPr>
        <w:t xml:space="preserve">approved by the </w:t>
      </w:r>
      <w:r w:rsidR="00283042" w:rsidRPr="008F76E8">
        <w:rPr>
          <w:rFonts w:cs="Verdana"/>
          <w:color w:val="000000"/>
          <w:lang w:eastAsia="en-GB"/>
        </w:rPr>
        <w:t xml:space="preserve">required personnel </w:t>
      </w:r>
      <w:r w:rsidRPr="008F76E8">
        <w:rPr>
          <w:rFonts w:cs="Verdana"/>
          <w:color w:val="000000"/>
          <w:lang w:eastAsia="en-GB"/>
        </w:rPr>
        <w:t xml:space="preserve">and a reason for the revision(s) must be listed in the </w:t>
      </w:r>
      <w:r w:rsidR="00B544A1" w:rsidRPr="008F76E8">
        <w:rPr>
          <w:rFonts w:cs="Verdana"/>
          <w:color w:val="000000"/>
          <w:lang w:eastAsia="en-GB"/>
        </w:rPr>
        <w:t>Data Management Plan Review History table</w:t>
      </w:r>
      <w:r w:rsidRPr="008F76E8">
        <w:rPr>
          <w:rFonts w:cs="Verdana"/>
          <w:color w:val="000000"/>
          <w:lang w:eastAsia="en-GB"/>
        </w:rPr>
        <w:t>.</w:t>
      </w:r>
    </w:p>
    <w:p w14:paraId="38F421AB" w14:textId="77777777" w:rsidR="00972CC1" w:rsidRPr="00BB3C21" w:rsidRDefault="00972CC1" w:rsidP="005F141F">
      <w:pPr>
        <w:autoSpaceDE w:val="0"/>
        <w:autoSpaceDN w:val="0"/>
        <w:adjustRightInd w:val="0"/>
        <w:jc w:val="both"/>
        <w:rPr>
          <w:rFonts w:cs="Verdana"/>
          <w:color w:val="000000"/>
          <w:lang w:eastAsia="en-GB"/>
        </w:rPr>
      </w:pPr>
    </w:p>
    <w:p w14:paraId="08BC80C8" w14:textId="77777777" w:rsidR="00972CC1" w:rsidRPr="00BB3C21" w:rsidRDefault="00972CC1" w:rsidP="005F141F">
      <w:pPr>
        <w:jc w:val="both"/>
        <w:rPr>
          <w:b/>
          <w:noProof/>
          <w:sz w:val="22"/>
          <w:szCs w:val="22"/>
        </w:rPr>
      </w:pPr>
      <w:r w:rsidRPr="00BB3C21">
        <w:rPr>
          <w:lang w:eastAsia="en-GB"/>
        </w:rPr>
        <w:lastRenderedPageBreak/>
        <w:t>When a Data Manager (DM) leaves MRC/UVRI &amp; LSHTM Uganda Research Unit (</w:t>
      </w:r>
      <w:r w:rsidRPr="00BB3C21">
        <w:rPr>
          <w:lang w:val="en-US" w:eastAsia="en-GB"/>
        </w:rPr>
        <w:t>MUL)</w:t>
      </w:r>
      <w:r w:rsidRPr="00BB3C21">
        <w:rPr>
          <w:lang w:eastAsia="en-GB"/>
        </w:rPr>
        <w:t>, moves between trials or changes roles, they must ensure that the DMP is up to date before they leave.</w:t>
      </w:r>
    </w:p>
    <w:p w14:paraId="42A51C19" w14:textId="77777777" w:rsidR="00972CC1" w:rsidRPr="00BB3C21" w:rsidRDefault="00972CC1" w:rsidP="005F141F">
      <w:pPr>
        <w:jc w:val="both"/>
        <w:rPr>
          <w:b/>
          <w:noProof/>
          <w:sz w:val="22"/>
          <w:szCs w:val="22"/>
        </w:rPr>
      </w:pPr>
    </w:p>
    <w:p w14:paraId="5333C1B3" w14:textId="77777777" w:rsidR="00972CC1" w:rsidRPr="00BB3C21" w:rsidRDefault="00972CC1" w:rsidP="005F141F">
      <w:pPr>
        <w:numPr>
          <w:ilvl w:val="1"/>
          <w:numId w:val="1"/>
        </w:numPr>
        <w:jc w:val="both"/>
        <w:outlineLvl w:val="1"/>
        <w:rPr>
          <w:b/>
          <w:noProof/>
          <w:sz w:val="22"/>
          <w:szCs w:val="22"/>
        </w:rPr>
      </w:pPr>
      <w:bookmarkStart w:id="24" w:name="_Toc60669025"/>
      <w:r w:rsidRPr="00BB3C21">
        <w:rPr>
          <w:b/>
          <w:noProof/>
          <w:sz w:val="22"/>
          <w:szCs w:val="22"/>
        </w:rPr>
        <w:t>Data Management Plan review</w:t>
      </w:r>
      <w:bookmarkEnd w:id="24"/>
    </w:p>
    <w:p w14:paraId="039AC8F9" w14:textId="77777777" w:rsidR="00972CC1" w:rsidRPr="00BB3C21" w:rsidRDefault="00972CC1" w:rsidP="005F141F">
      <w:pPr>
        <w:jc w:val="both"/>
        <w:rPr>
          <w:b/>
          <w:noProof/>
          <w:sz w:val="22"/>
          <w:szCs w:val="22"/>
        </w:rPr>
      </w:pPr>
    </w:p>
    <w:p w14:paraId="641C9CDF" w14:textId="12C6DFED" w:rsidR="00972CC1" w:rsidRPr="00BB3C21" w:rsidRDefault="00972CC1" w:rsidP="005F141F">
      <w:pPr>
        <w:autoSpaceDE w:val="0"/>
        <w:autoSpaceDN w:val="0"/>
        <w:jc w:val="both"/>
        <w:rPr>
          <w:iCs/>
          <w:lang w:eastAsia="en-GB"/>
        </w:rPr>
      </w:pPr>
      <w:r w:rsidRPr="00BB3C21">
        <w:rPr>
          <w:iCs/>
          <w:lang w:eastAsia="en-GB"/>
        </w:rPr>
        <w:t xml:space="preserve">The DMP is submitted for review to the </w:t>
      </w:r>
      <w:r w:rsidR="00F7202A">
        <w:rPr>
          <w:iCs/>
          <w:lang w:eastAsia="en-GB"/>
        </w:rPr>
        <w:t>trial clinical team</w:t>
      </w:r>
      <w:r w:rsidRPr="00BB3C21">
        <w:rPr>
          <w:iCs/>
          <w:lang w:eastAsia="en-GB"/>
        </w:rPr>
        <w:t>, along with all other quality management documentation.</w:t>
      </w:r>
    </w:p>
    <w:p w14:paraId="38BAFB7E" w14:textId="77777777" w:rsidR="00972CC1" w:rsidRPr="00BB3C21" w:rsidRDefault="00972CC1" w:rsidP="005F141F">
      <w:pPr>
        <w:autoSpaceDE w:val="0"/>
        <w:autoSpaceDN w:val="0"/>
        <w:jc w:val="both"/>
        <w:rPr>
          <w:iCs/>
          <w:lang w:eastAsia="en-GB"/>
        </w:rPr>
      </w:pPr>
    </w:p>
    <w:p w14:paraId="784EDA80" w14:textId="77777777" w:rsidR="00972CC1" w:rsidRPr="00BB3C21" w:rsidRDefault="00972CC1" w:rsidP="005F141F">
      <w:pPr>
        <w:autoSpaceDE w:val="0"/>
        <w:autoSpaceDN w:val="0"/>
        <w:jc w:val="both"/>
        <w:rPr>
          <w:iCs/>
          <w:lang w:eastAsia="en-GB"/>
        </w:rPr>
      </w:pPr>
      <w:r w:rsidRPr="00BB3C21">
        <w:rPr>
          <w:iCs/>
          <w:lang w:eastAsia="en-GB"/>
        </w:rPr>
        <w:t>This review should be carried out prior to project start and when there has been a significant change to the documentation, for example following a DMP annual review or a substantial protocol amendment. The purpose of the review is to ensure all issues identified are added to the DMP and other relevant quality documents (where applicable). The review will also ensure compliance with MUL SOPs and legibility.</w:t>
      </w:r>
    </w:p>
    <w:p w14:paraId="04215684" w14:textId="77777777" w:rsidR="00972CC1" w:rsidRPr="00BB3C21" w:rsidRDefault="00972CC1" w:rsidP="005F141F">
      <w:pPr>
        <w:jc w:val="both"/>
      </w:pPr>
    </w:p>
    <w:p w14:paraId="0E00BCBB" w14:textId="77777777" w:rsidR="00972CC1" w:rsidRPr="00BB3C21" w:rsidRDefault="00972CC1" w:rsidP="005F141F">
      <w:pPr>
        <w:numPr>
          <w:ilvl w:val="1"/>
          <w:numId w:val="1"/>
        </w:numPr>
        <w:jc w:val="both"/>
        <w:outlineLvl w:val="1"/>
        <w:rPr>
          <w:b/>
          <w:noProof/>
          <w:sz w:val="22"/>
          <w:szCs w:val="22"/>
        </w:rPr>
      </w:pPr>
      <w:bookmarkStart w:id="25" w:name="_Toc60669026"/>
      <w:r w:rsidRPr="00BB3C21">
        <w:rPr>
          <w:b/>
          <w:noProof/>
          <w:sz w:val="22"/>
          <w:szCs w:val="22"/>
        </w:rPr>
        <w:t>Trial information</w:t>
      </w:r>
      <w:bookmarkEnd w:id="25"/>
    </w:p>
    <w:p w14:paraId="0AFF82BD" w14:textId="1599ED88" w:rsidR="00972CC1" w:rsidRPr="00BB3C21" w:rsidRDefault="00972CC1" w:rsidP="005F141F">
      <w:pPr>
        <w:autoSpaceDE w:val="0"/>
        <w:autoSpaceDN w:val="0"/>
        <w:jc w:val="both"/>
        <w:rPr>
          <w:b/>
          <w:i/>
          <w:iCs/>
          <w:lang w:eastAsia="en-GB"/>
        </w:rPr>
      </w:pPr>
      <w:bookmarkStart w:id="26" w:name="_Toc37933901"/>
      <w:bookmarkStart w:id="27" w:name="_Toc37933705"/>
      <w:bookmarkStart w:id="28" w:name="_Toc37933803"/>
      <w:bookmarkStart w:id="29" w:name="_Toc37933902"/>
      <w:bookmarkEnd w:id="26"/>
      <w:bookmarkEnd w:id="27"/>
      <w:bookmarkEnd w:id="28"/>
      <w:bookmarkEnd w:id="29"/>
    </w:p>
    <w:p w14:paraId="731B0D08" w14:textId="017EB6CB" w:rsidR="007648E0" w:rsidRPr="00E76F07" w:rsidRDefault="007648E0" w:rsidP="007648E0">
      <w:r w:rsidRPr="00E76F07">
        <w:t>The Primary, secondary and exploratory outcome measures, and the associated electronic Case Record Forms (</w:t>
      </w:r>
      <w:proofErr w:type="spellStart"/>
      <w:r w:rsidRPr="00E76F07">
        <w:t>eCRFs</w:t>
      </w:r>
      <w:proofErr w:type="spellEnd"/>
      <w:r w:rsidRPr="00E76F07">
        <w:t xml:space="preserve">) are listed in </w:t>
      </w:r>
      <w:r w:rsidRPr="00E76F07">
        <w:fldChar w:fldCharType="begin"/>
      </w:r>
      <w:r w:rsidRPr="00E76F07">
        <w:instrText xml:space="preserve"> REF _Ref289344099 \h </w:instrText>
      </w:r>
      <w:r w:rsidR="00E76F07" w:rsidRPr="00E76F07">
        <w:instrText xml:space="preserve"> \* MERGEFORMAT </w:instrText>
      </w:r>
      <w:r w:rsidRPr="00E76F07">
        <w:fldChar w:fldCharType="separate"/>
      </w:r>
      <w:r w:rsidR="00592F35" w:rsidRPr="00E76F07">
        <w:t xml:space="preserve">Table </w:t>
      </w:r>
      <w:r w:rsidR="00592F35">
        <w:rPr>
          <w:noProof/>
        </w:rPr>
        <w:t>1</w:t>
      </w:r>
      <w:r w:rsidRPr="00E76F07">
        <w:fldChar w:fldCharType="end"/>
      </w:r>
      <w:r w:rsidRPr="00E76F07">
        <w:t>. The study will be a double-blinded, randomised, placebo-controlled, multi-centre trial assessing safety and tolerability of a prime boost vaccine regimen utilising non-replicating simian adenovirus (ChAdOx1) followed by non-replicating poxvirus modified vaccinia virus Ankara (MVA) in adults in Eastern and Southern Africa in healthy adults aged 18-50. Participants will be randomised into one of 2 groups, receiving vaccine regimen or placebo in a ratio of 72:16:</w:t>
      </w:r>
    </w:p>
    <w:p w14:paraId="6FCFDEEB" w14:textId="77777777" w:rsidR="007648E0" w:rsidRPr="00E76F07" w:rsidRDefault="007648E0" w:rsidP="007648E0">
      <w:pPr>
        <w:pStyle w:val="ListParagraph"/>
        <w:numPr>
          <w:ilvl w:val="0"/>
          <w:numId w:val="15"/>
        </w:numPr>
        <w:spacing w:after="120" w:line="240" w:lineRule="auto"/>
        <w:rPr>
          <w:rFonts w:ascii="Verdana" w:hAnsi="Verdana"/>
          <w:sz w:val="20"/>
          <w:szCs w:val="20"/>
        </w:rPr>
      </w:pPr>
      <w:r w:rsidRPr="00E76F07">
        <w:rPr>
          <w:rFonts w:ascii="Verdana" w:hAnsi="Verdana"/>
          <w:sz w:val="20"/>
          <w:szCs w:val="20"/>
        </w:rPr>
        <w:t>Vaccine Arm (ChAdOx1.tHIVconsv1 prime followed by MVA.tHIVconsv3 and MVA.tHIVconsv4 boost at 4 weeks after enrolment); 72 vaccine recipients.</w:t>
      </w:r>
    </w:p>
    <w:p w14:paraId="14A7D6AF" w14:textId="77777777" w:rsidR="007648E0" w:rsidRPr="00E76F07" w:rsidRDefault="007648E0" w:rsidP="007648E0">
      <w:pPr>
        <w:pStyle w:val="ListParagraph"/>
        <w:numPr>
          <w:ilvl w:val="0"/>
          <w:numId w:val="15"/>
        </w:numPr>
        <w:spacing w:after="120" w:line="240" w:lineRule="auto"/>
        <w:rPr>
          <w:rFonts w:ascii="Verdana" w:hAnsi="Verdana"/>
          <w:sz w:val="20"/>
          <w:szCs w:val="20"/>
        </w:rPr>
      </w:pPr>
      <w:r w:rsidRPr="00E76F07">
        <w:rPr>
          <w:rFonts w:ascii="Verdana" w:hAnsi="Verdana"/>
          <w:sz w:val="20"/>
          <w:szCs w:val="20"/>
        </w:rPr>
        <w:t>Placebo Arm; 16 recipients</w:t>
      </w:r>
    </w:p>
    <w:p w14:paraId="763EAE3E" w14:textId="39DF952A" w:rsidR="00661374" w:rsidRPr="00E76F07" w:rsidRDefault="007648E0" w:rsidP="007648E0">
      <w:r w:rsidRPr="00E76F07">
        <w:t>The primary endpoint is</w:t>
      </w:r>
      <w:r w:rsidRPr="00E76F07">
        <w:rPr>
          <w:b/>
        </w:rPr>
        <w:t xml:space="preserve"> </w:t>
      </w:r>
      <w:r w:rsidRPr="00E76F07">
        <w:t>to find</w:t>
      </w:r>
      <w:r w:rsidR="001A5158" w:rsidRPr="00E76F07">
        <w:t xml:space="preserve"> the</w:t>
      </w:r>
      <w:r w:rsidR="00661374" w:rsidRPr="00E76F07">
        <w:t>:</w:t>
      </w:r>
      <w:r w:rsidRPr="00E76F07">
        <w:t xml:space="preserve"> </w:t>
      </w:r>
    </w:p>
    <w:p w14:paraId="4BBB4CD2" w14:textId="6D79CFC4" w:rsidR="00661374" w:rsidRPr="00FF6F31" w:rsidRDefault="001A5158" w:rsidP="00661374">
      <w:pPr>
        <w:pStyle w:val="ListParagraph"/>
        <w:numPr>
          <w:ilvl w:val="0"/>
          <w:numId w:val="20"/>
        </w:numPr>
        <w:rPr>
          <w:rFonts w:ascii="Verdana" w:hAnsi="Verdana"/>
          <w:sz w:val="20"/>
          <w:szCs w:val="20"/>
        </w:rPr>
      </w:pPr>
      <w:r w:rsidRPr="00E76F07">
        <w:rPr>
          <w:rFonts w:ascii="Verdana" w:hAnsi="Verdana"/>
          <w:sz w:val="20"/>
          <w:szCs w:val="20"/>
        </w:rPr>
        <w:t>P</w:t>
      </w:r>
      <w:r w:rsidR="007648E0" w:rsidRPr="00E76F07">
        <w:rPr>
          <w:rFonts w:ascii="Verdana" w:hAnsi="Verdana"/>
          <w:sz w:val="20"/>
          <w:szCs w:val="20"/>
        </w:rPr>
        <w:t xml:space="preserve">roportion of volunteer who experience local and systemic </w:t>
      </w:r>
      <w:proofErr w:type="spellStart"/>
      <w:r w:rsidR="007648E0" w:rsidRPr="00E76F07">
        <w:rPr>
          <w:rFonts w:ascii="Verdana" w:hAnsi="Verdana"/>
          <w:sz w:val="20"/>
          <w:szCs w:val="20"/>
        </w:rPr>
        <w:t>reactogenicity</w:t>
      </w:r>
      <w:proofErr w:type="spellEnd"/>
      <w:r w:rsidR="007648E0" w:rsidRPr="00E76F07">
        <w:rPr>
          <w:rFonts w:ascii="Verdana" w:hAnsi="Verdana"/>
          <w:sz w:val="20"/>
          <w:szCs w:val="20"/>
        </w:rPr>
        <w:t xml:space="preserve"> </w:t>
      </w:r>
      <w:r w:rsidR="007648E0" w:rsidRPr="00FF6F31">
        <w:rPr>
          <w:rFonts w:ascii="Verdana" w:hAnsi="Verdana"/>
          <w:sz w:val="20"/>
          <w:szCs w:val="20"/>
        </w:rPr>
        <w:t xml:space="preserve">events. </w:t>
      </w:r>
    </w:p>
    <w:p w14:paraId="6B00B98F" w14:textId="77777777" w:rsidR="00661374" w:rsidRPr="00FF6F31" w:rsidRDefault="007648E0" w:rsidP="00661374">
      <w:pPr>
        <w:pStyle w:val="ListParagraph"/>
        <w:numPr>
          <w:ilvl w:val="0"/>
          <w:numId w:val="20"/>
        </w:numPr>
        <w:rPr>
          <w:rFonts w:ascii="Verdana" w:hAnsi="Verdana"/>
          <w:sz w:val="20"/>
          <w:szCs w:val="20"/>
        </w:rPr>
      </w:pPr>
      <w:r w:rsidRPr="00FF6F31">
        <w:rPr>
          <w:rFonts w:ascii="Verdana" w:hAnsi="Verdana"/>
          <w:sz w:val="20"/>
          <w:szCs w:val="20"/>
        </w:rPr>
        <w:t xml:space="preserve">Proportion of volunteers with Grade 3 or 4 unsolicited adverse events. </w:t>
      </w:r>
    </w:p>
    <w:p w14:paraId="5967896D" w14:textId="12B5FEE8" w:rsidR="00661374" w:rsidRPr="00FF6F31" w:rsidRDefault="007648E0" w:rsidP="00661374">
      <w:pPr>
        <w:pStyle w:val="ListParagraph"/>
        <w:numPr>
          <w:ilvl w:val="0"/>
          <w:numId w:val="20"/>
        </w:numPr>
        <w:rPr>
          <w:rFonts w:ascii="Verdana" w:hAnsi="Verdana"/>
          <w:sz w:val="20"/>
          <w:szCs w:val="20"/>
        </w:rPr>
      </w:pPr>
      <w:r w:rsidRPr="00FF6F31">
        <w:rPr>
          <w:rFonts w:ascii="Verdana" w:hAnsi="Verdana"/>
          <w:sz w:val="20"/>
          <w:szCs w:val="20"/>
        </w:rPr>
        <w:t xml:space="preserve">Proportion of volunteers with vaccine related serious adverse events. </w:t>
      </w:r>
    </w:p>
    <w:p w14:paraId="05E3AE0D" w14:textId="41CAB729" w:rsidR="007648E0" w:rsidRPr="00FF6F31" w:rsidRDefault="007648E0" w:rsidP="00661374">
      <w:pPr>
        <w:pStyle w:val="ListParagraph"/>
        <w:numPr>
          <w:ilvl w:val="0"/>
          <w:numId w:val="20"/>
        </w:numPr>
        <w:rPr>
          <w:rFonts w:ascii="Verdana" w:hAnsi="Verdana"/>
          <w:b/>
          <w:sz w:val="20"/>
          <w:szCs w:val="20"/>
        </w:rPr>
      </w:pPr>
      <w:r w:rsidRPr="00FF6F31">
        <w:rPr>
          <w:rFonts w:ascii="Verdana" w:hAnsi="Verdana"/>
          <w:sz w:val="20"/>
          <w:szCs w:val="20"/>
        </w:rPr>
        <w:t>Proportion of vaccine recipients developing HIV-1 specific T-cell responses</w:t>
      </w:r>
      <w:r w:rsidR="00FF6F31">
        <w:rPr>
          <w:rFonts w:ascii="Verdana" w:hAnsi="Verdana"/>
          <w:sz w:val="20"/>
          <w:szCs w:val="20"/>
        </w:rPr>
        <w:t>.</w:t>
      </w:r>
    </w:p>
    <w:p w14:paraId="3DC94844" w14:textId="77777777" w:rsidR="006020E6" w:rsidRPr="006020E6" w:rsidRDefault="006020E6" w:rsidP="006020E6">
      <w:pPr>
        <w:spacing w:after="120"/>
      </w:pPr>
    </w:p>
    <w:p w14:paraId="1D6C3173" w14:textId="77777777" w:rsidR="00972CC1" w:rsidRPr="00BB3C21" w:rsidRDefault="00972CC1" w:rsidP="005F141F">
      <w:pPr>
        <w:pStyle w:val="Heading1"/>
        <w:numPr>
          <w:ilvl w:val="0"/>
          <w:numId w:val="10"/>
        </w:numPr>
        <w:spacing w:before="0"/>
        <w:ind w:left="714" w:hanging="357"/>
        <w:jc w:val="both"/>
        <w:rPr>
          <w:u w:val="none"/>
        </w:rPr>
      </w:pPr>
      <w:bookmarkStart w:id="30" w:name="_Toc60669027"/>
      <w:r w:rsidRPr="00BB3C21">
        <w:rPr>
          <w:u w:val="none"/>
        </w:rPr>
        <w:t>Description of the data</w:t>
      </w:r>
      <w:bookmarkEnd w:id="30"/>
    </w:p>
    <w:p w14:paraId="5AB1C9D0" w14:textId="77777777" w:rsidR="00972CC1" w:rsidRPr="00BB3C21" w:rsidRDefault="00972CC1" w:rsidP="005F141F">
      <w:pPr>
        <w:jc w:val="both"/>
      </w:pPr>
    </w:p>
    <w:p w14:paraId="719823E0" w14:textId="77777777" w:rsidR="00972CC1" w:rsidRPr="00BB3C21" w:rsidRDefault="00972CC1" w:rsidP="005F141F">
      <w:pPr>
        <w:pStyle w:val="Heading2"/>
        <w:numPr>
          <w:ilvl w:val="1"/>
          <w:numId w:val="12"/>
        </w:numPr>
        <w:spacing w:before="0" w:after="0"/>
        <w:jc w:val="both"/>
      </w:pPr>
      <w:bookmarkStart w:id="31" w:name="_Toc60669028"/>
      <w:r w:rsidRPr="00BB3C21">
        <w:t>Types of data</w:t>
      </w:r>
      <w:bookmarkEnd w:id="31"/>
    </w:p>
    <w:p w14:paraId="1E8B2C5F" w14:textId="0C407297" w:rsidR="00972CC1" w:rsidRPr="00BB3C21" w:rsidRDefault="00972CC1" w:rsidP="005F141F">
      <w:pPr>
        <w:autoSpaceDE w:val="0"/>
        <w:autoSpaceDN w:val="0"/>
        <w:adjustRightInd w:val="0"/>
        <w:jc w:val="both"/>
        <w:rPr>
          <w:rFonts w:cs="Calibri"/>
          <w:lang w:val="en-US"/>
        </w:rPr>
      </w:pPr>
    </w:p>
    <w:p w14:paraId="5C31FAE6" w14:textId="27151F99" w:rsidR="00972CC1" w:rsidRPr="00BB3C21" w:rsidRDefault="00972CC1" w:rsidP="005F141F">
      <w:pPr>
        <w:autoSpaceDE w:val="0"/>
        <w:autoSpaceDN w:val="0"/>
        <w:adjustRightInd w:val="0"/>
        <w:jc w:val="both"/>
      </w:pPr>
      <w:proofErr w:type="spellStart"/>
      <w:r w:rsidRPr="00BB3C21">
        <w:rPr>
          <w:rFonts w:cs="Calibri"/>
          <w:lang w:val="en-US"/>
        </w:rPr>
        <w:t>i</w:t>
      </w:r>
      <w:proofErr w:type="spellEnd"/>
      <w:r w:rsidRPr="00BB3C21">
        <w:rPr>
          <w:rFonts w:cs="Calibri"/>
          <w:lang w:val="en-US"/>
        </w:rPr>
        <w:t xml:space="preserve">) Identifiable data: these data will include participant study number, full names, date of birth and detailed locator data (e.g. contact phone numbers, physical address including a detailed description of home location and surroundings). Identifiable data will not be captured on the study database along with other research data; it will instead be kept separately </w:t>
      </w:r>
      <w:r w:rsidRPr="008F76E8">
        <w:rPr>
          <w:rFonts w:cs="Calibri"/>
          <w:lang w:val="en-US"/>
        </w:rPr>
        <w:t>under double lock and key</w:t>
      </w:r>
      <w:r w:rsidRPr="00BB3C21">
        <w:rPr>
          <w:rFonts w:cs="Calibri"/>
          <w:lang w:val="en-US"/>
        </w:rPr>
        <w:t xml:space="preserve"> at the CRCs. </w:t>
      </w:r>
    </w:p>
    <w:p w14:paraId="04732C5A" w14:textId="77777777" w:rsidR="00972CC1" w:rsidRPr="00BB3C21" w:rsidRDefault="00972CC1" w:rsidP="005F141F">
      <w:pPr>
        <w:autoSpaceDE w:val="0"/>
        <w:autoSpaceDN w:val="0"/>
        <w:adjustRightInd w:val="0"/>
        <w:jc w:val="both"/>
        <w:rPr>
          <w:rFonts w:cs="Calibri"/>
          <w:lang w:val="en-US"/>
        </w:rPr>
      </w:pPr>
    </w:p>
    <w:p w14:paraId="51792BF2" w14:textId="77777777" w:rsidR="00972CC1" w:rsidRPr="00BB3C21" w:rsidRDefault="00972CC1" w:rsidP="005F141F">
      <w:pPr>
        <w:autoSpaceDE w:val="0"/>
        <w:autoSpaceDN w:val="0"/>
        <w:adjustRightInd w:val="0"/>
        <w:jc w:val="both"/>
        <w:rPr>
          <w:rFonts w:cs="Calibri"/>
          <w:lang w:val="en-US"/>
        </w:rPr>
      </w:pPr>
    </w:p>
    <w:p w14:paraId="066C87DB" w14:textId="60A54E4B" w:rsidR="00972CC1" w:rsidRPr="00BB3C21" w:rsidRDefault="00972CC1" w:rsidP="005F141F">
      <w:pPr>
        <w:autoSpaceDE w:val="0"/>
        <w:autoSpaceDN w:val="0"/>
        <w:adjustRightInd w:val="0"/>
        <w:jc w:val="both"/>
        <w:rPr>
          <w:rFonts w:cs="Calibri"/>
          <w:lang w:val="en-US"/>
        </w:rPr>
      </w:pPr>
      <w:r w:rsidRPr="00BB3C21">
        <w:rPr>
          <w:rFonts w:cs="Calibri"/>
          <w:lang w:val="en-US"/>
        </w:rPr>
        <w:t>ii) Other research data: These data will include socio-demographic characteristics, medical hi</w:t>
      </w:r>
      <w:r w:rsidR="00DA5DC2">
        <w:rPr>
          <w:rFonts w:cs="Calibri"/>
          <w:lang w:val="en-US"/>
        </w:rPr>
        <w:t xml:space="preserve">story, concomitant medications, </w:t>
      </w:r>
      <w:r w:rsidRPr="00BB3C21">
        <w:rPr>
          <w:rFonts w:cs="Calibri"/>
          <w:lang w:val="en-US"/>
        </w:rPr>
        <w:t xml:space="preserve">attendance of study visits (i.e. retention), HIV serology, vaccination details, risk assessment forms, safety </w:t>
      </w:r>
      <w:r w:rsidRPr="00BB3C21">
        <w:rPr>
          <w:rFonts w:cs="Calibri"/>
          <w:lang w:val="en-US"/>
        </w:rPr>
        <w:lastRenderedPageBreak/>
        <w:t xml:space="preserve">information (e.g. vaccine </w:t>
      </w:r>
      <w:proofErr w:type="spellStart"/>
      <w:r w:rsidRPr="00BB3C21">
        <w:rPr>
          <w:rFonts w:cs="Calibri"/>
          <w:lang w:val="en-US"/>
        </w:rPr>
        <w:t>reactogenicity</w:t>
      </w:r>
      <w:proofErr w:type="spellEnd"/>
      <w:r w:rsidR="00515388" w:rsidRPr="00BB3C21">
        <w:rPr>
          <w:rFonts w:cs="Calibri"/>
          <w:lang w:val="en-US"/>
        </w:rPr>
        <w:t>), physical</w:t>
      </w:r>
      <w:r w:rsidRPr="00BB3C21">
        <w:rPr>
          <w:rFonts w:cs="Calibri"/>
          <w:lang w:val="en-US"/>
        </w:rPr>
        <w:t xml:space="preserve"> examination data (e.g. height, weight etc.) and lab </w:t>
      </w:r>
      <w:proofErr w:type="gramStart"/>
      <w:r w:rsidRPr="00BB3C21">
        <w:rPr>
          <w:rFonts w:cs="Calibri"/>
          <w:lang w:val="en-US"/>
        </w:rPr>
        <w:t>data(</w:t>
      </w:r>
      <w:proofErr w:type="gramEnd"/>
      <w:r w:rsidRPr="00BB3C21">
        <w:rPr>
          <w:rFonts w:cs="Calibri"/>
          <w:lang w:val="en-US"/>
        </w:rPr>
        <w:t>hematology,</w:t>
      </w:r>
      <w:r w:rsidR="00115E30">
        <w:rPr>
          <w:rFonts w:cs="Calibri"/>
          <w:lang w:val="en-US"/>
        </w:rPr>
        <w:t xml:space="preserve"> chemistry, pregnancy, urine</w:t>
      </w:r>
      <w:r w:rsidRPr="00BB3C21">
        <w:rPr>
          <w:rFonts w:cs="Calibri"/>
          <w:lang w:val="en-US"/>
        </w:rPr>
        <w:t>) among others. These data are captured in the trial database and tracked by participant study number and visit number.</w:t>
      </w:r>
    </w:p>
    <w:p w14:paraId="0CA48C84" w14:textId="77777777" w:rsidR="00972CC1" w:rsidRPr="00BB3C21" w:rsidRDefault="00972CC1" w:rsidP="005F141F">
      <w:pPr>
        <w:autoSpaceDE w:val="0"/>
        <w:autoSpaceDN w:val="0"/>
        <w:adjustRightInd w:val="0"/>
        <w:jc w:val="both"/>
        <w:rPr>
          <w:rFonts w:cs="Calibri"/>
          <w:lang w:val="en-US"/>
        </w:rPr>
      </w:pPr>
    </w:p>
    <w:p w14:paraId="598205C2" w14:textId="3EB9BDE7" w:rsidR="00972CC1" w:rsidRPr="00BB3C21" w:rsidRDefault="00972CC1" w:rsidP="005F141F">
      <w:pPr>
        <w:autoSpaceDE w:val="0"/>
        <w:autoSpaceDN w:val="0"/>
        <w:adjustRightInd w:val="0"/>
        <w:jc w:val="both"/>
        <w:rPr>
          <w:rFonts w:cs="Arial"/>
          <w:lang w:eastAsia="en-GB"/>
        </w:rPr>
      </w:pPr>
    </w:p>
    <w:p w14:paraId="6C23C196" w14:textId="77777777" w:rsidR="00972CC1" w:rsidRPr="00BB3C21" w:rsidRDefault="00972CC1" w:rsidP="005F141F">
      <w:pPr>
        <w:pStyle w:val="Heading2"/>
        <w:numPr>
          <w:ilvl w:val="1"/>
          <w:numId w:val="12"/>
        </w:numPr>
        <w:spacing w:before="0" w:after="0"/>
        <w:jc w:val="both"/>
      </w:pPr>
      <w:bookmarkStart w:id="32" w:name="_Toc60669029"/>
      <w:r w:rsidRPr="00BB3C21">
        <w:t>Format and scale of the data</w:t>
      </w:r>
      <w:bookmarkEnd w:id="32"/>
    </w:p>
    <w:p w14:paraId="32C676BA" w14:textId="77777777" w:rsidR="00972CC1" w:rsidRPr="00BB3C21" w:rsidRDefault="00972CC1" w:rsidP="005F141F">
      <w:pPr>
        <w:jc w:val="both"/>
      </w:pPr>
    </w:p>
    <w:p w14:paraId="1D63D2C1" w14:textId="180B677B" w:rsidR="00972CC1" w:rsidRPr="00BB3C21" w:rsidRDefault="009E4E5B" w:rsidP="005F141F">
      <w:pPr>
        <w:autoSpaceDE w:val="0"/>
        <w:autoSpaceDN w:val="0"/>
        <w:adjustRightInd w:val="0"/>
        <w:jc w:val="both"/>
        <w:rPr>
          <w:rFonts w:cs="Arial"/>
          <w:lang w:eastAsia="en-GB"/>
        </w:rPr>
      </w:pPr>
      <w:r>
        <w:rPr>
          <w:rFonts w:cs="Arial"/>
          <w:iCs/>
        </w:rPr>
        <w:t>All the trial data will be entered in REDCap. The datasets will be downloaded in Excel/STATA format and analysed using STATA.</w:t>
      </w:r>
      <w:r w:rsidRPr="00BB3C21">
        <w:rPr>
          <w:rFonts w:cs="Arial"/>
          <w:lang w:eastAsia="en-GB"/>
        </w:rPr>
        <w:t xml:space="preserve"> </w:t>
      </w:r>
    </w:p>
    <w:p w14:paraId="199901DE" w14:textId="77777777" w:rsidR="00972CC1" w:rsidRPr="00BB3C21" w:rsidRDefault="00972CC1" w:rsidP="005F141F">
      <w:pPr>
        <w:autoSpaceDE w:val="0"/>
        <w:autoSpaceDN w:val="0"/>
        <w:adjustRightInd w:val="0"/>
        <w:jc w:val="both"/>
        <w:rPr>
          <w:rFonts w:cs="Arial"/>
          <w:lang w:eastAsia="en-GB"/>
        </w:rPr>
      </w:pPr>
    </w:p>
    <w:p w14:paraId="1DE96DA1" w14:textId="77777777" w:rsidR="00972CC1" w:rsidRPr="00BB3C21" w:rsidRDefault="00972CC1" w:rsidP="005F141F">
      <w:pPr>
        <w:autoSpaceDE w:val="0"/>
        <w:autoSpaceDN w:val="0"/>
        <w:adjustRightInd w:val="0"/>
        <w:jc w:val="both"/>
        <w:rPr>
          <w:rFonts w:cs="Arial"/>
          <w:sz w:val="22"/>
          <w:szCs w:val="22"/>
          <w:lang w:eastAsia="en-GB"/>
        </w:rPr>
      </w:pPr>
    </w:p>
    <w:p w14:paraId="1F1F7402" w14:textId="77777777" w:rsidR="00972CC1" w:rsidRPr="00BB3C21" w:rsidRDefault="00972CC1" w:rsidP="005F141F">
      <w:pPr>
        <w:pStyle w:val="Heading1"/>
        <w:numPr>
          <w:ilvl w:val="0"/>
          <w:numId w:val="10"/>
        </w:numPr>
        <w:spacing w:before="0"/>
        <w:jc w:val="both"/>
        <w:rPr>
          <w:u w:val="none"/>
        </w:rPr>
      </w:pPr>
      <w:bookmarkStart w:id="33" w:name="_Toc60669030"/>
      <w:r w:rsidRPr="00BB3C21">
        <w:rPr>
          <w:u w:val="none"/>
        </w:rPr>
        <w:t>Data collection/generation</w:t>
      </w:r>
      <w:bookmarkEnd w:id="33"/>
    </w:p>
    <w:p w14:paraId="14B24540" w14:textId="77777777" w:rsidR="00972CC1" w:rsidRPr="00BB3C21" w:rsidRDefault="00972CC1" w:rsidP="005F141F">
      <w:pPr>
        <w:jc w:val="both"/>
      </w:pPr>
    </w:p>
    <w:p w14:paraId="16175788" w14:textId="77777777" w:rsidR="00972CC1" w:rsidRPr="00BB3C21" w:rsidRDefault="00972CC1" w:rsidP="005F141F">
      <w:pPr>
        <w:pStyle w:val="Heading2"/>
        <w:numPr>
          <w:ilvl w:val="1"/>
          <w:numId w:val="13"/>
        </w:numPr>
        <w:spacing w:before="0" w:after="0"/>
        <w:jc w:val="both"/>
      </w:pPr>
      <w:bookmarkStart w:id="34" w:name="_Toc60669031"/>
      <w:r w:rsidRPr="00BB3C21">
        <w:t>Methodologies for data collection/generation</w:t>
      </w:r>
      <w:bookmarkEnd w:id="34"/>
    </w:p>
    <w:p w14:paraId="1885C77D" w14:textId="77777777" w:rsidR="00972CC1" w:rsidRPr="00BB3C21" w:rsidRDefault="00972CC1" w:rsidP="005F141F">
      <w:pPr>
        <w:jc w:val="both"/>
      </w:pPr>
    </w:p>
    <w:p w14:paraId="5F42BA09" w14:textId="6580380B" w:rsidR="00972CC1" w:rsidRPr="00BB3C21" w:rsidRDefault="00DD3161" w:rsidP="005F141F">
      <w:pPr>
        <w:autoSpaceDE w:val="0"/>
        <w:autoSpaceDN w:val="0"/>
        <w:adjustRightInd w:val="0"/>
        <w:jc w:val="both"/>
        <w:rPr>
          <w:rFonts w:cs="Arial"/>
          <w:iCs/>
        </w:rPr>
      </w:pPr>
      <w:r>
        <w:rPr>
          <w:rFonts w:cs="Arial"/>
          <w:iCs/>
        </w:rPr>
        <w:t>The</w:t>
      </w:r>
      <w:r w:rsidR="00972CC1" w:rsidRPr="00BB3C21">
        <w:rPr>
          <w:rFonts w:cs="Arial"/>
          <w:iCs/>
        </w:rPr>
        <w:t xml:space="preserve"> data will be collected through interviews and laboratory measurements and reco</w:t>
      </w:r>
      <w:r w:rsidR="00761EDA">
        <w:rPr>
          <w:rFonts w:cs="Arial"/>
          <w:iCs/>
        </w:rPr>
        <w:t>rded in</w:t>
      </w:r>
      <w:r w:rsidR="00972CC1" w:rsidRPr="00BB3C21">
        <w:rPr>
          <w:rFonts w:cs="Arial"/>
          <w:iCs/>
        </w:rPr>
        <w:t xml:space="preserve"> protocol defined CRFs </w:t>
      </w:r>
      <w:r w:rsidR="00761EDA">
        <w:rPr>
          <w:rFonts w:cs="Arial"/>
          <w:iCs/>
        </w:rPr>
        <w:t xml:space="preserve">in the REDCap database </w:t>
      </w:r>
      <w:r w:rsidR="00972CC1" w:rsidRPr="00BB3C21">
        <w:rPr>
          <w:rFonts w:cs="Arial"/>
          <w:iCs/>
        </w:rPr>
        <w:t xml:space="preserve">by project staff at the CRCs. </w:t>
      </w:r>
    </w:p>
    <w:p w14:paraId="1DE7CAE1" w14:textId="77777777" w:rsidR="00972CC1" w:rsidRPr="00BB3C21" w:rsidRDefault="00972CC1" w:rsidP="005F141F">
      <w:pPr>
        <w:autoSpaceDE w:val="0"/>
        <w:autoSpaceDN w:val="0"/>
        <w:adjustRightInd w:val="0"/>
        <w:jc w:val="both"/>
        <w:rPr>
          <w:rFonts w:cs="Arial"/>
          <w:iCs/>
        </w:rPr>
      </w:pPr>
    </w:p>
    <w:p w14:paraId="605EEAE2" w14:textId="3ED8AFB3" w:rsidR="00972CC1" w:rsidRPr="00BB3C21" w:rsidRDefault="00972CC1" w:rsidP="005F141F">
      <w:pPr>
        <w:autoSpaceDE w:val="0"/>
        <w:autoSpaceDN w:val="0"/>
        <w:adjustRightInd w:val="0"/>
        <w:jc w:val="both"/>
        <w:rPr>
          <w:rFonts w:cs="Arial"/>
          <w:iCs/>
        </w:rPr>
      </w:pPr>
      <w:r w:rsidRPr="00BB3C21">
        <w:rPr>
          <w:rFonts w:cs="Arial"/>
          <w:iCs/>
        </w:rPr>
        <w:t xml:space="preserve">The generated data files will be labelled appropriately, filed in labelled folders to ensure easy retrieval, and secured electronically on a </w:t>
      </w:r>
      <w:proofErr w:type="spellStart"/>
      <w:r w:rsidR="00DD3161" w:rsidRPr="00DD3161">
        <w:rPr>
          <w:rFonts w:cs="Arial"/>
          <w:iCs/>
          <w:highlight w:val="yellow"/>
        </w:rPr>
        <w:t>Sharepoint</w:t>
      </w:r>
      <w:proofErr w:type="spellEnd"/>
      <w:r w:rsidRPr="00BB3C21">
        <w:rPr>
          <w:rFonts w:cs="Arial"/>
          <w:iCs/>
        </w:rPr>
        <w:t>, each CRC will only have access to their CRC data.</w:t>
      </w:r>
    </w:p>
    <w:p w14:paraId="3465D571" w14:textId="77777777" w:rsidR="00972CC1" w:rsidRPr="00BB3C21" w:rsidRDefault="00972CC1" w:rsidP="005F141F">
      <w:pPr>
        <w:widowControl w:val="0"/>
        <w:autoSpaceDE w:val="0"/>
        <w:autoSpaceDN w:val="0"/>
        <w:adjustRightInd w:val="0"/>
        <w:jc w:val="both"/>
        <w:rPr>
          <w:rFonts w:ascii="Arial" w:hAnsi="Arial" w:cs="Arial"/>
          <w:lang w:eastAsia="en-GB"/>
        </w:rPr>
      </w:pPr>
    </w:p>
    <w:p w14:paraId="41BA14C3" w14:textId="77777777" w:rsidR="00972CC1" w:rsidRPr="00BB3C21" w:rsidRDefault="00972CC1" w:rsidP="005F141F">
      <w:pPr>
        <w:pStyle w:val="Heading2"/>
        <w:numPr>
          <w:ilvl w:val="1"/>
          <w:numId w:val="13"/>
        </w:numPr>
        <w:spacing w:before="0" w:after="0"/>
        <w:jc w:val="both"/>
      </w:pPr>
      <w:bookmarkStart w:id="35" w:name="_Toc60669032"/>
      <w:r w:rsidRPr="00BB3C21">
        <w:t>Data quality and standards</w:t>
      </w:r>
      <w:bookmarkEnd w:id="35"/>
    </w:p>
    <w:p w14:paraId="1ABB45F9" w14:textId="77777777" w:rsidR="00972CC1" w:rsidRPr="00BB3C21" w:rsidRDefault="00972CC1" w:rsidP="005F141F">
      <w:pPr>
        <w:jc w:val="both"/>
      </w:pPr>
    </w:p>
    <w:p w14:paraId="1D781FBA" w14:textId="6994D953" w:rsidR="00972CC1" w:rsidRPr="00BB3C21" w:rsidRDefault="00972CC1" w:rsidP="005F141F">
      <w:pPr>
        <w:autoSpaceDE w:val="0"/>
        <w:autoSpaceDN w:val="0"/>
        <w:adjustRightInd w:val="0"/>
        <w:jc w:val="both"/>
        <w:rPr>
          <w:rFonts w:cs="Arial"/>
          <w:iCs/>
        </w:rPr>
      </w:pPr>
      <w:r w:rsidRPr="00BB3C21">
        <w:rPr>
          <w:rFonts w:cs="Arial"/>
          <w:iCs/>
        </w:rPr>
        <w:t>The study database will be developed in</w:t>
      </w:r>
      <w:r w:rsidR="009946E1">
        <w:rPr>
          <w:rFonts w:cs="Arial"/>
          <w:iCs/>
        </w:rPr>
        <w:t xml:space="preserve"> REDCap</w:t>
      </w:r>
      <w:r w:rsidRPr="00BB3C21">
        <w:rPr>
          <w:rFonts w:cs="Arial"/>
          <w:iCs/>
        </w:rPr>
        <w:t xml:space="preserve"> software, an ICH-GCP compliant platform. The database will be hosted on a server at MUL in Entebbe, Uganda. Data collection and entry will be conducted at</w:t>
      </w:r>
      <w:r w:rsidR="00B6484C">
        <w:rPr>
          <w:rFonts w:cs="Arial"/>
          <w:iCs/>
        </w:rPr>
        <w:t xml:space="preserve"> study sites in Uganda, Kenya</w:t>
      </w:r>
      <w:r w:rsidRPr="00BB3C21">
        <w:rPr>
          <w:rFonts w:cs="Arial"/>
          <w:iCs/>
        </w:rPr>
        <w:t xml:space="preserve"> and </w:t>
      </w:r>
      <w:r w:rsidR="00B6484C">
        <w:rPr>
          <w:rFonts w:cs="Arial"/>
          <w:iCs/>
        </w:rPr>
        <w:t>Zambia</w:t>
      </w:r>
      <w:r w:rsidRPr="00BB3C21">
        <w:rPr>
          <w:rFonts w:cs="Arial"/>
          <w:iCs/>
        </w:rPr>
        <w:t xml:space="preserve">. The MUL </w:t>
      </w:r>
      <w:r w:rsidR="00461474">
        <w:rPr>
          <w:rFonts w:cs="Arial"/>
          <w:iCs/>
        </w:rPr>
        <w:t xml:space="preserve">Clinical </w:t>
      </w:r>
      <w:r w:rsidRPr="00BB3C21">
        <w:rPr>
          <w:rFonts w:cs="Arial"/>
          <w:iCs/>
        </w:rPr>
        <w:t xml:space="preserve">Information Technology (IT) department will provide and maintain Internet Protocol (IP) addresses linking the study clinics to the database. </w:t>
      </w:r>
    </w:p>
    <w:p w14:paraId="2465D3E0" w14:textId="77777777" w:rsidR="00972CC1" w:rsidRPr="00BB3C21" w:rsidRDefault="00972CC1" w:rsidP="005F141F">
      <w:pPr>
        <w:autoSpaceDE w:val="0"/>
        <w:autoSpaceDN w:val="0"/>
        <w:adjustRightInd w:val="0"/>
        <w:jc w:val="both"/>
        <w:rPr>
          <w:rFonts w:cs="Arial"/>
          <w:iCs/>
        </w:rPr>
      </w:pPr>
    </w:p>
    <w:p w14:paraId="77DE7CCA" w14:textId="4F9743AE" w:rsidR="00972CC1" w:rsidRPr="00BB3C21" w:rsidRDefault="00972CC1" w:rsidP="005F141F">
      <w:pPr>
        <w:autoSpaceDE w:val="0"/>
        <w:autoSpaceDN w:val="0"/>
        <w:adjustRightInd w:val="0"/>
        <w:jc w:val="both"/>
        <w:rPr>
          <w:rFonts w:ascii="Arial" w:hAnsi="Arial" w:cs="Arial"/>
        </w:rPr>
      </w:pPr>
    </w:p>
    <w:p w14:paraId="2D6659D4" w14:textId="6B7918FB" w:rsidR="00972CC1" w:rsidRPr="00BB3C21" w:rsidRDefault="00972CC1" w:rsidP="005F141F">
      <w:pPr>
        <w:autoSpaceDE w:val="0"/>
        <w:autoSpaceDN w:val="0"/>
        <w:adjustRightInd w:val="0"/>
        <w:jc w:val="both"/>
        <w:rPr>
          <w:rFonts w:cs="Arial"/>
          <w:iCs/>
        </w:rPr>
      </w:pPr>
      <w:r w:rsidRPr="00BB3C21">
        <w:rPr>
          <w:rFonts w:cs="Arial"/>
          <w:iCs/>
        </w:rPr>
        <w:t xml:space="preserve">Standardised Trial </w:t>
      </w:r>
      <w:proofErr w:type="spellStart"/>
      <w:r w:rsidR="001F5FE9">
        <w:rPr>
          <w:rFonts w:cs="Arial"/>
          <w:iCs/>
        </w:rPr>
        <w:t>e</w:t>
      </w:r>
      <w:r w:rsidRPr="00BB3C21">
        <w:rPr>
          <w:rFonts w:cs="Arial"/>
          <w:iCs/>
        </w:rPr>
        <w:t>CRFs</w:t>
      </w:r>
      <w:proofErr w:type="spellEnd"/>
      <w:r w:rsidRPr="00BB3C21">
        <w:rPr>
          <w:rFonts w:cs="Arial"/>
          <w:iCs/>
        </w:rPr>
        <w:t xml:space="preserve"> </w:t>
      </w:r>
      <w:r w:rsidR="001F5FE9">
        <w:rPr>
          <w:rFonts w:cs="Arial"/>
          <w:iCs/>
        </w:rPr>
        <w:t xml:space="preserve">in the trial REDCap database </w:t>
      </w:r>
      <w:r w:rsidRPr="00BB3C21">
        <w:rPr>
          <w:rFonts w:cs="Arial"/>
          <w:iCs/>
        </w:rPr>
        <w:t>will be used to</w:t>
      </w:r>
      <w:r w:rsidR="001F5FE9">
        <w:rPr>
          <w:rFonts w:cs="Arial"/>
          <w:iCs/>
        </w:rPr>
        <w:t xml:space="preserve"> collect and record</w:t>
      </w:r>
      <w:r w:rsidRPr="00BB3C21">
        <w:rPr>
          <w:rFonts w:cs="Arial"/>
          <w:iCs/>
        </w:rPr>
        <w:t xml:space="preserve"> data. </w:t>
      </w:r>
      <w:r w:rsidR="001F5FE9">
        <w:rPr>
          <w:rFonts w:cs="Arial"/>
          <w:iCs/>
        </w:rPr>
        <w:t>The p</w:t>
      </w:r>
      <w:r w:rsidRPr="00BB3C21">
        <w:rPr>
          <w:rFonts w:cs="Arial"/>
          <w:iCs/>
        </w:rPr>
        <w:t xml:space="preserve">roject staff who will perform data collection and entry will be trained in principles of ICH-GCP. Project staff will also be trained on the study database, completion of </w:t>
      </w:r>
      <w:r w:rsidR="009A64E1">
        <w:rPr>
          <w:rFonts w:cs="Arial"/>
          <w:iCs/>
        </w:rPr>
        <w:t xml:space="preserve">the </w:t>
      </w:r>
      <w:proofErr w:type="spellStart"/>
      <w:r w:rsidR="009A64E1">
        <w:rPr>
          <w:rFonts w:cs="Arial"/>
          <w:iCs/>
        </w:rPr>
        <w:t>e</w:t>
      </w:r>
      <w:r w:rsidRPr="00BB3C21">
        <w:rPr>
          <w:rFonts w:cs="Arial"/>
          <w:iCs/>
        </w:rPr>
        <w:t>CRFs</w:t>
      </w:r>
      <w:proofErr w:type="spellEnd"/>
      <w:r w:rsidRPr="00BB3C21">
        <w:rPr>
          <w:rFonts w:cs="Arial"/>
          <w:iCs/>
        </w:rPr>
        <w:t xml:space="preserve"> and data quality control procedures. The database will be designed to quality control the data at entry and produce reports including: creation of an audit trail to monitor timeliness and accuracy of data entry as well as track records of data corrections/changes in the database, </w:t>
      </w:r>
      <w:r w:rsidR="009A64E1">
        <w:rPr>
          <w:rFonts w:cs="Arial"/>
          <w:iCs/>
        </w:rPr>
        <w:t>query checks</w:t>
      </w:r>
      <w:r w:rsidRPr="00BB3C21">
        <w:rPr>
          <w:rFonts w:cs="Arial"/>
          <w:iCs/>
        </w:rPr>
        <w:t xml:space="preserve">, tracking missing data, and checking data consistency within individual </w:t>
      </w:r>
      <w:proofErr w:type="spellStart"/>
      <w:r w:rsidR="009A64E1">
        <w:rPr>
          <w:rFonts w:cs="Arial"/>
          <w:iCs/>
        </w:rPr>
        <w:t>e</w:t>
      </w:r>
      <w:r w:rsidRPr="00BB3C21">
        <w:rPr>
          <w:rFonts w:cs="Arial"/>
          <w:iCs/>
        </w:rPr>
        <w:t>CRFs</w:t>
      </w:r>
      <w:proofErr w:type="spellEnd"/>
      <w:r w:rsidRPr="00BB3C21">
        <w:rPr>
          <w:rFonts w:cs="Arial"/>
          <w:iCs/>
        </w:rPr>
        <w:t xml:space="preserve"> and across visits. </w:t>
      </w:r>
    </w:p>
    <w:p w14:paraId="4A90EB03" w14:textId="77777777" w:rsidR="00972CC1" w:rsidRPr="00BB3C21" w:rsidRDefault="00972CC1" w:rsidP="005F141F">
      <w:pPr>
        <w:autoSpaceDE w:val="0"/>
        <w:autoSpaceDN w:val="0"/>
        <w:adjustRightInd w:val="0"/>
        <w:jc w:val="both"/>
        <w:rPr>
          <w:rFonts w:cs="Arial"/>
          <w:iCs/>
        </w:rPr>
      </w:pPr>
    </w:p>
    <w:p w14:paraId="489CE3B9" w14:textId="52F7B208" w:rsidR="00972CC1" w:rsidRPr="00BB3C21" w:rsidRDefault="00972CC1" w:rsidP="00E83FC4">
      <w:pPr>
        <w:autoSpaceDE w:val="0"/>
        <w:autoSpaceDN w:val="0"/>
        <w:adjustRightInd w:val="0"/>
        <w:jc w:val="both"/>
        <w:rPr>
          <w:rFonts w:cs="Arial"/>
          <w:iCs/>
        </w:rPr>
      </w:pPr>
      <w:r w:rsidRPr="00BB3C21">
        <w:rPr>
          <w:rFonts w:cs="Arial"/>
          <w:iCs/>
        </w:rPr>
        <w:t>The CRC Data Manager(DM) wil</w:t>
      </w:r>
      <w:r w:rsidR="00D71FEB">
        <w:rPr>
          <w:rFonts w:cs="Arial"/>
          <w:iCs/>
        </w:rPr>
        <w:t>l extract a dataset from the</w:t>
      </w:r>
      <w:r w:rsidRPr="00BB3C21">
        <w:rPr>
          <w:rFonts w:cs="Arial"/>
          <w:iCs/>
        </w:rPr>
        <w:t xml:space="preserve"> database on a </w:t>
      </w:r>
      <w:r w:rsidR="00CF62EA">
        <w:rPr>
          <w:rFonts w:cs="Arial"/>
          <w:iCs/>
        </w:rPr>
        <w:t>daily</w:t>
      </w:r>
      <w:r w:rsidRPr="00BB3C21">
        <w:rPr>
          <w:rFonts w:cs="Arial"/>
          <w:iCs/>
        </w:rPr>
        <w:t xml:space="preserve"> basis, analyse for key indicators of study progress (screenings, enrolments, and retention), produce summary statistics and raise data queries. </w:t>
      </w:r>
      <w:commentRangeStart w:id="36"/>
      <w:r w:rsidRPr="00BB3C21">
        <w:rPr>
          <w:rFonts w:cs="Arial"/>
          <w:iCs/>
        </w:rPr>
        <w:t>Queries</w:t>
      </w:r>
      <w:commentRangeEnd w:id="36"/>
      <w:r w:rsidR="00A402C1">
        <w:rPr>
          <w:rStyle w:val="CommentReference"/>
          <w:rFonts w:ascii="Arial" w:hAnsi="Arial"/>
        </w:rPr>
        <w:commentReference w:id="36"/>
      </w:r>
      <w:r w:rsidRPr="00BB3C21">
        <w:rPr>
          <w:rFonts w:cs="Arial"/>
          <w:iCs/>
        </w:rPr>
        <w:t xml:space="preserve"> will be sent via email to relevant CRC staff for resolution on a </w:t>
      </w:r>
      <w:r w:rsidR="00CF62EA">
        <w:rPr>
          <w:rFonts w:cs="Arial"/>
          <w:iCs/>
        </w:rPr>
        <w:t>dai</w:t>
      </w:r>
      <w:r w:rsidRPr="00BB3C21">
        <w:rPr>
          <w:rFonts w:cs="Arial"/>
          <w:iCs/>
        </w:rPr>
        <w:t xml:space="preserve">ly basis. The queries will also be discussed during weekly project staff meetings to identify any trends and staff that require further training. In addition, queries will be raised centrally by the DM at the data coordinating centre through </w:t>
      </w:r>
      <w:r w:rsidR="00D71FEB">
        <w:rPr>
          <w:rFonts w:cs="Arial"/>
          <w:iCs/>
        </w:rPr>
        <w:t>reports</w:t>
      </w:r>
      <w:r w:rsidRPr="00BB3C21">
        <w:rPr>
          <w:rFonts w:cs="Arial"/>
          <w:iCs/>
        </w:rPr>
        <w:t xml:space="preserve"> that will be assigned to the CRC DMs.</w:t>
      </w:r>
    </w:p>
    <w:p w14:paraId="35853BF3" w14:textId="77777777" w:rsidR="00972CC1" w:rsidRPr="00BB3C21" w:rsidRDefault="00972CC1" w:rsidP="005F141F">
      <w:pPr>
        <w:autoSpaceDE w:val="0"/>
        <w:autoSpaceDN w:val="0"/>
        <w:adjustRightInd w:val="0"/>
        <w:jc w:val="both"/>
        <w:rPr>
          <w:rFonts w:cs="Arial"/>
          <w:iCs/>
        </w:rPr>
      </w:pPr>
    </w:p>
    <w:p w14:paraId="5359B3CA" w14:textId="17949726" w:rsidR="00972CC1" w:rsidRPr="00BB3C21" w:rsidRDefault="00406521" w:rsidP="005F141F">
      <w:pPr>
        <w:autoSpaceDE w:val="0"/>
        <w:autoSpaceDN w:val="0"/>
        <w:adjustRightInd w:val="0"/>
        <w:jc w:val="both"/>
        <w:rPr>
          <w:rFonts w:cs="Arial"/>
          <w:iCs/>
        </w:rPr>
      </w:pPr>
      <w:r>
        <w:rPr>
          <w:rFonts w:cs="Arial"/>
          <w:iCs/>
        </w:rPr>
        <w:t>The</w:t>
      </w:r>
      <w:r w:rsidR="008E4838">
        <w:rPr>
          <w:rFonts w:cs="Arial"/>
          <w:iCs/>
        </w:rPr>
        <w:t xml:space="preserve"> data will be stored on S</w:t>
      </w:r>
      <w:r w:rsidR="00972CC1" w:rsidRPr="00BB3C21">
        <w:rPr>
          <w:rFonts w:cs="Arial"/>
          <w:iCs/>
        </w:rPr>
        <w:t xml:space="preserve">hare point </w:t>
      </w:r>
      <w:r w:rsidR="008E4838">
        <w:rPr>
          <w:rFonts w:cs="Arial"/>
          <w:iCs/>
        </w:rPr>
        <w:t>on the MRC/UVRI &amp; LSHTM Uganda Research Unit server in Entebbe, Uganda</w:t>
      </w:r>
      <w:r w:rsidR="00972CC1" w:rsidRPr="00BB3C21">
        <w:rPr>
          <w:rFonts w:cs="Arial"/>
          <w:iCs/>
        </w:rPr>
        <w:t xml:space="preserve">.  </w:t>
      </w:r>
    </w:p>
    <w:p w14:paraId="33533668" w14:textId="77777777" w:rsidR="00972CC1" w:rsidRPr="00BB3C21" w:rsidRDefault="00972CC1" w:rsidP="005F141F">
      <w:pPr>
        <w:autoSpaceDE w:val="0"/>
        <w:autoSpaceDN w:val="0"/>
        <w:adjustRightInd w:val="0"/>
        <w:jc w:val="both"/>
      </w:pPr>
    </w:p>
    <w:p w14:paraId="1A5B0E72" w14:textId="77777777" w:rsidR="00972CC1" w:rsidRPr="00BB3C21" w:rsidRDefault="00972CC1" w:rsidP="005F141F">
      <w:pPr>
        <w:pStyle w:val="Heading1"/>
        <w:numPr>
          <w:ilvl w:val="0"/>
          <w:numId w:val="11"/>
        </w:numPr>
        <w:spacing w:before="0"/>
        <w:ind w:left="714" w:hanging="357"/>
        <w:jc w:val="both"/>
        <w:rPr>
          <w:u w:val="none"/>
        </w:rPr>
      </w:pPr>
      <w:bookmarkStart w:id="37" w:name="_Toc60669033"/>
      <w:r w:rsidRPr="00BB3C21">
        <w:rPr>
          <w:u w:val="none"/>
        </w:rPr>
        <w:lastRenderedPageBreak/>
        <w:t>Responsibilities and timelines</w:t>
      </w:r>
      <w:bookmarkEnd w:id="37"/>
    </w:p>
    <w:p w14:paraId="3245FD03" w14:textId="77777777" w:rsidR="00972CC1" w:rsidRPr="00BB3C21" w:rsidRDefault="00972CC1" w:rsidP="005F141F">
      <w:pPr>
        <w:jc w:val="both"/>
      </w:pPr>
    </w:p>
    <w:p w14:paraId="42082E83" w14:textId="77777777" w:rsidR="00972CC1" w:rsidRPr="00BB3C21" w:rsidRDefault="00972CC1" w:rsidP="005F141F">
      <w:pPr>
        <w:pStyle w:val="Heading2"/>
        <w:numPr>
          <w:ilvl w:val="1"/>
          <w:numId w:val="8"/>
        </w:numPr>
        <w:spacing w:before="0" w:after="0"/>
        <w:jc w:val="both"/>
      </w:pPr>
      <w:bookmarkStart w:id="38" w:name="_Toc29978582"/>
      <w:bookmarkStart w:id="39" w:name="_Toc29978777"/>
      <w:bookmarkStart w:id="40" w:name="_Toc29978869"/>
      <w:bookmarkStart w:id="41" w:name="_Toc29979043"/>
      <w:bookmarkStart w:id="42" w:name="_Toc29979131"/>
      <w:bookmarkStart w:id="43" w:name="_Toc29979452"/>
      <w:bookmarkStart w:id="44" w:name="_Toc29982139"/>
      <w:bookmarkStart w:id="45" w:name="_Toc29982277"/>
      <w:bookmarkStart w:id="46" w:name="_Toc60669034"/>
      <w:bookmarkEnd w:id="38"/>
      <w:bookmarkEnd w:id="39"/>
      <w:bookmarkEnd w:id="40"/>
      <w:bookmarkEnd w:id="41"/>
      <w:bookmarkEnd w:id="42"/>
      <w:bookmarkEnd w:id="43"/>
      <w:bookmarkEnd w:id="44"/>
      <w:bookmarkEnd w:id="45"/>
      <w:r w:rsidRPr="00BB3C21">
        <w:t>Responsibilities</w:t>
      </w:r>
      <w:bookmarkEnd w:id="46"/>
    </w:p>
    <w:p w14:paraId="4EED29EF" w14:textId="77777777" w:rsidR="00972CC1" w:rsidRPr="00BB3C21" w:rsidRDefault="00972CC1" w:rsidP="005F141F">
      <w:pPr>
        <w:jc w:val="both"/>
      </w:pPr>
    </w:p>
    <w:p w14:paraId="7B6EA790" w14:textId="4B20F5C8" w:rsidR="00972CC1" w:rsidRPr="00BB3C21" w:rsidRDefault="00972CC1" w:rsidP="005F141F">
      <w:pPr>
        <w:autoSpaceDE w:val="0"/>
        <w:autoSpaceDN w:val="0"/>
        <w:adjustRightInd w:val="0"/>
        <w:jc w:val="both"/>
        <w:rPr>
          <w:rFonts w:cs="Arial"/>
          <w:iCs/>
        </w:rPr>
      </w:pPr>
      <w:r w:rsidRPr="00BB3C21">
        <w:rPr>
          <w:rFonts w:cs="Arial"/>
          <w:iCs/>
        </w:rPr>
        <w:t xml:space="preserve">In addition to the Principal Investigator (PI) and the project team, the MUL Data Platform, headed by a Senior DM, will have responsibility for the </w:t>
      </w:r>
      <w:r w:rsidR="00F46CBC">
        <w:rPr>
          <w:rFonts w:cs="Arial"/>
          <w:iCs/>
        </w:rPr>
        <w:t xml:space="preserve">creation of the </w:t>
      </w:r>
      <w:r w:rsidRPr="00BB3C21">
        <w:rPr>
          <w:rFonts w:cs="Arial"/>
          <w:iCs/>
        </w:rPr>
        <w:t xml:space="preserve">database as well as ensuring data quality and security. They will also be responsible for ensuring that data that are to be shared are in an appropriate format and are as confidential as possible. </w:t>
      </w:r>
    </w:p>
    <w:p w14:paraId="5F1F352C" w14:textId="77777777" w:rsidR="00972CC1" w:rsidRPr="00BB3C21" w:rsidRDefault="00972CC1" w:rsidP="005F141F">
      <w:pPr>
        <w:autoSpaceDE w:val="0"/>
        <w:autoSpaceDN w:val="0"/>
        <w:adjustRightInd w:val="0"/>
        <w:jc w:val="both"/>
        <w:rPr>
          <w:rFonts w:cs="Arial"/>
          <w:iCs/>
        </w:rPr>
      </w:pPr>
    </w:p>
    <w:p w14:paraId="1CCBAA7A" w14:textId="77777777" w:rsidR="00972CC1" w:rsidRPr="00BB3C21" w:rsidRDefault="00972CC1" w:rsidP="005F141F">
      <w:pPr>
        <w:autoSpaceDE w:val="0"/>
        <w:autoSpaceDN w:val="0"/>
        <w:adjustRightInd w:val="0"/>
        <w:jc w:val="both"/>
        <w:rPr>
          <w:rFonts w:cs="Arial"/>
          <w:iCs/>
        </w:rPr>
      </w:pPr>
    </w:p>
    <w:p w14:paraId="4C57C716" w14:textId="77777777" w:rsidR="00972CC1" w:rsidRPr="00BB3C21" w:rsidRDefault="00972CC1" w:rsidP="005F141F">
      <w:pPr>
        <w:pStyle w:val="Heading2"/>
        <w:numPr>
          <w:ilvl w:val="1"/>
          <w:numId w:val="8"/>
        </w:numPr>
        <w:spacing w:before="0" w:after="0"/>
        <w:jc w:val="both"/>
      </w:pPr>
      <w:bookmarkStart w:id="47" w:name="_Toc60669035"/>
      <w:r w:rsidRPr="00BB3C21">
        <w:t>Organisational responsibilities</w:t>
      </w:r>
      <w:bookmarkEnd w:id="47"/>
    </w:p>
    <w:p w14:paraId="5E7D7CBE" w14:textId="77777777" w:rsidR="00972CC1" w:rsidRPr="00BB3C21" w:rsidRDefault="00972CC1" w:rsidP="005F141F">
      <w:pPr>
        <w:jc w:val="both"/>
        <w:rPr>
          <w:b/>
          <w:noProof/>
        </w:rPr>
      </w:pPr>
      <w:bookmarkStart w:id="48" w:name="_Toc38053583"/>
      <w:bookmarkStart w:id="49" w:name="_Toc38053681"/>
      <w:bookmarkEnd w:id="48"/>
      <w:bookmarkEnd w:id="49"/>
    </w:p>
    <w:tbl>
      <w:tblPr>
        <w:tblW w:w="8561" w:type="dxa"/>
        <w:tblInd w:w="-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20" w:color="auto" w:fill="FFFFFF"/>
        <w:tblLayout w:type="fixed"/>
        <w:tblCellMar>
          <w:left w:w="28" w:type="dxa"/>
          <w:right w:w="28" w:type="dxa"/>
        </w:tblCellMar>
        <w:tblLook w:val="0000" w:firstRow="0" w:lastRow="0" w:firstColumn="0" w:lastColumn="0" w:noHBand="0" w:noVBand="0"/>
      </w:tblPr>
      <w:tblGrid>
        <w:gridCol w:w="3600"/>
        <w:gridCol w:w="1191"/>
        <w:gridCol w:w="1247"/>
        <w:gridCol w:w="1191"/>
        <w:gridCol w:w="1332"/>
      </w:tblGrid>
      <w:tr w:rsidR="00972CC1" w:rsidRPr="00BB3C21" w14:paraId="784629B9" w14:textId="77777777" w:rsidTr="00FD5EBC">
        <w:trPr>
          <w:cantSplit/>
          <w:trHeight w:val="170"/>
          <w:tblHeader/>
        </w:trPr>
        <w:tc>
          <w:tcPr>
            <w:tcW w:w="8561" w:type="dxa"/>
            <w:gridSpan w:val="5"/>
            <w:tcBorders>
              <w:top w:val="nil"/>
              <w:left w:val="nil"/>
              <w:bottom w:val="nil"/>
              <w:right w:val="nil"/>
            </w:tcBorders>
            <w:shd w:val="clear" w:color="auto" w:fill="auto"/>
            <w:vAlign w:val="bottom"/>
          </w:tcPr>
          <w:p w14:paraId="0F27787E" w14:textId="77777777" w:rsidR="00972CC1" w:rsidRPr="00BB3C21" w:rsidRDefault="00972CC1" w:rsidP="005F141F">
            <w:pPr>
              <w:spacing w:after="120"/>
              <w:jc w:val="both"/>
              <w:rPr>
                <w:b/>
                <w:noProof/>
              </w:rPr>
            </w:pPr>
            <w:r w:rsidRPr="00BB3C21">
              <w:rPr>
                <w:b/>
                <w:noProof/>
              </w:rPr>
              <w:t>Table 2: Organisational responsibilities</w:t>
            </w:r>
          </w:p>
        </w:tc>
      </w:tr>
      <w:tr w:rsidR="00676CF0" w:rsidRPr="00BB3C21" w14:paraId="5F83039A" w14:textId="77777777" w:rsidTr="00FD5EBC">
        <w:trPr>
          <w:cantSplit/>
          <w:trHeight w:val="444"/>
          <w:tblHeader/>
        </w:trPr>
        <w:tc>
          <w:tcPr>
            <w:tcW w:w="3600" w:type="dxa"/>
            <w:tcBorders>
              <w:bottom w:val="single" w:sz="8" w:space="0" w:color="auto"/>
            </w:tcBorders>
            <w:shd w:val="pct20" w:color="auto" w:fill="FFFFFF"/>
          </w:tcPr>
          <w:p w14:paraId="36BBA800" w14:textId="6C037AC7" w:rsidR="00676CF0" w:rsidRPr="00BB3C21" w:rsidRDefault="00676CF0" w:rsidP="00676CF0">
            <w:pPr>
              <w:ind w:left="21"/>
              <w:jc w:val="both"/>
              <w:rPr>
                <w:b/>
                <w:sz w:val="18"/>
                <w:szCs w:val="18"/>
              </w:rPr>
            </w:pPr>
            <w:r w:rsidRPr="00B30744">
              <w:rPr>
                <w:b/>
                <w:bCs/>
                <w:sz w:val="18"/>
                <w:szCs w:val="18"/>
                <w:lang w:eastAsia="en-GB"/>
              </w:rPr>
              <w:t>Data Management Responsibilities </w:t>
            </w:r>
            <w:r w:rsidRPr="00B30744">
              <w:rPr>
                <w:sz w:val="18"/>
                <w:szCs w:val="18"/>
                <w:lang w:eastAsia="en-GB"/>
              </w:rPr>
              <w:t> </w:t>
            </w:r>
          </w:p>
        </w:tc>
        <w:tc>
          <w:tcPr>
            <w:tcW w:w="1191" w:type="dxa"/>
            <w:tcBorders>
              <w:bottom w:val="single" w:sz="8" w:space="0" w:color="auto"/>
              <w:right w:val="single" w:sz="8" w:space="0" w:color="auto"/>
            </w:tcBorders>
            <w:shd w:val="pct20" w:color="auto" w:fill="FFFFFF"/>
          </w:tcPr>
          <w:p w14:paraId="5828E356" w14:textId="39C6B7F9" w:rsidR="00676CF0" w:rsidRPr="00BB3C21" w:rsidRDefault="00676CF0" w:rsidP="00676CF0">
            <w:pPr>
              <w:ind w:left="21"/>
              <w:jc w:val="both"/>
              <w:rPr>
                <w:rFonts w:cs="Arial"/>
                <w:bCs/>
                <w:sz w:val="18"/>
                <w:szCs w:val="18"/>
              </w:rPr>
            </w:pPr>
            <w:r w:rsidRPr="00B30744">
              <w:rPr>
                <w:sz w:val="18"/>
                <w:szCs w:val="18"/>
                <w:lang w:eastAsia="en-GB"/>
              </w:rPr>
              <w:t>MRC/UVRI &amp; LSHTM </w:t>
            </w:r>
          </w:p>
        </w:tc>
        <w:tc>
          <w:tcPr>
            <w:tcW w:w="1247" w:type="dxa"/>
            <w:tcBorders>
              <w:bottom w:val="single" w:sz="8" w:space="0" w:color="auto"/>
            </w:tcBorders>
            <w:shd w:val="pct20" w:color="auto" w:fill="FFFFFF"/>
          </w:tcPr>
          <w:p w14:paraId="33A64431" w14:textId="07162429" w:rsidR="00676CF0" w:rsidRPr="00BB3C21" w:rsidRDefault="00676CF0" w:rsidP="00676CF0">
            <w:pPr>
              <w:ind w:left="21"/>
              <w:jc w:val="both"/>
              <w:rPr>
                <w:rFonts w:cs="Arial"/>
                <w:bCs/>
                <w:sz w:val="18"/>
                <w:szCs w:val="18"/>
              </w:rPr>
            </w:pPr>
            <w:r w:rsidRPr="00B30744">
              <w:rPr>
                <w:sz w:val="18"/>
                <w:szCs w:val="18"/>
                <w:lang w:eastAsia="en-GB"/>
              </w:rPr>
              <w:t>Participating CRCs </w:t>
            </w:r>
          </w:p>
        </w:tc>
        <w:tc>
          <w:tcPr>
            <w:tcW w:w="1191" w:type="dxa"/>
            <w:tcBorders>
              <w:bottom w:val="single" w:sz="8" w:space="0" w:color="auto"/>
            </w:tcBorders>
            <w:shd w:val="pct20" w:color="auto" w:fill="FFFFFF"/>
          </w:tcPr>
          <w:p w14:paraId="0C92DF80" w14:textId="00D77740" w:rsidR="00676CF0" w:rsidRPr="00BB3C21" w:rsidRDefault="00676CF0" w:rsidP="00676CF0">
            <w:pPr>
              <w:ind w:left="21"/>
              <w:jc w:val="both"/>
              <w:rPr>
                <w:rFonts w:cs="Arial"/>
                <w:bCs/>
                <w:color w:val="000000"/>
                <w:sz w:val="18"/>
                <w:szCs w:val="18"/>
              </w:rPr>
            </w:pPr>
            <w:r w:rsidRPr="00B30744">
              <w:rPr>
                <w:color w:val="000000"/>
                <w:sz w:val="18"/>
                <w:szCs w:val="18"/>
                <w:lang w:eastAsia="en-GB"/>
              </w:rPr>
              <w:t>IAVI</w:t>
            </w:r>
            <w:r w:rsidRPr="00B30744">
              <w:rPr>
                <w:sz w:val="18"/>
                <w:szCs w:val="18"/>
                <w:lang w:eastAsia="en-GB"/>
              </w:rPr>
              <w:t> </w:t>
            </w:r>
          </w:p>
        </w:tc>
        <w:tc>
          <w:tcPr>
            <w:tcW w:w="1332" w:type="dxa"/>
            <w:tcBorders>
              <w:bottom w:val="single" w:sz="8" w:space="0" w:color="auto"/>
            </w:tcBorders>
            <w:shd w:val="pct20" w:color="auto" w:fill="FFFFFF"/>
          </w:tcPr>
          <w:p w14:paraId="7994E0DA" w14:textId="45594CD9" w:rsidR="00676CF0" w:rsidRPr="00BB3C21" w:rsidRDefault="00676CF0" w:rsidP="00676CF0">
            <w:pPr>
              <w:ind w:left="21"/>
              <w:jc w:val="both"/>
              <w:rPr>
                <w:rFonts w:cs="Arial"/>
                <w:bCs/>
                <w:color w:val="000000"/>
                <w:sz w:val="18"/>
                <w:szCs w:val="18"/>
              </w:rPr>
            </w:pPr>
            <w:r>
              <w:rPr>
                <w:color w:val="000000"/>
                <w:sz w:val="18"/>
                <w:szCs w:val="18"/>
                <w:lang w:eastAsia="en-GB"/>
              </w:rPr>
              <w:t>OXFORD</w:t>
            </w:r>
            <w:r w:rsidRPr="00B30744">
              <w:rPr>
                <w:sz w:val="18"/>
                <w:szCs w:val="18"/>
                <w:lang w:eastAsia="en-GB"/>
              </w:rPr>
              <w:t> </w:t>
            </w:r>
          </w:p>
        </w:tc>
      </w:tr>
      <w:tr w:rsidR="00676CF0" w:rsidRPr="00BB3C21" w14:paraId="74D8380C" w14:textId="77777777" w:rsidTr="00FD5EBC">
        <w:trPr>
          <w:cantSplit/>
          <w:trHeight w:val="179"/>
          <w:tblHeader/>
        </w:trPr>
        <w:tc>
          <w:tcPr>
            <w:tcW w:w="3600" w:type="dxa"/>
            <w:tcBorders>
              <w:right w:val="single" w:sz="8" w:space="0" w:color="auto"/>
            </w:tcBorders>
            <w:shd w:val="clear" w:color="auto" w:fill="FFFFFF"/>
          </w:tcPr>
          <w:p w14:paraId="402E2740" w14:textId="4B5B43D2" w:rsidR="00676CF0" w:rsidRPr="00BB3C21" w:rsidRDefault="00676CF0" w:rsidP="00676CF0">
            <w:pPr>
              <w:ind w:left="21"/>
              <w:jc w:val="both"/>
              <w:rPr>
                <w:sz w:val="18"/>
                <w:szCs w:val="18"/>
              </w:rPr>
            </w:pPr>
            <w:r w:rsidRPr="00B30744">
              <w:rPr>
                <w:sz w:val="18"/>
                <w:szCs w:val="18"/>
                <w:lang w:eastAsia="en-GB"/>
              </w:rPr>
              <w:t xml:space="preserve">Creation/updating of Data Management </w:t>
            </w:r>
            <w:commentRangeStart w:id="50"/>
            <w:r w:rsidRPr="00B30744">
              <w:rPr>
                <w:sz w:val="18"/>
                <w:szCs w:val="18"/>
                <w:lang w:eastAsia="en-GB"/>
              </w:rPr>
              <w:t>Plan</w:t>
            </w:r>
            <w:commentRangeEnd w:id="50"/>
            <w:r w:rsidR="006000EE">
              <w:rPr>
                <w:rStyle w:val="CommentReference"/>
                <w:rFonts w:ascii="Arial" w:hAnsi="Arial"/>
              </w:rPr>
              <w:commentReference w:id="50"/>
            </w:r>
            <w:r w:rsidRPr="00B30744">
              <w:rPr>
                <w:sz w:val="18"/>
                <w:szCs w:val="18"/>
                <w:lang w:eastAsia="en-GB"/>
              </w:rPr>
              <w:t> </w:t>
            </w:r>
          </w:p>
        </w:tc>
        <w:tc>
          <w:tcPr>
            <w:tcW w:w="1191" w:type="dxa"/>
            <w:tcBorders>
              <w:left w:val="single" w:sz="8" w:space="0" w:color="auto"/>
              <w:right w:val="single" w:sz="8" w:space="0" w:color="auto"/>
            </w:tcBorders>
            <w:shd w:val="clear" w:color="auto" w:fill="FFFFFF"/>
            <w:vAlign w:val="center"/>
          </w:tcPr>
          <w:p w14:paraId="45A4A934" w14:textId="49218839" w:rsidR="00676CF0" w:rsidRPr="00BB3C21" w:rsidRDefault="00676CF0" w:rsidP="00676CF0">
            <w:pPr>
              <w:ind w:left="21"/>
              <w:jc w:val="both"/>
              <w:rPr>
                <w:rFonts w:cs="Arial"/>
                <w:bCs/>
                <w:sz w:val="18"/>
                <w:szCs w:val="18"/>
              </w:rPr>
            </w:pPr>
          </w:p>
        </w:tc>
        <w:tc>
          <w:tcPr>
            <w:tcW w:w="1247" w:type="dxa"/>
            <w:tcBorders>
              <w:left w:val="single" w:sz="8" w:space="0" w:color="auto"/>
              <w:right w:val="single" w:sz="8" w:space="0" w:color="auto"/>
            </w:tcBorders>
            <w:shd w:val="clear" w:color="auto" w:fill="FFFFFF"/>
            <w:vAlign w:val="center"/>
          </w:tcPr>
          <w:p w14:paraId="58FBF965" w14:textId="113A6234"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191" w:type="dxa"/>
            <w:tcBorders>
              <w:left w:val="single" w:sz="8" w:space="0" w:color="auto"/>
              <w:right w:val="single" w:sz="8" w:space="0" w:color="auto"/>
            </w:tcBorders>
            <w:shd w:val="clear" w:color="auto" w:fill="FFFFFF"/>
            <w:vAlign w:val="center"/>
          </w:tcPr>
          <w:p w14:paraId="559B78CC" w14:textId="07D624A9"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332" w:type="dxa"/>
            <w:tcBorders>
              <w:left w:val="single" w:sz="8" w:space="0" w:color="auto"/>
              <w:right w:val="single" w:sz="8" w:space="0" w:color="auto"/>
            </w:tcBorders>
            <w:shd w:val="clear" w:color="auto" w:fill="FFFFFF"/>
            <w:vAlign w:val="center"/>
          </w:tcPr>
          <w:p w14:paraId="48761389" w14:textId="3D490A9C"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r>
      <w:tr w:rsidR="00676CF0" w:rsidRPr="00BB3C21" w14:paraId="1EB3D4B7" w14:textId="77777777" w:rsidTr="00FD5EBC">
        <w:trPr>
          <w:cantSplit/>
          <w:trHeight w:val="211"/>
          <w:tblHeader/>
        </w:trPr>
        <w:tc>
          <w:tcPr>
            <w:tcW w:w="3600" w:type="dxa"/>
            <w:tcBorders>
              <w:right w:val="single" w:sz="8" w:space="0" w:color="auto"/>
            </w:tcBorders>
            <w:shd w:val="clear" w:color="auto" w:fill="FFFFFF"/>
          </w:tcPr>
          <w:p w14:paraId="25EB16ED" w14:textId="5AC286B0" w:rsidR="00676CF0" w:rsidRPr="00BB3C21" w:rsidRDefault="00676CF0" w:rsidP="00676CF0">
            <w:pPr>
              <w:ind w:left="21"/>
              <w:jc w:val="both"/>
              <w:rPr>
                <w:sz w:val="18"/>
                <w:szCs w:val="18"/>
              </w:rPr>
            </w:pPr>
            <w:r w:rsidRPr="00B30744">
              <w:rPr>
                <w:sz w:val="18"/>
                <w:szCs w:val="18"/>
                <w:lang w:eastAsia="en-GB"/>
              </w:rPr>
              <w:t>CRF design and maintenance </w:t>
            </w:r>
          </w:p>
        </w:tc>
        <w:tc>
          <w:tcPr>
            <w:tcW w:w="1191" w:type="dxa"/>
            <w:tcBorders>
              <w:left w:val="single" w:sz="8" w:space="0" w:color="auto"/>
              <w:right w:val="single" w:sz="8" w:space="0" w:color="auto"/>
            </w:tcBorders>
            <w:shd w:val="clear" w:color="auto" w:fill="FFFFFF"/>
            <w:vAlign w:val="center"/>
          </w:tcPr>
          <w:p w14:paraId="46DB5199" w14:textId="27DC68B0" w:rsidR="00676CF0" w:rsidRPr="00BB3C21" w:rsidRDefault="00676CF0" w:rsidP="00676CF0">
            <w:pPr>
              <w:ind w:left="21"/>
              <w:jc w:val="both"/>
              <w:rPr>
                <w:rFonts w:cs="Arial"/>
                <w:bCs/>
                <w:sz w:val="18"/>
                <w:szCs w:val="18"/>
              </w:rPr>
            </w:pPr>
            <w:r w:rsidRPr="00B30744">
              <w:rPr>
                <w:sz w:val="18"/>
                <w:szCs w:val="18"/>
                <w:lang w:eastAsia="en-GB"/>
              </w:rPr>
              <w:t>X </w:t>
            </w:r>
          </w:p>
        </w:tc>
        <w:tc>
          <w:tcPr>
            <w:tcW w:w="1247" w:type="dxa"/>
            <w:tcBorders>
              <w:left w:val="single" w:sz="8" w:space="0" w:color="auto"/>
              <w:right w:val="single" w:sz="8" w:space="0" w:color="auto"/>
            </w:tcBorders>
            <w:shd w:val="clear" w:color="auto" w:fill="FFFFFF"/>
            <w:vAlign w:val="center"/>
          </w:tcPr>
          <w:p w14:paraId="66D629B4" w14:textId="4DA8E2E8"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191" w:type="dxa"/>
            <w:tcBorders>
              <w:left w:val="single" w:sz="8" w:space="0" w:color="auto"/>
              <w:right w:val="single" w:sz="8" w:space="0" w:color="auto"/>
            </w:tcBorders>
            <w:shd w:val="clear" w:color="auto" w:fill="FFFFFF"/>
            <w:vAlign w:val="center"/>
          </w:tcPr>
          <w:p w14:paraId="410AD766" w14:textId="6315B63F"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332" w:type="dxa"/>
            <w:tcBorders>
              <w:left w:val="single" w:sz="8" w:space="0" w:color="auto"/>
              <w:right w:val="single" w:sz="8" w:space="0" w:color="auto"/>
            </w:tcBorders>
            <w:shd w:val="clear" w:color="auto" w:fill="FFFFFF"/>
            <w:vAlign w:val="center"/>
          </w:tcPr>
          <w:p w14:paraId="57F64B4E" w14:textId="6011A8F2" w:rsidR="00676CF0" w:rsidRPr="00BB3C21" w:rsidRDefault="00676CF0" w:rsidP="00676CF0">
            <w:pPr>
              <w:ind w:left="21"/>
              <w:jc w:val="both"/>
              <w:rPr>
                <w:rFonts w:cs="Arial"/>
                <w:bCs/>
                <w:sz w:val="18"/>
                <w:szCs w:val="18"/>
              </w:rPr>
            </w:pPr>
            <w:r w:rsidRPr="00B30744">
              <w:rPr>
                <w:sz w:val="18"/>
                <w:szCs w:val="18"/>
                <w:lang w:eastAsia="en-GB"/>
              </w:rPr>
              <w:t>X </w:t>
            </w:r>
          </w:p>
        </w:tc>
      </w:tr>
      <w:tr w:rsidR="00676CF0" w:rsidRPr="00BB3C21" w14:paraId="1B458FAC" w14:textId="77777777" w:rsidTr="00FD5EBC">
        <w:trPr>
          <w:cantSplit/>
          <w:trHeight w:val="222"/>
          <w:tblHeader/>
        </w:trPr>
        <w:tc>
          <w:tcPr>
            <w:tcW w:w="3600" w:type="dxa"/>
            <w:tcBorders>
              <w:right w:val="single" w:sz="8" w:space="0" w:color="auto"/>
            </w:tcBorders>
            <w:shd w:val="clear" w:color="auto" w:fill="FFFFFF"/>
          </w:tcPr>
          <w:p w14:paraId="73F4411A" w14:textId="17CF10C9" w:rsidR="00676CF0" w:rsidRPr="00BB3C21" w:rsidRDefault="00676CF0" w:rsidP="00676CF0">
            <w:pPr>
              <w:ind w:left="21"/>
              <w:jc w:val="both"/>
              <w:rPr>
                <w:sz w:val="18"/>
                <w:szCs w:val="18"/>
              </w:rPr>
            </w:pPr>
            <w:r>
              <w:rPr>
                <w:sz w:val="18"/>
                <w:szCs w:val="18"/>
                <w:lang w:eastAsia="en-GB"/>
              </w:rPr>
              <w:t>Database design</w:t>
            </w:r>
          </w:p>
        </w:tc>
        <w:tc>
          <w:tcPr>
            <w:tcW w:w="1191" w:type="dxa"/>
            <w:tcBorders>
              <w:left w:val="single" w:sz="8" w:space="0" w:color="auto"/>
              <w:right w:val="single" w:sz="8" w:space="0" w:color="auto"/>
            </w:tcBorders>
            <w:shd w:val="clear" w:color="auto" w:fill="FFFFFF"/>
            <w:vAlign w:val="center"/>
          </w:tcPr>
          <w:p w14:paraId="7C726D5D" w14:textId="559F6F69" w:rsidR="00676CF0" w:rsidRPr="00BB3C21" w:rsidRDefault="00676CF0" w:rsidP="00676CF0">
            <w:pPr>
              <w:ind w:left="21"/>
              <w:jc w:val="both"/>
              <w:rPr>
                <w:rFonts w:cs="Arial"/>
                <w:bCs/>
                <w:sz w:val="18"/>
                <w:szCs w:val="18"/>
              </w:rPr>
            </w:pPr>
            <w:r w:rsidRPr="00B30744">
              <w:rPr>
                <w:sz w:val="18"/>
                <w:szCs w:val="18"/>
                <w:lang w:eastAsia="en-GB"/>
              </w:rPr>
              <w:t>X</w:t>
            </w:r>
          </w:p>
        </w:tc>
        <w:tc>
          <w:tcPr>
            <w:tcW w:w="1247" w:type="dxa"/>
            <w:tcBorders>
              <w:left w:val="single" w:sz="8" w:space="0" w:color="auto"/>
              <w:right w:val="single" w:sz="8" w:space="0" w:color="auto"/>
            </w:tcBorders>
            <w:shd w:val="clear" w:color="auto" w:fill="FFFFFF"/>
            <w:vAlign w:val="center"/>
          </w:tcPr>
          <w:p w14:paraId="4CDA90C8" w14:textId="77777777" w:rsidR="00676CF0" w:rsidRPr="00BB3C21" w:rsidRDefault="00676CF0" w:rsidP="00676CF0">
            <w:pPr>
              <w:ind w:left="21"/>
              <w:jc w:val="both"/>
              <w:rPr>
                <w:rFonts w:cs="Arial"/>
                <w:bCs/>
                <w:sz w:val="18"/>
                <w:szCs w:val="18"/>
              </w:rPr>
            </w:pPr>
          </w:p>
        </w:tc>
        <w:tc>
          <w:tcPr>
            <w:tcW w:w="1191" w:type="dxa"/>
            <w:tcBorders>
              <w:left w:val="single" w:sz="8" w:space="0" w:color="auto"/>
              <w:right w:val="single" w:sz="8" w:space="0" w:color="auto"/>
            </w:tcBorders>
            <w:shd w:val="clear" w:color="auto" w:fill="FFFFFF"/>
            <w:vAlign w:val="center"/>
          </w:tcPr>
          <w:p w14:paraId="77F11634" w14:textId="77777777" w:rsidR="00676CF0" w:rsidRPr="00BB3C21" w:rsidRDefault="00676CF0" w:rsidP="00676CF0">
            <w:pPr>
              <w:ind w:left="21"/>
              <w:jc w:val="both"/>
              <w:rPr>
                <w:rFonts w:cs="Arial"/>
                <w:bCs/>
                <w:sz w:val="18"/>
                <w:szCs w:val="18"/>
              </w:rPr>
            </w:pPr>
          </w:p>
        </w:tc>
        <w:tc>
          <w:tcPr>
            <w:tcW w:w="1332" w:type="dxa"/>
            <w:tcBorders>
              <w:left w:val="single" w:sz="8" w:space="0" w:color="auto"/>
              <w:right w:val="single" w:sz="8" w:space="0" w:color="auto"/>
            </w:tcBorders>
            <w:shd w:val="clear" w:color="auto" w:fill="FFFFFF"/>
            <w:vAlign w:val="center"/>
          </w:tcPr>
          <w:p w14:paraId="76EDC904" w14:textId="6081F5DF" w:rsidR="00676CF0" w:rsidRPr="00BB3C21" w:rsidRDefault="00676CF0" w:rsidP="00676CF0">
            <w:pPr>
              <w:ind w:left="21"/>
              <w:jc w:val="both"/>
              <w:rPr>
                <w:rFonts w:cs="Arial"/>
                <w:bCs/>
                <w:sz w:val="18"/>
                <w:szCs w:val="18"/>
              </w:rPr>
            </w:pPr>
            <w:r w:rsidRPr="00B30744">
              <w:rPr>
                <w:sz w:val="18"/>
                <w:szCs w:val="18"/>
                <w:lang w:eastAsia="en-GB"/>
              </w:rPr>
              <w:t>X</w:t>
            </w:r>
          </w:p>
        </w:tc>
      </w:tr>
      <w:tr w:rsidR="00676CF0" w:rsidRPr="00BB3C21" w14:paraId="54002AAA" w14:textId="77777777" w:rsidTr="00FD5EBC">
        <w:trPr>
          <w:cantSplit/>
          <w:trHeight w:val="222"/>
          <w:tblHeader/>
        </w:trPr>
        <w:tc>
          <w:tcPr>
            <w:tcW w:w="3600" w:type="dxa"/>
            <w:tcBorders>
              <w:right w:val="single" w:sz="8" w:space="0" w:color="auto"/>
            </w:tcBorders>
            <w:shd w:val="clear" w:color="auto" w:fill="FFFFFF"/>
          </w:tcPr>
          <w:p w14:paraId="56A57EA4" w14:textId="5C29ABED" w:rsidR="00676CF0" w:rsidRPr="00BB3C21" w:rsidRDefault="00676CF0" w:rsidP="00676CF0">
            <w:pPr>
              <w:ind w:left="21"/>
              <w:jc w:val="both"/>
              <w:rPr>
                <w:sz w:val="18"/>
                <w:szCs w:val="18"/>
              </w:rPr>
            </w:pPr>
            <w:r w:rsidRPr="00B30744">
              <w:rPr>
                <w:sz w:val="18"/>
                <w:szCs w:val="18"/>
                <w:lang w:eastAsia="en-GB"/>
              </w:rPr>
              <w:t>Build, test and validate databases </w:t>
            </w:r>
          </w:p>
        </w:tc>
        <w:tc>
          <w:tcPr>
            <w:tcW w:w="1191" w:type="dxa"/>
            <w:tcBorders>
              <w:left w:val="single" w:sz="8" w:space="0" w:color="auto"/>
              <w:right w:val="single" w:sz="8" w:space="0" w:color="auto"/>
            </w:tcBorders>
            <w:shd w:val="clear" w:color="auto" w:fill="FFFFFF"/>
            <w:vAlign w:val="center"/>
          </w:tcPr>
          <w:p w14:paraId="25F84C85" w14:textId="60B47BC5" w:rsidR="00676CF0" w:rsidRPr="00BB3C21" w:rsidRDefault="00676CF0" w:rsidP="00676CF0">
            <w:pPr>
              <w:ind w:left="21"/>
              <w:jc w:val="both"/>
              <w:rPr>
                <w:rFonts w:cs="Arial"/>
                <w:bCs/>
                <w:sz w:val="18"/>
                <w:szCs w:val="18"/>
              </w:rPr>
            </w:pPr>
            <w:r w:rsidRPr="00B30744">
              <w:rPr>
                <w:sz w:val="18"/>
                <w:szCs w:val="18"/>
                <w:lang w:eastAsia="en-GB"/>
              </w:rPr>
              <w:t>X </w:t>
            </w:r>
          </w:p>
        </w:tc>
        <w:tc>
          <w:tcPr>
            <w:tcW w:w="1247" w:type="dxa"/>
            <w:tcBorders>
              <w:left w:val="single" w:sz="8" w:space="0" w:color="auto"/>
              <w:right w:val="single" w:sz="8" w:space="0" w:color="auto"/>
            </w:tcBorders>
            <w:shd w:val="clear" w:color="auto" w:fill="FFFFFF"/>
            <w:vAlign w:val="center"/>
          </w:tcPr>
          <w:p w14:paraId="419C5638" w14:textId="06FD141B"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191" w:type="dxa"/>
            <w:tcBorders>
              <w:left w:val="single" w:sz="8" w:space="0" w:color="auto"/>
              <w:right w:val="single" w:sz="8" w:space="0" w:color="auto"/>
            </w:tcBorders>
            <w:shd w:val="clear" w:color="auto" w:fill="FFFFFF"/>
            <w:vAlign w:val="center"/>
          </w:tcPr>
          <w:p w14:paraId="25A47C42" w14:textId="35F8F3A0"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332" w:type="dxa"/>
            <w:tcBorders>
              <w:left w:val="single" w:sz="8" w:space="0" w:color="auto"/>
              <w:right w:val="single" w:sz="8" w:space="0" w:color="auto"/>
            </w:tcBorders>
            <w:shd w:val="clear" w:color="auto" w:fill="FFFFFF"/>
            <w:vAlign w:val="center"/>
          </w:tcPr>
          <w:p w14:paraId="323FC89E" w14:textId="2AA71439" w:rsidR="00676CF0" w:rsidRPr="00BB3C21" w:rsidRDefault="00676CF0" w:rsidP="00676CF0">
            <w:pPr>
              <w:ind w:left="21"/>
              <w:jc w:val="both"/>
              <w:rPr>
                <w:rFonts w:cs="Arial"/>
                <w:bCs/>
                <w:sz w:val="18"/>
                <w:szCs w:val="18"/>
              </w:rPr>
            </w:pPr>
            <w:r w:rsidRPr="00B30744">
              <w:rPr>
                <w:sz w:val="18"/>
                <w:szCs w:val="18"/>
                <w:lang w:eastAsia="en-GB"/>
              </w:rPr>
              <w:t>X </w:t>
            </w:r>
          </w:p>
        </w:tc>
      </w:tr>
      <w:tr w:rsidR="00676CF0" w:rsidRPr="00BB3C21" w14:paraId="58F86BDB" w14:textId="77777777" w:rsidTr="00FD5EBC">
        <w:trPr>
          <w:cantSplit/>
          <w:trHeight w:val="222"/>
          <w:tblHeader/>
        </w:trPr>
        <w:tc>
          <w:tcPr>
            <w:tcW w:w="3600" w:type="dxa"/>
            <w:tcBorders>
              <w:right w:val="single" w:sz="8" w:space="0" w:color="auto"/>
            </w:tcBorders>
            <w:shd w:val="clear" w:color="auto" w:fill="FFFFFF"/>
          </w:tcPr>
          <w:p w14:paraId="2571B0B9" w14:textId="5E78D9A5" w:rsidR="00676CF0" w:rsidRPr="00BB3C21" w:rsidRDefault="00676CF0" w:rsidP="00676CF0">
            <w:pPr>
              <w:ind w:left="21"/>
              <w:jc w:val="both"/>
              <w:rPr>
                <w:sz w:val="18"/>
                <w:szCs w:val="18"/>
              </w:rPr>
            </w:pPr>
            <w:r w:rsidRPr="00B30744">
              <w:rPr>
                <w:sz w:val="18"/>
                <w:szCs w:val="18"/>
                <w:lang w:eastAsia="en-GB"/>
              </w:rPr>
              <w:t>Data receipt procedures </w:t>
            </w:r>
          </w:p>
        </w:tc>
        <w:tc>
          <w:tcPr>
            <w:tcW w:w="1191" w:type="dxa"/>
            <w:tcBorders>
              <w:left w:val="single" w:sz="8" w:space="0" w:color="auto"/>
              <w:right w:val="single" w:sz="8" w:space="0" w:color="auto"/>
            </w:tcBorders>
            <w:shd w:val="clear" w:color="auto" w:fill="FFFFFF"/>
            <w:vAlign w:val="center"/>
          </w:tcPr>
          <w:p w14:paraId="15957171" w14:textId="5D42882D"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247" w:type="dxa"/>
            <w:tcBorders>
              <w:left w:val="single" w:sz="8" w:space="0" w:color="auto"/>
              <w:right w:val="single" w:sz="8" w:space="0" w:color="auto"/>
            </w:tcBorders>
            <w:shd w:val="clear" w:color="auto" w:fill="FFFFFF"/>
            <w:vAlign w:val="center"/>
          </w:tcPr>
          <w:p w14:paraId="212DB36D" w14:textId="5C6EFC24" w:rsidR="00676CF0" w:rsidRPr="00BB3C21" w:rsidRDefault="00676CF0" w:rsidP="00676CF0">
            <w:pPr>
              <w:ind w:left="21"/>
              <w:jc w:val="both"/>
              <w:rPr>
                <w:rFonts w:cs="Arial"/>
                <w:bCs/>
                <w:sz w:val="18"/>
                <w:szCs w:val="18"/>
              </w:rPr>
            </w:pPr>
            <w:r w:rsidRPr="00B30744">
              <w:rPr>
                <w:sz w:val="18"/>
                <w:szCs w:val="18"/>
                <w:lang w:eastAsia="en-GB"/>
              </w:rPr>
              <w:t>X </w:t>
            </w:r>
          </w:p>
        </w:tc>
        <w:tc>
          <w:tcPr>
            <w:tcW w:w="1191" w:type="dxa"/>
            <w:tcBorders>
              <w:left w:val="single" w:sz="8" w:space="0" w:color="auto"/>
              <w:right w:val="single" w:sz="8" w:space="0" w:color="auto"/>
            </w:tcBorders>
            <w:shd w:val="clear" w:color="auto" w:fill="FFFFFF"/>
            <w:vAlign w:val="center"/>
          </w:tcPr>
          <w:p w14:paraId="714918FD" w14:textId="28CBCA18"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332" w:type="dxa"/>
            <w:tcBorders>
              <w:left w:val="single" w:sz="8" w:space="0" w:color="auto"/>
              <w:right w:val="single" w:sz="8" w:space="0" w:color="auto"/>
            </w:tcBorders>
            <w:shd w:val="clear" w:color="auto" w:fill="FFFFFF"/>
            <w:vAlign w:val="center"/>
          </w:tcPr>
          <w:p w14:paraId="1C508B30" w14:textId="11F4D197"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r>
      <w:tr w:rsidR="00676CF0" w:rsidRPr="00BB3C21" w14:paraId="046C7A79" w14:textId="77777777" w:rsidTr="00FD5EBC">
        <w:trPr>
          <w:cantSplit/>
          <w:trHeight w:val="222"/>
          <w:tblHeader/>
        </w:trPr>
        <w:tc>
          <w:tcPr>
            <w:tcW w:w="3600" w:type="dxa"/>
            <w:tcBorders>
              <w:right w:val="single" w:sz="8" w:space="0" w:color="auto"/>
            </w:tcBorders>
            <w:shd w:val="clear" w:color="auto" w:fill="FFFFFF"/>
          </w:tcPr>
          <w:p w14:paraId="4D4E8BF8" w14:textId="7F50447E" w:rsidR="00676CF0" w:rsidRPr="00BB3C21" w:rsidRDefault="00676CF0" w:rsidP="00676CF0">
            <w:pPr>
              <w:ind w:left="21"/>
              <w:jc w:val="both"/>
              <w:rPr>
                <w:sz w:val="18"/>
                <w:szCs w:val="18"/>
              </w:rPr>
            </w:pPr>
            <w:r w:rsidRPr="00B30744">
              <w:rPr>
                <w:sz w:val="18"/>
                <w:szCs w:val="18"/>
                <w:lang w:eastAsia="en-GB"/>
              </w:rPr>
              <w:t>Data entry </w:t>
            </w:r>
          </w:p>
        </w:tc>
        <w:tc>
          <w:tcPr>
            <w:tcW w:w="1191" w:type="dxa"/>
            <w:tcBorders>
              <w:left w:val="single" w:sz="8" w:space="0" w:color="auto"/>
              <w:right w:val="single" w:sz="8" w:space="0" w:color="auto"/>
            </w:tcBorders>
            <w:shd w:val="clear" w:color="auto" w:fill="FFFFFF"/>
            <w:vAlign w:val="center"/>
          </w:tcPr>
          <w:p w14:paraId="595C9A02" w14:textId="22CB8793"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247" w:type="dxa"/>
            <w:tcBorders>
              <w:left w:val="single" w:sz="8" w:space="0" w:color="auto"/>
              <w:right w:val="single" w:sz="8" w:space="0" w:color="auto"/>
            </w:tcBorders>
            <w:shd w:val="clear" w:color="auto" w:fill="FFFFFF"/>
            <w:vAlign w:val="center"/>
          </w:tcPr>
          <w:p w14:paraId="508D34AA" w14:textId="751CC966" w:rsidR="00676CF0" w:rsidRPr="00BB3C21" w:rsidRDefault="00676CF0" w:rsidP="00676CF0">
            <w:pPr>
              <w:ind w:left="21"/>
              <w:jc w:val="both"/>
              <w:rPr>
                <w:rFonts w:cs="Arial"/>
                <w:bCs/>
                <w:sz w:val="18"/>
                <w:szCs w:val="18"/>
              </w:rPr>
            </w:pPr>
            <w:r w:rsidRPr="00B30744">
              <w:rPr>
                <w:sz w:val="18"/>
                <w:szCs w:val="18"/>
                <w:lang w:eastAsia="en-GB"/>
              </w:rPr>
              <w:t>X </w:t>
            </w:r>
          </w:p>
        </w:tc>
        <w:tc>
          <w:tcPr>
            <w:tcW w:w="1191" w:type="dxa"/>
            <w:tcBorders>
              <w:left w:val="single" w:sz="8" w:space="0" w:color="auto"/>
              <w:right w:val="single" w:sz="8" w:space="0" w:color="auto"/>
            </w:tcBorders>
            <w:shd w:val="clear" w:color="auto" w:fill="FFFFFF"/>
            <w:vAlign w:val="center"/>
          </w:tcPr>
          <w:p w14:paraId="542A33D9" w14:textId="6C673454"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332" w:type="dxa"/>
            <w:tcBorders>
              <w:left w:val="single" w:sz="8" w:space="0" w:color="auto"/>
              <w:right w:val="single" w:sz="8" w:space="0" w:color="auto"/>
            </w:tcBorders>
            <w:shd w:val="clear" w:color="auto" w:fill="FFFFFF"/>
            <w:vAlign w:val="center"/>
          </w:tcPr>
          <w:p w14:paraId="721400B8" w14:textId="59CD7A78"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r>
      <w:tr w:rsidR="00676CF0" w:rsidRPr="00BB3C21" w14:paraId="5CF334BC" w14:textId="77777777" w:rsidTr="00FD5EBC">
        <w:trPr>
          <w:cantSplit/>
          <w:trHeight w:val="168"/>
          <w:tblHeader/>
        </w:trPr>
        <w:tc>
          <w:tcPr>
            <w:tcW w:w="3600" w:type="dxa"/>
            <w:tcBorders>
              <w:right w:val="single" w:sz="8" w:space="0" w:color="auto"/>
            </w:tcBorders>
            <w:shd w:val="clear" w:color="auto" w:fill="FFFFFF"/>
          </w:tcPr>
          <w:p w14:paraId="50A32F86" w14:textId="46976500" w:rsidR="00676CF0" w:rsidRPr="00BB3C21" w:rsidRDefault="00676CF0" w:rsidP="00676CF0">
            <w:pPr>
              <w:ind w:left="21"/>
              <w:jc w:val="both"/>
              <w:rPr>
                <w:sz w:val="18"/>
                <w:szCs w:val="18"/>
              </w:rPr>
            </w:pPr>
            <w:r>
              <w:rPr>
                <w:sz w:val="18"/>
                <w:szCs w:val="18"/>
                <w:lang w:eastAsia="en-GB"/>
              </w:rPr>
              <w:t>Randomisation</w:t>
            </w:r>
          </w:p>
        </w:tc>
        <w:tc>
          <w:tcPr>
            <w:tcW w:w="1191" w:type="dxa"/>
            <w:tcBorders>
              <w:left w:val="single" w:sz="8" w:space="0" w:color="auto"/>
              <w:right w:val="single" w:sz="8" w:space="0" w:color="auto"/>
            </w:tcBorders>
            <w:shd w:val="clear" w:color="auto" w:fill="FFFFFF"/>
            <w:vAlign w:val="center"/>
          </w:tcPr>
          <w:p w14:paraId="1F631108" w14:textId="390A9A0D" w:rsidR="00676CF0" w:rsidRPr="00BB3C21" w:rsidRDefault="00676CF0" w:rsidP="00676CF0">
            <w:pPr>
              <w:ind w:left="21"/>
              <w:jc w:val="both"/>
              <w:rPr>
                <w:rFonts w:cs="Arial"/>
                <w:bCs/>
                <w:sz w:val="18"/>
                <w:szCs w:val="18"/>
              </w:rPr>
            </w:pPr>
            <w:r w:rsidRPr="00B30744">
              <w:rPr>
                <w:sz w:val="18"/>
                <w:szCs w:val="18"/>
                <w:lang w:eastAsia="en-GB"/>
              </w:rPr>
              <w:t>X</w:t>
            </w:r>
          </w:p>
        </w:tc>
        <w:tc>
          <w:tcPr>
            <w:tcW w:w="1247" w:type="dxa"/>
            <w:tcBorders>
              <w:left w:val="single" w:sz="8" w:space="0" w:color="auto"/>
              <w:right w:val="single" w:sz="8" w:space="0" w:color="auto"/>
            </w:tcBorders>
            <w:shd w:val="clear" w:color="auto" w:fill="FFFFFF"/>
            <w:vAlign w:val="center"/>
          </w:tcPr>
          <w:p w14:paraId="36912238" w14:textId="22DB427D" w:rsidR="00676CF0" w:rsidRPr="00BB3C21" w:rsidRDefault="00676CF0" w:rsidP="00676CF0">
            <w:pPr>
              <w:ind w:left="21"/>
              <w:jc w:val="both"/>
              <w:rPr>
                <w:rFonts w:cs="Arial"/>
                <w:bCs/>
                <w:sz w:val="18"/>
                <w:szCs w:val="18"/>
              </w:rPr>
            </w:pPr>
            <w:r w:rsidRPr="00B30744">
              <w:rPr>
                <w:sz w:val="18"/>
                <w:szCs w:val="18"/>
                <w:lang w:eastAsia="en-GB"/>
              </w:rPr>
              <w:t>X</w:t>
            </w:r>
          </w:p>
        </w:tc>
        <w:tc>
          <w:tcPr>
            <w:tcW w:w="1191" w:type="dxa"/>
            <w:tcBorders>
              <w:left w:val="single" w:sz="8" w:space="0" w:color="auto"/>
              <w:right w:val="single" w:sz="8" w:space="0" w:color="auto"/>
            </w:tcBorders>
            <w:shd w:val="clear" w:color="auto" w:fill="FFFFFF"/>
            <w:vAlign w:val="center"/>
          </w:tcPr>
          <w:p w14:paraId="78DA8EAA" w14:textId="77777777" w:rsidR="00676CF0" w:rsidRPr="00BB3C21" w:rsidRDefault="00676CF0" w:rsidP="00676CF0">
            <w:pPr>
              <w:ind w:left="21"/>
              <w:jc w:val="both"/>
              <w:rPr>
                <w:rFonts w:cs="Arial"/>
                <w:bCs/>
                <w:sz w:val="18"/>
                <w:szCs w:val="18"/>
              </w:rPr>
            </w:pPr>
          </w:p>
        </w:tc>
        <w:tc>
          <w:tcPr>
            <w:tcW w:w="1332" w:type="dxa"/>
            <w:tcBorders>
              <w:left w:val="single" w:sz="8" w:space="0" w:color="auto"/>
              <w:right w:val="single" w:sz="8" w:space="0" w:color="auto"/>
            </w:tcBorders>
            <w:shd w:val="clear" w:color="auto" w:fill="FFFFFF"/>
            <w:vAlign w:val="center"/>
          </w:tcPr>
          <w:p w14:paraId="73A0052B" w14:textId="77777777" w:rsidR="00676CF0" w:rsidRPr="00BB3C21" w:rsidRDefault="00676CF0" w:rsidP="00676CF0">
            <w:pPr>
              <w:ind w:left="21"/>
              <w:jc w:val="both"/>
              <w:rPr>
                <w:rFonts w:cs="Arial"/>
                <w:bCs/>
                <w:sz w:val="18"/>
                <w:szCs w:val="18"/>
              </w:rPr>
            </w:pPr>
          </w:p>
        </w:tc>
      </w:tr>
      <w:tr w:rsidR="00676CF0" w:rsidRPr="00BB3C21" w14:paraId="2D40C520" w14:textId="77777777" w:rsidTr="00FD5EBC">
        <w:trPr>
          <w:cantSplit/>
          <w:trHeight w:val="537"/>
          <w:tblHeader/>
        </w:trPr>
        <w:tc>
          <w:tcPr>
            <w:tcW w:w="3600" w:type="dxa"/>
            <w:tcBorders>
              <w:right w:val="single" w:sz="8" w:space="0" w:color="auto"/>
            </w:tcBorders>
            <w:shd w:val="clear" w:color="auto" w:fill="FFFFFF"/>
          </w:tcPr>
          <w:p w14:paraId="793B02B6" w14:textId="1FB6F122" w:rsidR="00676CF0" w:rsidRPr="00BB3C21" w:rsidRDefault="00676CF0" w:rsidP="00676CF0">
            <w:pPr>
              <w:ind w:left="21"/>
              <w:jc w:val="both"/>
              <w:rPr>
                <w:sz w:val="18"/>
                <w:szCs w:val="18"/>
              </w:rPr>
            </w:pPr>
            <w:r w:rsidRPr="00B30744">
              <w:rPr>
                <w:sz w:val="18"/>
                <w:szCs w:val="18"/>
                <w:lang w:eastAsia="en-GB"/>
              </w:rPr>
              <w:t>Data query generation </w:t>
            </w:r>
          </w:p>
        </w:tc>
        <w:tc>
          <w:tcPr>
            <w:tcW w:w="1191" w:type="dxa"/>
            <w:tcBorders>
              <w:left w:val="single" w:sz="8" w:space="0" w:color="auto"/>
              <w:right w:val="single" w:sz="8" w:space="0" w:color="auto"/>
            </w:tcBorders>
            <w:shd w:val="clear" w:color="auto" w:fill="FFFFFF"/>
            <w:vAlign w:val="center"/>
          </w:tcPr>
          <w:p w14:paraId="67E3E7F7" w14:textId="484D700E" w:rsidR="00676CF0" w:rsidRPr="00BB3C21" w:rsidRDefault="00676CF0" w:rsidP="00676CF0">
            <w:pPr>
              <w:ind w:left="21"/>
              <w:jc w:val="both"/>
              <w:rPr>
                <w:rFonts w:cs="Arial"/>
                <w:bCs/>
                <w:sz w:val="18"/>
                <w:szCs w:val="18"/>
              </w:rPr>
            </w:pPr>
            <w:r w:rsidRPr="00B30744">
              <w:rPr>
                <w:sz w:val="18"/>
                <w:szCs w:val="18"/>
                <w:lang w:eastAsia="en-GB"/>
              </w:rPr>
              <w:t>X </w:t>
            </w:r>
          </w:p>
        </w:tc>
        <w:tc>
          <w:tcPr>
            <w:tcW w:w="1247" w:type="dxa"/>
            <w:tcBorders>
              <w:left w:val="single" w:sz="8" w:space="0" w:color="auto"/>
              <w:right w:val="single" w:sz="8" w:space="0" w:color="auto"/>
            </w:tcBorders>
            <w:shd w:val="clear" w:color="auto" w:fill="FFFFFF"/>
            <w:vAlign w:val="center"/>
          </w:tcPr>
          <w:p w14:paraId="2D46E5A5" w14:textId="2894096F" w:rsidR="00676CF0" w:rsidRPr="00BB3C21" w:rsidRDefault="00676CF0" w:rsidP="00676CF0">
            <w:pPr>
              <w:ind w:left="21"/>
              <w:jc w:val="both"/>
              <w:rPr>
                <w:rFonts w:cs="Arial"/>
                <w:bCs/>
                <w:sz w:val="18"/>
                <w:szCs w:val="18"/>
              </w:rPr>
            </w:pPr>
            <w:r w:rsidRPr="00B30744">
              <w:rPr>
                <w:sz w:val="18"/>
                <w:szCs w:val="18"/>
                <w:lang w:eastAsia="en-GB"/>
              </w:rPr>
              <w:t>X </w:t>
            </w:r>
          </w:p>
        </w:tc>
        <w:tc>
          <w:tcPr>
            <w:tcW w:w="1191" w:type="dxa"/>
            <w:tcBorders>
              <w:left w:val="single" w:sz="8" w:space="0" w:color="auto"/>
              <w:right w:val="single" w:sz="8" w:space="0" w:color="auto"/>
            </w:tcBorders>
            <w:shd w:val="clear" w:color="auto" w:fill="FFFFFF"/>
            <w:vAlign w:val="center"/>
          </w:tcPr>
          <w:p w14:paraId="13E4A889" w14:textId="523AB699" w:rsidR="00676CF0" w:rsidRPr="00BB3C21" w:rsidRDefault="00676CF0" w:rsidP="00676CF0">
            <w:pPr>
              <w:ind w:left="21"/>
              <w:jc w:val="both"/>
              <w:rPr>
                <w:rFonts w:cs="Arial"/>
                <w:bCs/>
                <w:sz w:val="18"/>
                <w:szCs w:val="18"/>
              </w:rPr>
            </w:pPr>
            <w:r w:rsidRPr="00B30744">
              <w:rPr>
                <w:sz w:val="18"/>
                <w:szCs w:val="18"/>
                <w:lang w:eastAsia="en-GB"/>
              </w:rPr>
              <w:t>X </w:t>
            </w:r>
          </w:p>
        </w:tc>
        <w:tc>
          <w:tcPr>
            <w:tcW w:w="1332" w:type="dxa"/>
            <w:tcBorders>
              <w:left w:val="single" w:sz="8" w:space="0" w:color="auto"/>
              <w:right w:val="single" w:sz="8" w:space="0" w:color="auto"/>
            </w:tcBorders>
            <w:shd w:val="clear" w:color="auto" w:fill="FFFFFF"/>
            <w:vAlign w:val="center"/>
          </w:tcPr>
          <w:p w14:paraId="46224F15" w14:textId="317BEC2A" w:rsidR="00676CF0" w:rsidRPr="00BB3C21" w:rsidRDefault="00676CF0" w:rsidP="00676CF0">
            <w:pPr>
              <w:ind w:left="21"/>
              <w:jc w:val="both"/>
              <w:rPr>
                <w:rFonts w:cs="Arial"/>
                <w:bCs/>
                <w:sz w:val="18"/>
                <w:szCs w:val="18"/>
              </w:rPr>
            </w:pPr>
            <w:r w:rsidRPr="00B30744">
              <w:rPr>
                <w:sz w:val="18"/>
                <w:szCs w:val="18"/>
                <w:lang w:eastAsia="en-GB"/>
              </w:rPr>
              <w:t>X </w:t>
            </w:r>
          </w:p>
        </w:tc>
      </w:tr>
      <w:tr w:rsidR="00676CF0" w:rsidRPr="00BB3C21" w14:paraId="37ACDC6D" w14:textId="77777777" w:rsidTr="00FD5EBC">
        <w:trPr>
          <w:cantSplit/>
          <w:trHeight w:val="222"/>
          <w:tblHeader/>
        </w:trPr>
        <w:tc>
          <w:tcPr>
            <w:tcW w:w="3600" w:type="dxa"/>
            <w:tcBorders>
              <w:right w:val="single" w:sz="8" w:space="0" w:color="auto"/>
            </w:tcBorders>
            <w:shd w:val="clear" w:color="auto" w:fill="FFFFFF"/>
          </w:tcPr>
          <w:p w14:paraId="28D73711" w14:textId="34D1A4D5" w:rsidR="00676CF0" w:rsidRPr="00BB3C21" w:rsidRDefault="00676CF0" w:rsidP="00676CF0">
            <w:pPr>
              <w:ind w:left="21"/>
              <w:jc w:val="both"/>
              <w:rPr>
                <w:sz w:val="18"/>
                <w:szCs w:val="18"/>
              </w:rPr>
            </w:pPr>
            <w:r w:rsidRPr="00B30744">
              <w:rPr>
                <w:sz w:val="18"/>
                <w:szCs w:val="18"/>
                <w:lang w:eastAsia="en-GB"/>
              </w:rPr>
              <w:t>Timely data query resolution </w:t>
            </w:r>
          </w:p>
        </w:tc>
        <w:tc>
          <w:tcPr>
            <w:tcW w:w="1191" w:type="dxa"/>
            <w:tcBorders>
              <w:left w:val="single" w:sz="8" w:space="0" w:color="auto"/>
              <w:right w:val="single" w:sz="8" w:space="0" w:color="auto"/>
            </w:tcBorders>
            <w:shd w:val="clear" w:color="auto" w:fill="FFFFFF"/>
            <w:vAlign w:val="center"/>
          </w:tcPr>
          <w:p w14:paraId="636843DE" w14:textId="69AD4908"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247" w:type="dxa"/>
            <w:tcBorders>
              <w:left w:val="single" w:sz="8" w:space="0" w:color="auto"/>
              <w:right w:val="single" w:sz="8" w:space="0" w:color="auto"/>
            </w:tcBorders>
            <w:shd w:val="clear" w:color="auto" w:fill="FFFFFF"/>
            <w:vAlign w:val="center"/>
          </w:tcPr>
          <w:p w14:paraId="32007A6F" w14:textId="672C9975" w:rsidR="00676CF0" w:rsidRPr="00BB3C21" w:rsidRDefault="00676CF0" w:rsidP="00676CF0">
            <w:pPr>
              <w:ind w:left="21"/>
              <w:jc w:val="both"/>
              <w:rPr>
                <w:rFonts w:cs="Arial"/>
                <w:bCs/>
                <w:sz w:val="18"/>
                <w:szCs w:val="18"/>
              </w:rPr>
            </w:pPr>
            <w:r w:rsidRPr="00B30744">
              <w:rPr>
                <w:sz w:val="18"/>
                <w:szCs w:val="18"/>
                <w:lang w:eastAsia="en-GB"/>
              </w:rPr>
              <w:t>X </w:t>
            </w:r>
          </w:p>
        </w:tc>
        <w:tc>
          <w:tcPr>
            <w:tcW w:w="1191" w:type="dxa"/>
            <w:tcBorders>
              <w:left w:val="single" w:sz="8" w:space="0" w:color="auto"/>
              <w:right w:val="single" w:sz="8" w:space="0" w:color="auto"/>
            </w:tcBorders>
            <w:shd w:val="clear" w:color="auto" w:fill="FFFFFF"/>
            <w:vAlign w:val="center"/>
          </w:tcPr>
          <w:p w14:paraId="5765C58C" w14:textId="35080DE6"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332" w:type="dxa"/>
            <w:tcBorders>
              <w:left w:val="single" w:sz="8" w:space="0" w:color="auto"/>
              <w:right w:val="single" w:sz="8" w:space="0" w:color="auto"/>
            </w:tcBorders>
            <w:shd w:val="clear" w:color="auto" w:fill="FFFFFF"/>
            <w:vAlign w:val="center"/>
          </w:tcPr>
          <w:p w14:paraId="765861CD" w14:textId="1109F5B7"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r>
      <w:tr w:rsidR="00676CF0" w:rsidRPr="00BB3C21" w14:paraId="3348C84F" w14:textId="77777777" w:rsidTr="00FD5EBC">
        <w:trPr>
          <w:cantSplit/>
          <w:trHeight w:val="222"/>
          <w:tblHeader/>
        </w:trPr>
        <w:tc>
          <w:tcPr>
            <w:tcW w:w="3600" w:type="dxa"/>
            <w:tcBorders>
              <w:right w:val="single" w:sz="8" w:space="0" w:color="auto"/>
            </w:tcBorders>
            <w:shd w:val="clear" w:color="auto" w:fill="FFFFFF"/>
          </w:tcPr>
          <w:p w14:paraId="7D910B40" w14:textId="76D41D59" w:rsidR="00676CF0" w:rsidRPr="00BB3C21" w:rsidRDefault="00676CF0" w:rsidP="00676CF0">
            <w:pPr>
              <w:ind w:left="21"/>
              <w:jc w:val="both"/>
              <w:rPr>
                <w:sz w:val="18"/>
                <w:szCs w:val="18"/>
              </w:rPr>
            </w:pPr>
            <w:r w:rsidRPr="00B30744">
              <w:rPr>
                <w:sz w:val="18"/>
                <w:szCs w:val="18"/>
                <w:lang w:eastAsia="en-GB"/>
              </w:rPr>
              <w:t>Central monitoring </w:t>
            </w:r>
          </w:p>
        </w:tc>
        <w:tc>
          <w:tcPr>
            <w:tcW w:w="1191" w:type="dxa"/>
            <w:tcBorders>
              <w:left w:val="single" w:sz="8" w:space="0" w:color="auto"/>
              <w:right w:val="single" w:sz="8" w:space="0" w:color="auto"/>
            </w:tcBorders>
            <w:shd w:val="clear" w:color="auto" w:fill="FFFFFF"/>
            <w:vAlign w:val="center"/>
          </w:tcPr>
          <w:p w14:paraId="4069854B" w14:textId="4276DF9C" w:rsidR="00676CF0" w:rsidRPr="00BB3C21" w:rsidRDefault="00676CF0" w:rsidP="00676CF0">
            <w:pPr>
              <w:ind w:left="21"/>
              <w:jc w:val="both"/>
              <w:rPr>
                <w:rFonts w:cs="Arial"/>
                <w:bCs/>
                <w:sz w:val="18"/>
                <w:szCs w:val="18"/>
              </w:rPr>
            </w:pPr>
            <w:r w:rsidRPr="00B30744">
              <w:rPr>
                <w:sz w:val="18"/>
                <w:szCs w:val="18"/>
                <w:lang w:eastAsia="en-GB"/>
              </w:rPr>
              <w:t>X </w:t>
            </w:r>
          </w:p>
        </w:tc>
        <w:tc>
          <w:tcPr>
            <w:tcW w:w="1247" w:type="dxa"/>
            <w:tcBorders>
              <w:left w:val="single" w:sz="8" w:space="0" w:color="auto"/>
              <w:right w:val="single" w:sz="8" w:space="0" w:color="auto"/>
            </w:tcBorders>
            <w:shd w:val="clear" w:color="auto" w:fill="FFFFFF"/>
            <w:vAlign w:val="center"/>
          </w:tcPr>
          <w:p w14:paraId="2B2B6F94" w14:textId="2AAF9E55"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191" w:type="dxa"/>
            <w:tcBorders>
              <w:left w:val="single" w:sz="8" w:space="0" w:color="auto"/>
              <w:right w:val="single" w:sz="8" w:space="0" w:color="auto"/>
            </w:tcBorders>
            <w:shd w:val="clear" w:color="auto" w:fill="FFFFFF"/>
            <w:vAlign w:val="center"/>
          </w:tcPr>
          <w:p w14:paraId="3C6458BB" w14:textId="2E59F17B" w:rsidR="00676CF0" w:rsidRPr="00BB3C21" w:rsidRDefault="00676CF0" w:rsidP="00676CF0">
            <w:pPr>
              <w:ind w:left="21"/>
              <w:jc w:val="both"/>
              <w:rPr>
                <w:rFonts w:cs="Arial"/>
                <w:bCs/>
                <w:sz w:val="18"/>
                <w:szCs w:val="18"/>
              </w:rPr>
            </w:pPr>
            <w:r w:rsidRPr="00B30744">
              <w:rPr>
                <w:sz w:val="18"/>
                <w:szCs w:val="18"/>
                <w:lang w:eastAsia="en-GB"/>
              </w:rPr>
              <w:t>X </w:t>
            </w:r>
          </w:p>
        </w:tc>
        <w:tc>
          <w:tcPr>
            <w:tcW w:w="1332" w:type="dxa"/>
            <w:tcBorders>
              <w:left w:val="single" w:sz="8" w:space="0" w:color="auto"/>
              <w:right w:val="single" w:sz="8" w:space="0" w:color="auto"/>
            </w:tcBorders>
            <w:shd w:val="clear" w:color="auto" w:fill="FFFFFF"/>
            <w:vAlign w:val="center"/>
          </w:tcPr>
          <w:p w14:paraId="70ACE136" w14:textId="4B91C3EA" w:rsidR="00676CF0" w:rsidRPr="00BB3C21" w:rsidRDefault="00676CF0" w:rsidP="00676CF0">
            <w:pPr>
              <w:ind w:left="21"/>
              <w:jc w:val="both"/>
              <w:rPr>
                <w:rFonts w:cs="Arial"/>
                <w:bCs/>
                <w:sz w:val="18"/>
                <w:szCs w:val="18"/>
              </w:rPr>
            </w:pPr>
            <w:r w:rsidRPr="00B30744">
              <w:rPr>
                <w:sz w:val="18"/>
                <w:szCs w:val="18"/>
                <w:lang w:eastAsia="en-GB"/>
              </w:rPr>
              <w:t>X </w:t>
            </w:r>
          </w:p>
        </w:tc>
      </w:tr>
      <w:tr w:rsidR="00676CF0" w:rsidRPr="00BB3C21" w14:paraId="796B16F5" w14:textId="77777777" w:rsidTr="00FD5EBC">
        <w:trPr>
          <w:cantSplit/>
          <w:trHeight w:val="222"/>
          <w:tblHeader/>
        </w:trPr>
        <w:tc>
          <w:tcPr>
            <w:tcW w:w="3600" w:type="dxa"/>
            <w:tcBorders>
              <w:right w:val="single" w:sz="8" w:space="0" w:color="auto"/>
            </w:tcBorders>
            <w:shd w:val="clear" w:color="auto" w:fill="FFFFFF"/>
          </w:tcPr>
          <w:p w14:paraId="0A394390" w14:textId="084FECC8" w:rsidR="00676CF0" w:rsidRPr="00BB3C21" w:rsidRDefault="00676CF0" w:rsidP="00676CF0">
            <w:pPr>
              <w:ind w:left="21"/>
              <w:jc w:val="both"/>
              <w:rPr>
                <w:sz w:val="18"/>
                <w:szCs w:val="18"/>
              </w:rPr>
            </w:pPr>
            <w:r w:rsidRPr="00B30744">
              <w:rPr>
                <w:sz w:val="18"/>
                <w:szCs w:val="18"/>
                <w:lang w:eastAsia="en-GB"/>
              </w:rPr>
              <w:t>Data coding </w:t>
            </w:r>
          </w:p>
        </w:tc>
        <w:tc>
          <w:tcPr>
            <w:tcW w:w="1191" w:type="dxa"/>
            <w:tcBorders>
              <w:left w:val="single" w:sz="8" w:space="0" w:color="auto"/>
              <w:right w:val="single" w:sz="8" w:space="0" w:color="auto"/>
            </w:tcBorders>
            <w:shd w:val="clear" w:color="auto" w:fill="FFFFFF"/>
            <w:vAlign w:val="center"/>
          </w:tcPr>
          <w:p w14:paraId="51E19C04" w14:textId="6D66D761" w:rsidR="00676CF0" w:rsidRPr="00BB3C21" w:rsidRDefault="00676CF0" w:rsidP="00676CF0">
            <w:pPr>
              <w:ind w:left="21"/>
              <w:jc w:val="both"/>
              <w:rPr>
                <w:rFonts w:cs="Arial"/>
                <w:bCs/>
                <w:sz w:val="18"/>
                <w:szCs w:val="18"/>
              </w:rPr>
            </w:pPr>
            <w:r w:rsidRPr="00B30744">
              <w:rPr>
                <w:sz w:val="18"/>
                <w:szCs w:val="18"/>
                <w:lang w:eastAsia="en-GB"/>
              </w:rPr>
              <w:t>X </w:t>
            </w:r>
          </w:p>
        </w:tc>
        <w:tc>
          <w:tcPr>
            <w:tcW w:w="1247" w:type="dxa"/>
            <w:tcBorders>
              <w:left w:val="single" w:sz="8" w:space="0" w:color="auto"/>
              <w:right w:val="single" w:sz="8" w:space="0" w:color="auto"/>
            </w:tcBorders>
            <w:shd w:val="clear" w:color="auto" w:fill="FFFFFF"/>
            <w:vAlign w:val="center"/>
          </w:tcPr>
          <w:p w14:paraId="572B21D7" w14:textId="451F5E1C"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191" w:type="dxa"/>
            <w:tcBorders>
              <w:left w:val="single" w:sz="8" w:space="0" w:color="auto"/>
              <w:right w:val="single" w:sz="8" w:space="0" w:color="auto"/>
            </w:tcBorders>
            <w:shd w:val="clear" w:color="auto" w:fill="FFFFFF"/>
            <w:vAlign w:val="center"/>
          </w:tcPr>
          <w:p w14:paraId="2CBE0D86" w14:textId="0780951A"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332" w:type="dxa"/>
            <w:tcBorders>
              <w:left w:val="single" w:sz="8" w:space="0" w:color="auto"/>
              <w:right w:val="single" w:sz="8" w:space="0" w:color="auto"/>
            </w:tcBorders>
            <w:shd w:val="clear" w:color="auto" w:fill="FFFFFF"/>
            <w:vAlign w:val="center"/>
          </w:tcPr>
          <w:p w14:paraId="12198E0C" w14:textId="653033B9"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r>
      <w:tr w:rsidR="00676CF0" w:rsidRPr="00BB3C21" w14:paraId="260C23D5" w14:textId="77777777" w:rsidTr="00FD5EBC">
        <w:trPr>
          <w:cantSplit/>
          <w:trHeight w:val="222"/>
          <w:tblHeader/>
        </w:trPr>
        <w:tc>
          <w:tcPr>
            <w:tcW w:w="3600" w:type="dxa"/>
            <w:tcBorders>
              <w:right w:val="single" w:sz="8" w:space="0" w:color="auto"/>
            </w:tcBorders>
            <w:shd w:val="clear" w:color="auto" w:fill="FFFFFF"/>
          </w:tcPr>
          <w:p w14:paraId="1C5CA27A" w14:textId="04B0FCDD" w:rsidR="00676CF0" w:rsidRPr="00BB3C21" w:rsidRDefault="00676CF0" w:rsidP="00676CF0">
            <w:pPr>
              <w:ind w:left="21"/>
              <w:jc w:val="both"/>
              <w:rPr>
                <w:sz w:val="18"/>
                <w:szCs w:val="18"/>
              </w:rPr>
            </w:pPr>
            <w:proofErr w:type="spellStart"/>
            <w:r w:rsidRPr="00B30744">
              <w:rPr>
                <w:sz w:val="18"/>
                <w:szCs w:val="18"/>
                <w:lang w:eastAsia="en-GB"/>
              </w:rPr>
              <w:t>MedDRA</w:t>
            </w:r>
            <w:proofErr w:type="spellEnd"/>
            <w:r w:rsidRPr="00B30744">
              <w:rPr>
                <w:sz w:val="18"/>
                <w:szCs w:val="18"/>
                <w:lang w:eastAsia="en-GB"/>
              </w:rPr>
              <w:t xml:space="preserve"> coding </w:t>
            </w:r>
          </w:p>
        </w:tc>
        <w:tc>
          <w:tcPr>
            <w:tcW w:w="1191" w:type="dxa"/>
            <w:tcBorders>
              <w:left w:val="single" w:sz="8" w:space="0" w:color="auto"/>
              <w:right w:val="single" w:sz="8" w:space="0" w:color="auto"/>
            </w:tcBorders>
            <w:shd w:val="clear" w:color="auto" w:fill="FFFFFF"/>
            <w:vAlign w:val="center"/>
          </w:tcPr>
          <w:p w14:paraId="28D1E455" w14:textId="26EA9B97"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247" w:type="dxa"/>
            <w:tcBorders>
              <w:left w:val="single" w:sz="8" w:space="0" w:color="auto"/>
              <w:right w:val="single" w:sz="8" w:space="0" w:color="auto"/>
            </w:tcBorders>
            <w:shd w:val="clear" w:color="auto" w:fill="FFFFFF"/>
            <w:vAlign w:val="center"/>
          </w:tcPr>
          <w:p w14:paraId="17316BB2" w14:textId="1DB35DEC"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191" w:type="dxa"/>
            <w:tcBorders>
              <w:left w:val="single" w:sz="8" w:space="0" w:color="auto"/>
              <w:right w:val="single" w:sz="8" w:space="0" w:color="auto"/>
            </w:tcBorders>
            <w:shd w:val="clear" w:color="auto" w:fill="FFFFFF"/>
            <w:vAlign w:val="center"/>
          </w:tcPr>
          <w:p w14:paraId="5DFD44D5" w14:textId="0526F32A"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332" w:type="dxa"/>
            <w:tcBorders>
              <w:left w:val="single" w:sz="8" w:space="0" w:color="auto"/>
              <w:right w:val="single" w:sz="8" w:space="0" w:color="auto"/>
            </w:tcBorders>
            <w:shd w:val="clear" w:color="auto" w:fill="FFFFFF"/>
            <w:vAlign w:val="center"/>
          </w:tcPr>
          <w:p w14:paraId="58468FEC" w14:textId="14CC8B1B" w:rsidR="00676CF0" w:rsidRPr="00BB3C21" w:rsidRDefault="00EF7F85" w:rsidP="00676CF0">
            <w:pPr>
              <w:ind w:left="21"/>
              <w:jc w:val="both"/>
              <w:rPr>
                <w:rFonts w:cs="Arial"/>
                <w:bCs/>
                <w:sz w:val="18"/>
                <w:szCs w:val="18"/>
              </w:rPr>
            </w:pPr>
            <w:r>
              <w:rPr>
                <w:rFonts w:cs="Arial"/>
                <w:bCs/>
                <w:sz w:val="18"/>
                <w:szCs w:val="18"/>
              </w:rPr>
              <w:t>X</w:t>
            </w:r>
          </w:p>
        </w:tc>
      </w:tr>
      <w:tr w:rsidR="00676CF0" w:rsidRPr="00BB3C21" w14:paraId="42AE12B3" w14:textId="77777777" w:rsidTr="00FD5EBC">
        <w:trPr>
          <w:cantSplit/>
          <w:trHeight w:val="222"/>
          <w:tblHeader/>
        </w:trPr>
        <w:tc>
          <w:tcPr>
            <w:tcW w:w="3600" w:type="dxa"/>
            <w:tcBorders>
              <w:right w:val="single" w:sz="8" w:space="0" w:color="auto"/>
            </w:tcBorders>
            <w:shd w:val="clear" w:color="auto" w:fill="FFFFFF"/>
          </w:tcPr>
          <w:p w14:paraId="3AC766B7" w14:textId="5E517CDD" w:rsidR="00676CF0" w:rsidRPr="00BB3C21" w:rsidRDefault="00676CF0" w:rsidP="00676CF0">
            <w:pPr>
              <w:ind w:left="21"/>
              <w:jc w:val="both"/>
              <w:rPr>
                <w:sz w:val="18"/>
                <w:szCs w:val="18"/>
              </w:rPr>
            </w:pPr>
            <w:r w:rsidRPr="00B30744">
              <w:rPr>
                <w:sz w:val="18"/>
                <w:szCs w:val="18"/>
                <w:lang w:eastAsia="en-GB"/>
              </w:rPr>
              <w:t>Reporting of trial data </w:t>
            </w:r>
          </w:p>
        </w:tc>
        <w:tc>
          <w:tcPr>
            <w:tcW w:w="1191" w:type="dxa"/>
            <w:tcBorders>
              <w:left w:val="single" w:sz="8" w:space="0" w:color="auto"/>
              <w:right w:val="single" w:sz="8" w:space="0" w:color="auto"/>
            </w:tcBorders>
            <w:shd w:val="clear" w:color="auto" w:fill="FFFFFF"/>
            <w:vAlign w:val="center"/>
          </w:tcPr>
          <w:p w14:paraId="0EBC4723" w14:textId="07D054AA" w:rsidR="00676CF0" w:rsidRPr="00BB3C21" w:rsidRDefault="00676CF0" w:rsidP="00676CF0">
            <w:pPr>
              <w:ind w:left="21"/>
              <w:jc w:val="both"/>
              <w:rPr>
                <w:rFonts w:cs="Arial"/>
                <w:bCs/>
                <w:sz w:val="18"/>
                <w:szCs w:val="18"/>
              </w:rPr>
            </w:pPr>
            <w:r w:rsidRPr="00B30744">
              <w:rPr>
                <w:sz w:val="18"/>
                <w:szCs w:val="18"/>
                <w:lang w:eastAsia="en-GB"/>
              </w:rPr>
              <w:t>X </w:t>
            </w:r>
          </w:p>
        </w:tc>
        <w:tc>
          <w:tcPr>
            <w:tcW w:w="1247" w:type="dxa"/>
            <w:tcBorders>
              <w:left w:val="single" w:sz="8" w:space="0" w:color="auto"/>
              <w:right w:val="single" w:sz="8" w:space="0" w:color="auto"/>
            </w:tcBorders>
            <w:shd w:val="clear" w:color="auto" w:fill="FFFFFF"/>
            <w:vAlign w:val="center"/>
          </w:tcPr>
          <w:p w14:paraId="6801B638" w14:textId="5E4CA8D7"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191" w:type="dxa"/>
            <w:tcBorders>
              <w:left w:val="single" w:sz="8" w:space="0" w:color="auto"/>
              <w:right w:val="single" w:sz="8" w:space="0" w:color="auto"/>
            </w:tcBorders>
            <w:shd w:val="clear" w:color="auto" w:fill="FFFFFF"/>
            <w:vAlign w:val="center"/>
          </w:tcPr>
          <w:p w14:paraId="24B87E80" w14:textId="27DAAD3B"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332" w:type="dxa"/>
            <w:tcBorders>
              <w:left w:val="single" w:sz="8" w:space="0" w:color="auto"/>
              <w:right w:val="single" w:sz="8" w:space="0" w:color="auto"/>
            </w:tcBorders>
            <w:shd w:val="clear" w:color="auto" w:fill="FFFFFF"/>
            <w:vAlign w:val="center"/>
          </w:tcPr>
          <w:p w14:paraId="54D9CD84" w14:textId="7761EB5A" w:rsidR="00676CF0" w:rsidRPr="00BB3C21" w:rsidRDefault="00676CF0" w:rsidP="00676CF0">
            <w:pPr>
              <w:ind w:left="21"/>
              <w:jc w:val="both"/>
              <w:rPr>
                <w:rFonts w:cs="Arial"/>
                <w:bCs/>
                <w:sz w:val="18"/>
                <w:szCs w:val="18"/>
              </w:rPr>
            </w:pPr>
            <w:r w:rsidRPr="00B30744">
              <w:rPr>
                <w:sz w:val="18"/>
                <w:szCs w:val="18"/>
                <w:lang w:eastAsia="en-GB"/>
              </w:rPr>
              <w:t>Independent</w:t>
            </w:r>
            <w:r w:rsidRPr="00B30744">
              <w:rPr>
                <w:rFonts w:ascii="Arial" w:hAnsi="Arial" w:cs="Arial"/>
                <w:sz w:val="18"/>
                <w:szCs w:val="18"/>
                <w:lang w:eastAsia="en-GB"/>
              </w:rPr>
              <w:t xml:space="preserve"> </w:t>
            </w:r>
            <w:r w:rsidRPr="00B30744">
              <w:rPr>
                <w:sz w:val="18"/>
                <w:szCs w:val="18"/>
                <w:lang w:eastAsia="en-GB"/>
              </w:rPr>
              <w:t>Data Monitoring Committee (IDMC) </w:t>
            </w:r>
          </w:p>
        </w:tc>
      </w:tr>
      <w:tr w:rsidR="00676CF0" w:rsidRPr="00BB3C21" w14:paraId="674E8563" w14:textId="77777777" w:rsidTr="00FD5EBC">
        <w:trPr>
          <w:cantSplit/>
          <w:trHeight w:val="222"/>
          <w:tblHeader/>
        </w:trPr>
        <w:tc>
          <w:tcPr>
            <w:tcW w:w="3600" w:type="dxa"/>
            <w:tcBorders>
              <w:right w:val="single" w:sz="8" w:space="0" w:color="auto"/>
            </w:tcBorders>
            <w:shd w:val="clear" w:color="auto" w:fill="FFFFFF"/>
          </w:tcPr>
          <w:p w14:paraId="2B103D63" w14:textId="3C6905F5" w:rsidR="00676CF0" w:rsidRPr="00BB3C21" w:rsidRDefault="00676CF0" w:rsidP="00676CF0">
            <w:pPr>
              <w:ind w:left="21"/>
              <w:jc w:val="both"/>
              <w:rPr>
                <w:sz w:val="18"/>
                <w:szCs w:val="18"/>
              </w:rPr>
            </w:pPr>
            <w:r w:rsidRPr="00B30744">
              <w:rPr>
                <w:sz w:val="18"/>
                <w:szCs w:val="18"/>
                <w:lang w:eastAsia="en-GB"/>
              </w:rPr>
              <w:t>Data extraction from trial database </w:t>
            </w:r>
          </w:p>
        </w:tc>
        <w:tc>
          <w:tcPr>
            <w:tcW w:w="1191" w:type="dxa"/>
            <w:tcBorders>
              <w:left w:val="single" w:sz="8" w:space="0" w:color="auto"/>
              <w:right w:val="single" w:sz="8" w:space="0" w:color="auto"/>
            </w:tcBorders>
            <w:shd w:val="clear" w:color="auto" w:fill="FFFFFF"/>
            <w:vAlign w:val="center"/>
          </w:tcPr>
          <w:p w14:paraId="290FC912" w14:textId="07953C97" w:rsidR="00676CF0" w:rsidRPr="00BB3C21" w:rsidRDefault="00676CF0" w:rsidP="00676CF0">
            <w:pPr>
              <w:ind w:left="21"/>
              <w:jc w:val="both"/>
              <w:rPr>
                <w:rFonts w:cs="Arial"/>
                <w:bCs/>
                <w:sz w:val="18"/>
                <w:szCs w:val="18"/>
              </w:rPr>
            </w:pPr>
            <w:r w:rsidRPr="00B30744">
              <w:rPr>
                <w:sz w:val="18"/>
                <w:szCs w:val="18"/>
                <w:lang w:eastAsia="en-GB"/>
              </w:rPr>
              <w:t>X </w:t>
            </w:r>
          </w:p>
        </w:tc>
        <w:tc>
          <w:tcPr>
            <w:tcW w:w="1247" w:type="dxa"/>
            <w:tcBorders>
              <w:left w:val="single" w:sz="8" w:space="0" w:color="auto"/>
              <w:right w:val="single" w:sz="8" w:space="0" w:color="auto"/>
            </w:tcBorders>
            <w:shd w:val="clear" w:color="auto" w:fill="FFFFFF"/>
            <w:vAlign w:val="center"/>
          </w:tcPr>
          <w:p w14:paraId="5DA183AA" w14:textId="0342226F" w:rsidR="00676CF0" w:rsidRPr="00BB3C21" w:rsidRDefault="00676CF0" w:rsidP="00676CF0">
            <w:pPr>
              <w:ind w:left="21"/>
              <w:jc w:val="both"/>
              <w:rPr>
                <w:rFonts w:cs="Arial"/>
                <w:bCs/>
                <w:sz w:val="18"/>
                <w:szCs w:val="18"/>
              </w:rPr>
            </w:pPr>
            <w:r w:rsidRPr="00B30744">
              <w:rPr>
                <w:sz w:val="18"/>
                <w:szCs w:val="18"/>
                <w:lang w:eastAsia="en-GB"/>
              </w:rPr>
              <w:t>X </w:t>
            </w:r>
          </w:p>
        </w:tc>
        <w:tc>
          <w:tcPr>
            <w:tcW w:w="1191" w:type="dxa"/>
            <w:tcBorders>
              <w:left w:val="single" w:sz="8" w:space="0" w:color="auto"/>
              <w:right w:val="single" w:sz="8" w:space="0" w:color="auto"/>
            </w:tcBorders>
            <w:shd w:val="clear" w:color="auto" w:fill="FFFFFF"/>
            <w:vAlign w:val="center"/>
          </w:tcPr>
          <w:p w14:paraId="1844FF94" w14:textId="1B2FAAEF"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332" w:type="dxa"/>
            <w:tcBorders>
              <w:left w:val="single" w:sz="8" w:space="0" w:color="auto"/>
              <w:right w:val="single" w:sz="8" w:space="0" w:color="auto"/>
            </w:tcBorders>
            <w:shd w:val="clear" w:color="auto" w:fill="FFFFFF"/>
            <w:vAlign w:val="center"/>
          </w:tcPr>
          <w:p w14:paraId="2A0D9D0B" w14:textId="0EBD458E" w:rsidR="00676CF0" w:rsidRPr="00BB3C21" w:rsidRDefault="00676CF0" w:rsidP="00676CF0">
            <w:pPr>
              <w:ind w:left="21"/>
              <w:jc w:val="both"/>
              <w:rPr>
                <w:rFonts w:cs="Arial"/>
                <w:bCs/>
                <w:sz w:val="18"/>
                <w:szCs w:val="18"/>
              </w:rPr>
            </w:pPr>
            <w:r w:rsidRPr="00B30744">
              <w:rPr>
                <w:sz w:val="18"/>
                <w:szCs w:val="18"/>
                <w:lang w:eastAsia="en-GB"/>
              </w:rPr>
              <w:t>X </w:t>
            </w:r>
          </w:p>
        </w:tc>
      </w:tr>
      <w:tr w:rsidR="00676CF0" w:rsidRPr="00BB3C21" w14:paraId="13229DFD" w14:textId="77777777" w:rsidTr="00FD5EBC">
        <w:trPr>
          <w:cantSplit/>
          <w:trHeight w:val="222"/>
          <w:tblHeader/>
        </w:trPr>
        <w:tc>
          <w:tcPr>
            <w:tcW w:w="3600" w:type="dxa"/>
            <w:tcBorders>
              <w:right w:val="single" w:sz="8" w:space="0" w:color="auto"/>
            </w:tcBorders>
            <w:shd w:val="clear" w:color="auto" w:fill="FFFFFF"/>
          </w:tcPr>
          <w:p w14:paraId="4A60115D" w14:textId="4E7CEDB8" w:rsidR="00676CF0" w:rsidRPr="00BB3C21" w:rsidRDefault="00676CF0" w:rsidP="00676CF0">
            <w:pPr>
              <w:ind w:left="21"/>
              <w:jc w:val="both"/>
              <w:rPr>
                <w:sz w:val="18"/>
                <w:szCs w:val="18"/>
              </w:rPr>
            </w:pPr>
            <w:r w:rsidRPr="00B30744">
              <w:rPr>
                <w:sz w:val="18"/>
                <w:szCs w:val="18"/>
                <w:lang w:eastAsia="en-GB"/>
              </w:rPr>
              <w:t>Data analysis (interim &amp; final) – quantitative </w:t>
            </w:r>
          </w:p>
        </w:tc>
        <w:tc>
          <w:tcPr>
            <w:tcW w:w="1191" w:type="dxa"/>
            <w:tcBorders>
              <w:left w:val="single" w:sz="8" w:space="0" w:color="auto"/>
              <w:right w:val="single" w:sz="8" w:space="0" w:color="auto"/>
            </w:tcBorders>
            <w:shd w:val="clear" w:color="auto" w:fill="FFFFFF"/>
            <w:vAlign w:val="center"/>
          </w:tcPr>
          <w:p w14:paraId="6286F3ED" w14:textId="77777777" w:rsidR="00676CF0" w:rsidRPr="00BB3C21" w:rsidRDefault="00676CF0" w:rsidP="00676CF0">
            <w:pPr>
              <w:ind w:left="21"/>
              <w:jc w:val="both"/>
              <w:rPr>
                <w:rFonts w:cs="Arial"/>
                <w:bCs/>
                <w:sz w:val="18"/>
                <w:szCs w:val="18"/>
              </w:rPr>
            </w:pPr>
          </w:p>
        </w:tc>
        <w:tc>
          <w:tcPr>
            <w:tcW w:w="1247" w:type="dxa"/>
            <w:tcBorders>
              <w:left w:val="single" w:sz="8" w:space="0" w:color="auto"/>
              <w:right w:val="single" w:sz="8" w:space="0" w:color="auto"/>
            </w:tcBorders>
            <w:shd w:val="clear" w:color="auto" w:fill="FFFFFF"/>
            <w:vAlign w:val="center"/>
          </w:tcPr>
          <w:p w14:paraId="6E48AE73" w14:textId="29B89D83"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191" w:type="dxa"/>
            <w:tcBorders>
              <w:left w:val="single" w:sz="8" w:space="0" w:color="auto"/>
              <w:right w:val="single" w:sz="8" w:space="0" w:color="auto"/>
            </w:tcBorders>
            <w:shd w:val="clear" w:color="auto" w:fill="FFFFFF"/>
            <w:vAlign w:val="center"/>
          </w:tcPr>
          <w:p w14:paraId="75596C6F" w14:textId="2A7F731F"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332" w:type="dxa"/>
            <w:tcBorders>
              <w:left w:val="single" w:sz="8" w:space="0" w:color="auto"/>
              <w:right w:val="single" w:sz="8" w:space="0" w:color="auto"/>
            </w:tcBorders>
            <w:shd w:val="clear" w:color="auto" w:fill="FFFFFF"/>
            <w:vAlign w:val="center"/>
          </w:tcPr>
          <w:p w14:paraId="02A1C581" w14:textId="4B41307F" w:rsidR="00676CF0" w:rsidRPr="00BB3C21" w:rsidRDefault="00676CF0" w:rsidP="00676CF0">
            <w:pPr>
              <w:ind w:left="21"/>
              <w:jc w:val="both"/>
              <w:rPr>
                <w:rFonts w:cs="Arial"/>
                <w:bCs/>
                <w:sz w:val="18"/>
                <w:szCs w:val="18"/>
              </w:rPr>
            </w:pPr>
            <w:r>
              <w:rPr>
                <w:sz w:val="18"/>
                <w:szCs w:val="18"/>
                <w:lang w:eastAsia="en-GB"/>
              </w:rPr>
              <w:t>X</w:t>
            </w:r>
            <w:r w:rsidRPr="00B30744">
              <w:rPr>
                <w:sz w:val="18"/>
                <w:szCs w:val="18"/>
                <w:lang w:eastAsia="en-GB"/>
              </w:rPr>
              <w:t> </w:t>
            </w:r>
          </w:p>
        </w:tc>
      </w:tr>
      <w:tr w:rsidR="00676CF0" w:rsidRPr="00BB3C21" w14:paraId="66E6819A" w14:textId="77777777" w:rsidTr="00FD5EBC">
        <w:trPr>
          <w:cantSplit/>
          <w:trHeight w:val="222"/>
          <w:tblHeader/>
        </w:trPr>
        <w:tc>
          <w:tcPr>
            <w:tcW w:w="3600" w:type="dxa"/>
            <w:tcBorders>
              <w:right w:val="single" w:sz="8" w:space="0" w:color="auto"/>
            </w:tcBorders>
            <w:shd w:val="clear" w:color="auto" w:fill="FFFFFF"/>
          </w:tcPr>
          <w:p w14:paraId="3213A843" w14:textId="3A5B1802" w:rsidR="00676CF0" w:rsidRPr="00BB3C21" w:rsidRDefault="00676CF0" w:rsidP="00676CF0">
            <w:pPr>
              <w:ind w:left="21"/>
              <w:jc w:val="both"/>
              <w:rPr>
                <w:sz w:val="18"/>
                <w:szCs w:val="18"/>
              </w:rPr>
            </w:pPr>
            <w:r w:rsidRPr="00B30744">
              <w:rPr>
                <w:sz w:val="18"/>
                <w:szCs w:val="18"/>
                <w:lang w:eastAsia="en-GB"/>
              </w:rPr>
              <w:t>Database Lock </w:t>
            </w:r>
          </w:p>
        </w:tc>
        <w:tc>
          <w:tcPr>
            <w:tcW w:w="1191" w:type="dxa"/>
            <w:tcBorders>
              <w:left w:val="single" w:sz="8" w:space="0" w:color="auto"/>
              <w:right w:val="single" w:sz="8" w:space="0" w:color="auto"/>
            </w:tcBorders>
            <w:shd w:val="clear" w:color="auto" w:fill="FFFFFF"/>
            <w:vAlign w:val="center"/>
          </w:tcPr>
          <w:p w14:paraId="372AE968" w14:textId="59E593B6" w:rsidR="00676CF0" w:rsidRPr="00BB3C21" w:rsidRDefault="00676CF0" w:rsidP="00676CF0">
            <w:pPr>
              <w:ind w:left="21"/>
              <w:jc w:val="both"/>
              <w:rPr>
                <w:rFonts w:cs="Arial"/>
                <w:bCs/>
                <w:sz w:val="18"/>
                <w:szCs w:val="18"/>
              </w:rPr>
            </w:pPr>
            <w:r w:rsidRPr="00B30744">
              <w:rPr>
                <w:sz w:val="18"/>
                <w:szCs w:val="18"/>
                <w:lang w:eastAsia="en-GB"/>
              </w:rPr>
              <w:t>X </w:t>
            </w:r>
          </w:p>
        </w:tc>
        <w:tc>
          <w:tcPr>
            <w:tcW w:w="1247" w:type="dxa"/>
            <w:tcBorders>
              <w:left w:val="single" w:sz="8" w:space="0" w:color="auto"/>
              <w:right w:val="single" w:sz="8" w:space="0" w:color="auto"/>
            </w:tcBorders>
            <w:shd w:val="clear" w:color="auto" w:fill="FFFFFF"/>
            <w:vAlign w:val="center"/>
          </w:tcPr>
          <w:p w14:paraId="0449172C" w14:textId="5760A1EE"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191" w:type="dxa"/>
            <w:tcBorders>
              <w:left w:val="single" w:sz="8" w:space="0" w:color="auto"/>
              <w:right w:val="single" w:sz="8" w:space="0" w:color="auto"/>
            </w:tcBorders>
            <w:shd w:val="clear" w:color="auto" w:fill="FFFFFF"/>
            <w:vAlign w:val="center"/>
          </w:tcPr>
          <w:p w14:paraId="030AA50A" w14:textId="3131081F"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332" w:type="dxa"/>
            <w:tcBorders>
              <w:left w:val="single" w:sz="8" w:space="0" w:color="auto"/>
              <w:right w:val="single" w:sz="8" w:space="0" w:color="auto"/>
            </w:tcBorders>
            <w:shd w:val="clear" w:color="auto" w:fill="FFFFFF"/>
            <w:vAlign w:val="center"/>
          </w:tcPr>
          <w:p w14:paraId="4A6A30FF" w14:textId="4FBF0F61"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r>
      <w:tr w:rsidR="00676CF0" w:rsidRPr="00BB3C21" w14:paraId="00F712B4" w14:textId="77777777" w:rsidTr="00E87E5C">
        <w:trPr>
          <w:cantSplit/>
          <w:trHeight w:val="211"/>
          <w:tblHeader/>
        </w:trPr>
        <w:tc>
          <w:tcPr>
            <w:tcW w:w="3600" w:type="dxa"/>
            <w:tcBorders>
              <w:right w:val="single" w:sz="8" w:space="0" w:color="auto"/>
            </w:tcBorders>
            <w:shd w:val="clear" w:color="auto" w:fill="FFFFFF"/>
          </w:tcPr>
          <w:p w14:paraId="3406CF0E" w14:textId="6428E823" w:rsidR="00676CF0" w:rsidRPr="00BB3C21" w:rsidRDefault="00676CF0" w:rsidP="00BE5B1E">
            <w:pPr>
              <w:ind w:left="21"/>
              <w:rPr>
                <w:sz w:val="18"/>
                <w:szCs w:val="18"/>
              </w:rPr>
            </w:pPr>
            <w:r w:rsidRPr="00B30744">
              <w:rPr>
                <w:b/>
                <w:bCs/>
                <w:sz w:val="18"/>
                <w:szCs w:val="18"/>
                <w:lang w:eastAsia="en-GB"/>
              </w:rPr>
              <w:t>Data Management Responsibilities </w:t>
            </w:r>
            <w:r w:rsidRPr="00B30744">
              <w:rPr>
                <w:sz w:val="18"/>
                <w:szCs w:val="18"/>
                <w:lang w:eastAsia="en-GB"/>
              </w:rPr>
              <w:t> </w:t>
            </w:r>
          </w:p>
        </w:tc>
        <w:tc>
          <w:tcPr>
            <w:tcW w:w="1191" w:type="dxa"/>
            <w:tcBorders>
              <w:left w:val="single" w:sz="8" w:space="0" w:color="auto"/>
              <w:right w:val="single" w:sz="8" w:space="0" w:color="auto"/>
            </w:tcBorders>
            <w:shd w:val="clear" w:color="auto" w:fill="FFFFFF"/>
          </w:tcPr>
          <w:p w14:paraId="04422B53" w14:textId="1411C691" w:rsidR="00676CF0" w:rsidRPr="00BB3C21" w:rsidRDefault="00676CF0" w:rsidP="00676CF0">
            <w:pPr>
              <w:ind w:left="21"/>
              <w:jc w:val="both"/>
              <w:rPr>
                <w:rFonts w:cs="Arial"/>
                <w:bCs/>
                <w:sz w:val="18"/>
                <w:szCs w:val="18"/>
              </w:rPr>
            </w:pPr>
            <w:r w:rsidRPr="00B30744">
              <w:rPr>
                <w:sz w:val="18"/>
                <w:szCs w:val="18"/>
                <w:lang w:eastAsia="en-GB"/>
              </w:rPr>
              <w:t>MRC/UVRI &amp; LSHTM </w:t>
            </w:r>
          </w:p>
        </w:tc>
        <w:tc>
          <w:tcPr>
            <w:tcW w:w="1247" w:type="dxa"/>
            <w:tcBorders>
              <w:left w:val="single" w:sz="8" w:space="0" w:color="auto"/>
              <w:right w:val="single" w:sz="8" w:space="0" w:color="auto"/>
            </w:tcBorders>
            <w:shd w:val="clear" w:color="auto" w:fill="FFFFFF"/>
          </w:tcPr>
          <w:p w14:paraId="7984BD74" w14:textId="2D58DDDC" w:rsidR="00676CF0" w:rsidRPr="00BB3C21" w:rsidRDefault="00676CF0" w:rsidP="00676CF0">
            <w:pPr>
              <w:ind w:left="21"/>
              <w:jc w:val="both"/>
              <w:rPr>
                <w:rFonts w:cs="Arial"/>
                <w:bCs/>
                <w:sz w:val="18"/>
                <w:szCs w:val="18"/>
              </w:rPr>
            </w:pPr>
            <w:r w:rsidRPr="00B30744">
              <w:rPr>
                <w:sz w:val="18"/>
                <w:szCs w:val="18"/>
                <w:lang w:eastAsia="en-GB"/>
              </w:rPr>
              <w:t>Participating CRCs </w:t>
            </w:r>
          </w:p>
        </w:tc>
        <w:tc>
          <w:tcPr>
            <w:tcW w:w="1191" w:type="dxa"/>
            <w:tcBorders>
              <w:left w:val="single" w:sz="8" w:space="0" w:color="auto"/>
              <w:right w:val="single" w:sz="8" w:space="0" w:color="auto"/>
            </w:tcBorders>
            <w:shd w:val="clear" w:color="auto" w:fill="FFFFFF"/>
          </w:tcPr>
          <w:p w14:paraId="74651515" w14:textId="45440D46" w:rsidR="00676CF0" w:rsidRPr="00BB3C21" w:rsidRDefault="00676CF0" w:rsidP="00676CF0">
            <w:pPr>
              <w:ind w:left="21"/>
              <w:jc w:val="both"/>
              <w:rPr>
                <w:rFonts w:cs="Arial"/>
                <w:bCs/>
                <w:sz w:val="18"/>
                <w:szCs w:val="18"/>
              </w:rPr>
            </w:pPr>
            <w:r w:rsidRPr="00B30744">
              <w:rPr>
                <w:color w:val="000000"/>
                <w:sz w:val="18"/>
                <w:szCs w:val="18"/>
                <w:lang w:eastAsia="en-GB"/>
              </w:rPr>
              <w:t>IAVI</w:t>
            </w:r>
            <w:r w:rsidRPr="00B30744">
              <w:rPr>
                <w:sz w:val="18"/>
                <w:szCs w:val="18"/>
                <w:lang w:eastAsia="en-GB"/>
              </w:rPr>
              <w:t> </w:t>
            </w:r>
          </w:p>
        </w:tc>
        <w:tc>
          <w:tcPr>
            <w:tcW w:w="1332" w:type="dxa"/>
            <w:tcBorders>
              <w:left w:val="single" w:sz="8" w:space="0" w:color="auto"/>
              <w:right w:val="single" w:sz="8" w:space="0" w:color="auto"/>
            </w:tcBorders>
            <w:shd w:val="clear" w:color="auto" w:fill="FFFFFF"/>
          </w:tcPr>
          <w:p w14:paraId="64E6AFE7" w14:textId="3D0A12A9" w:rsidR="00676CF0" w:rsidRPr="00BB3C21" w:rsidRDefault="00676CF0" w:rsidP="00676CF0">
            <w:pPr>
              <w:ind w:left="21"/>
              <w:jc w:val="both"/>
              <w:rPr>
                <w:rFonts w:cs="Arial"/>
                <w:bCs/>
                <w:sz w:val="18"/>
                <w:szCs w:val="18"/>
              </w:rPr>
            </w:pPr>
            <w:r>
              <w:rPr>
                <w:color w:val="000000"/>
                <w:sz w:val="18"/>
                <w:szCs w:val="18"/>
                <w:lang w:eastAsia="en-GB"/>
              </w:rPr>
              <w:t>OXFORD</w:t>
            </w:r>
            <w:r w:rsidRPr="00B30744">
              <w:rPr>
                <w:sz w:val="18"/>
                <w:szCs w:val="18"/>
                <w:lang w:eastAsia="en-GB"/>
              </w:rPr>
              <w:t> </w:t>
            </w:r>
          </w:p>
        </w:tc>
      </w:tr>
      <w:tr w:rsidR="00676CF0" w:rsidRPr="00BB3C21" w14:paraId="6D1AD269" w14:textId="77777777" w:rsidTr="00FD5EBC">
        <w:trPr>
          <w:cantSplit/>
          <w:trHeight w:val="222"/>
          <w:tblHeader/>
        </w:trPr>
        <w:tc>
          <w:tcPr>
            <w:tcW w:w="3600" w:type="dxa"/>
            <w:tcBorders>
              <w:right w:val="single" w:sz="8" w:space="0" w:color="auto"/>
            </w:tcBorders>
            <w:shd w:val="clear" w:color="auto" w:fill="FFFFFF"/>
          </w:tcPr>
          <w:p w14:paraId="21953871" w14:textId="6C7B2E7A" w:rsidR="00676CF0" w:rsidRPr="00BB3C21" w:rsidRDefault="00676CF0" w:rsidP="00676CF0">
            <w:pPr>
              <w:ind w:left="21"/>
              <w:jc w:val="both"/>
              <w:rPr>
                <w:sz w:val="18"/>
                <w:szCs w:val="18"/>
              </w:rPr>
            </w:pPr>
            <w:r w:rsidRPr="00B30744">
              <w:rPr>
                <w:sz w:val="18"/>
                <w:szCs w:val="18"/>
                <w:lang w:eastAsia="en-GB"/>
              </w:rPr>
              <w:t>Creation/updating of Data Management Plan </w:t>
            </w:r>
          </w:p>
        </w:tc>
        <w:tc>
          <w:tcPr>
            <w:tcW w:w="1191" w:type="dxa"/>
            <w:tcBorders>
              <w:left w:val="single" w:sz="8" w:space="0" w:color="auto"/>
              <w:right w:val="single" w:sz="8" w:space="0" w:color="auto"/>
            </w:tcBorders>
            <w:shd w:val="clear" w:color="auto" w:fill="FFFFFF"/>
            <w:vAlign w:val="center"/>
          </w:tcPr>
          <w:p w14:paraId="74A3119A" w14:textId="05EFF9A4" w:rsidR="00676CF0" w:rsidRPr="00BB3C21" w:rsidRDefault="00676CF0" w:rsidP="00676CF0">
            <w:pPr>
              <w:ind w:left="21"/>
              <w:jc w:val="both"/>
              <w:rPr>
                <w:rFonts w:cs="Arial"/>
                <w:bCs/>
                <w:sz w:val="18"/>
                <w:szCs w:val="18"/>
              </w:rPr>
            </w:pPr>
            <w:r w:rsidRPr="00B30744">
              <w:rPr>
                <w:sz w:val="18"/>
                <w:szCs w:val="18"/>
                <w:lang w:eastAsia="en-GB"/>
              </w:rPr>
              <w:t>X</w:t>
            </w:r>
          </w:p>
        </w:tc>
        <w:tc>
          <w:tcPr>
            <w:tcW w:w="1247" w:type="dxa"/>
            <w:tcBorders>
              <w:left w:val="single" w:sz="8" w:space="0" w:color="auto"/>
              <w:right w:val="single" w:sz="8" w:space="0" w:color="auto"/>
            </w:tcBorders>
            <w:shd w:val="clear" w:color="auto" w:fill="FFFFFF"/>
            <w:vAlign w:val="center"/>
          </w:tcPr>
          <w:p w14:paraId="2EE74263" w14:textId="6248B5FC"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191" w:type="dxa"/>
            <w:tcBorders>
              <w:left w:val="single" w:sz="8" w:space="0" w:color="auto"/>
              <w:right w:val="single" w:sz="8" w:space="0" w:color="auto"/>
            </w:tcBorders>
            <w:shd w:val="clear" w:color="auto" w:fill="FFFFFF"/>
            <w:vAlign w:val="center"/>
          </w:tcPr>
          <w:p w14:paraId="78EA8E61" w14:textId="1A7A613C"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332" w:type="dxa"/>
            <w:tcBorders>
              <w:left w:val="single" w:sz="8" w:space="0" w:color="auto"/>
              <w:right w:val="single" w:sz="8" w:space="0" w:color="auto"/>
            </w:tcBorders>
            <w:shd w:val="clear" w:color="auto" w:fill="FFFFFF"/>
            <w:vAlign w:val="center"/>
          </w:tcPr>
          <w:p w14:paraId="137791A3" w14:textId="30E87773"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r>
      <w:tr w:rsidR="00676CF0" w:rsidRPr="00BB3C21" w14:paraId="54420FA1" w14:textId="77777777" w:rsidTr="00FD5EBC">
        <w:trPr>
          <w:cantSplit/>
          <w:trHeight w:val="222"/>
          <w:tblHeader/>
        </w:trPr>
        <w:tc>
          <w:tcPr>
            <w:tcW w:w="3600" w:type="dxa"/>
            <w:tcBorders>
              <w:right w:val="single" w:sz="8" w:space="0" w:color="auto"/>
            </w:tcBorders>
            <w:shd w:val="clear" w:color="auto" w:fill="FFFFFF"/>
          </w:tcPr>
          <w:p w14:paraId="3906E8D3" w14:textId="3BF52A8B" w:rsidR="00676CF0" w:rsidRPr="00BB3C21" w:rsidRDefault="00676CF0" w:rsidP="00676CF0">
            <w:pPr>
              <w:ind w:left="21"/>
              <w:jc w:val="both"/>
              <w:rPr>
                <w:sz w:val="18"/>
                <w:szCs w:val="18"/>
              </w:rPr>
            </w:pPr>
            <w:r w:rsidRPr="00B30744">
              <w:rPr>
                <w:sz w:val="18"/>
                <w:szCs w:val="18"/>
                <w:lang w:eastAsia="en-GB"/>
              </w:rPr>
              <w:t>CRF design and maintenance </w:t>
            </w:r>
          </w:p>
        </w:tc>
        <w:tc>
          <w:tcPr>
            <w:tcW w:w="1191" w:type="dxa"/>
            <w:tcBorders>
              <w:left w:val="single" w:sz="8" w:space="0" w:color="auto"/>
              <w:right w:val="single" w:sz="8" w:space="0" w:color="auto"/>
            </w:tcBorders>
            <w:shd w:val="clear" w:color="auto" w:fill="FFFFFF"/>
            <w:vAlign w:val="center"/>
          </w:tcPr>
          <w:p w14:paraId="591EC908" w14:textId="476DF91A" w:rsidR="00676CF0" w:rsidRPr="00BB3C21" w:rsidRDefault="00676CF0" w:rsidP="00676CF0">
            <w:pPr>
              <w:ind w:left="21"/>
              <w:jc w:val="both"/>
              <w:rPr>
                <w:rFonts w:cs="Arial"/>
                <w:bCs/>
                <w:sz w:val="18"/>
                <w:szCs w:val="18"/>
              </w:rPr>
            </w:pPr>
            <w:r w:rsidRPr="00B30744">
              <w:rPr>
                <w:sz w:val="18"/>
                <w:szCs w:val="18"/>
                <w:lang w:eastAsia="en-GB"/>
              </w:rPr>
              <w:t>X </w:t>
            </w:r>
          </w:p>
        </w:tc>
        <w:tc>
          <w:tcPr>
            <w:tcW w:w="1247" w:type="dxa"/>
            <w:tcBorders>
              <w:left w:val="single" w:sz="8" w:space="0" w:color="auto"/>
              <w:right w:val="single" w:sz="8" w:space="0" w:color="auto"/>
            </w:tcBorders>
            <w:shd w:val="clear" w:color="auto" w:fill="FFFFFF"/>
            <w:vAlign w:val="center"/>
          </w:tcPr>
          <w:p w14:paraId="0D1324B5" w14:textId="79EE239A"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191" w:type="dxa"/>
            <w:tcBorders>
              <w:left w:val="single" w:sz="8" w:space="0" w:color="auto"/>
              <w:right w:val="single" w:sz="8" w:space="0" w:color="auto"/>
            </w:tcBorders>
            <w:shd w:val="clear" w:color="auto" w:fill="FFFFFF"/>
            <w:vAlign w:val="center"/>
          </w:tcPr>
          <w:p w14:paraId="3273DD57" w14:textId="3FD8C501" w:rsidR="00676CF0" w:rsidRPr="00BB3C21" w:rsidRDefault="00676CF0" w:rsidP="00676CF0">
            <w:pPr>
              <w:ind w:left="21"/>
              <w:jc w:val="both"/>
              <w:rPr>
                <w:rFonts w:cs="Arial"/>
                <w:bCs/>
                <w:sz w:val="18"/>
                <w:szCs w:val="18"/>
              </w:rPr>
            </w:pPr>
            <w:r w:rsidRPr="00B30744">
              <w:rPr>
                <w:rFonts w:ascii="Arial" w:hAnsi="Arial" w:cs="Arial"/>
                <w:sz w:val="18"/>
                <w:szCs w:val="18"/>
                <w:lang w:eastAsia="en-GB"/>
              </w:rPr>
              <w:t> </w:t>
            </w:r>
          </w:p>
        </w:tc>
        <w:tc>
          <w:tcPr>
            <w:tcW w:w="1332" w:type="dxa"/>
            <w:tcBorders>
              <w:left w:val="single" w:sz="8" w:space="0" w:color="auto"/>
              <w:right w:val="single" w:sz="8" w:space="0" w:color="auto"/>
            </w:tcBorders>
            <w:shd w:val="clear" w:color="auto" w:fill="FFFFFF"/>
            <w:vAlign w:val="center"/>
          </w:tcPr>
          <w:p w14:paraId="21FF252E" w14:textId="7A0A8D27" w:rsidR="00676CF0" w:rsidRPr="00BB3C21" w:rsidRDefault="00676CF0" w:rsidP="00676CF0">
            <w:pPr>
              <w:ind w:left="21"/>
              <w:jc w:val="both"/>
              <w:rPr>
                <w:rFonts w:cs="Arial"/>
                <w:bCs/>
                <w:sz w:val="18"/>
                <w:szCs w:val="18"/>
              </w:rPr>
            </w:pPr>
            <w:r w:rsidRPr="00B30744">
              <w:rPr>
                <w:sz w:val="18"/>
                <w:szCs w:val="18"/>
                <w:lang w:eastAsia="en-GB"/>
              </w:rPr>
              <w:t>X </w:t>
            </w:r>
          </w:p>
        </w:tc>
      </w:tr>
      <w:tr w:rsidR="00676CF0" w:rsidRPr="00BB3C21" w14:paraId="6CA586C1" w14:textId="77777777" w:rsidTr="00FD5EBC">
        <w:trPr>
          <w:cantSplit/>
          <w:trHeight w:val="222"/>
          <w:tblHeader/>
        </w:trPr>
        <w:tc>
          <w:tcPr>
            <w:tcW w:w="3600" w:type="dxa"/>
            <w:tcBorders>
              <w:right w:val="single" w:sz="8" w:space="0" w:color="auto"/>
            </w:tcBorders>
            <w:shd w:val="clear" w:color="auto" w:fill="FFFFFF"/>
          </w:tcPr>
          <w:p w14:paraId="055E7CFE" w14:textId="0C459C9C" w:rsidR="00676CF0" w:rsidRPr="00BB3C21" w:rsidRDefault="00676CF0" w:rsidP="00676CF0">
            <w:pPr>
              <w:ind w:left="21"/>
              <w:jc w:val="both"/>
              <w:rPr>
                <w:sz w:val="18"/>
                <w:szCs w:val="18"/>
              </w:rPr>
            </w:pPr>
            <w:r>
              <w:rPr>
                <w:sz w:val="18"/>
                <w:szCs w:val="18"/>
                <w:lang w:eastAsia="en-GB"/>
              </w:rPr>
              <w:t>Database design</w:t>
            </w:r>
          </w:p>
        </w:tc>
        <w:tc>
          <w:tcPr>
            <w:tcW w:w="1191" w:type="dxa"/>
            <w:tcBorders>
              <w:left w:val="single" w:sz="8" w:space="0" w:color="auto"/>
              <w:right w:val="single" w:sz="8" w:space="0" w:color="auto"/>
            </w:tcBorders>
            <w:shd w:val="clear" w:color="auto" w:fill="FFFFFF"/>
            <w:vAlign w:val="center"/>
          </w:tcPr>
          <w:p w14:paraId="14EDC629" w14:textId="3DF36F38" w:rsidR="00676CF0" w:rsidRPr="00BB3C21" w:rsidRDefault="00676CF0" w:rsidP="00676CF0">
            <w:pPr>
              <w:ind w:left="21"/>
              <w:jc w:val="both"/>
              <w:rPr>
                <w:rFonts w:cs="Arial"/>
                <w:bCs/>
                <w:sz w:val="18"/>
                <w:szCs w:val="18"/>
              </w:rPr>
            </w:pPr>
            <w:r w:rsidRPr="00B30744">
              <w:rPr>
                <w:sz w:val="18"/>
                <w:szCs w:val="18"/>
                <w:lang w:eastAsia="en-GB"/>
              </w:rPr>
              <w:t>X</w:t>
            </w:r>
          </w:p>
        </w:tc>
        <w:tc>
          <w:tcPr>
            <w:tcW w:w="1247" w:type="dxa"/>
            <w:tcBorders>
              <w:left w:val="single" w:sz="8" w:space="0" w:color="auto"/>
              <w:right w:val="single" w:sz="8" w:space="0" w:color="auto"/>
            </w:tcBorders>
            <w:shd w:val="clear" w:color="auto" w:fill="FFFFFF"/>
            <w:vAlign w:val="center"/>
          </w:tcPr>
          <w:p w14:paraId="00D7DAFB" w14:textId="77777777" w:rsidR="00676CF0" w:rsidRPr="00BB3C21" w:rsidRDefault="00676CF0" w:rsidP="00676CF0">
            <w:pPr>
              <w:ind w:left="21"/>
              <w:jc w:val="both"/>
              <w:rPr>
                <w:rFonts w:cs="Arial"/>
                <w:bCs/>
                <w:sz w:val="18"/>
                <w:szCs w:val="18"/>
              </w:rPr>
            </w:pPr>
          </w:p>
        </w:tc>
        <w:tc>
          <w:tcPr>
            <w:tcW w:w="1191" w:type="dxa"/>
            <w:tcBorders>
              <w:left w:val="single" w:sz="8" w:space="0" w:color="auto"/>
              <w:right w:val="single" w:sz="8" w:space="0" w:color="auto"/>
            </w:tcBorders>
            <w:shd w:val="clear" w:color="auto" w:fill="FFFFFF"/>
            <w:vAlign w:val="center"/>
          </w:tcPr>
          <w:p w14:paraId="73F8789E" w14:textId="77777777" w:rsidR="00676CF0" w:rsidRPr="00BB3C21" w:rsidRDefault="00676CF0" w:rsidP="00676CF0">
            <w:pPr>
              <w:ind w:left="21"/>
              <w:jc w:val="both"/>
              <w:rPr>
                <w:rFonts w:cs="Arial"/>
                <w:bCs/>
                <w:sz w:val="18"/>
                <w:szCs w:val="18"/>
              </w:rPr>
            </w:pPr>
          </w:p>
        </w:tc>
        <w:tc>
          <w:tcPr>
            <w:tcW w:w="1332" w:type="dxa"/>
            <w:tcBorders>
              <w:left w:val="single" w:sz="8" w:space="0" w:color="auto"/>
              <w:right w:val="single" w:sz="8" w:space="0" w:color="auto"/>
            </w:tcBorders>
            <w:shd w:val="clear" w:color="auto" w:fill="FFFFFF"/>
            <w:vAlign w:val="center"/>
          </w:tcPr>
          <w:p w14:paraId="1E383066" w14:textId="3EFE917C" w:rsidR="00676CF0" w:rsidRPr="00BB3C21" w:rsidRDefault="00676CF0" w:rsidP="00676CF0">
            <w:pPr>
              <w:ind w:left="21"/>
              <w:jc w:val="both"/>
              <w:rPr>
                <w:rFonts w:cs="Arial"/>
                <w:bCs/>
                <w:sz w:val="18"/>
                <w:szCs w:val="18"/>
              </w:rPr>
            </w:pPr>
            <w:r w:rsidRPr="00B30744">
              <w:rPr>
                <w:sz w:val="18"/>
                <w:szCs w:val="18"/>
                <w:lang w:eastAsia="en-GB"/>
              </w:rPr>
              <w:t>X</w:t>
            </w:r>
          </w:p>
        </w:tc>
      </w:tr>
    </w:tbl>
    <w:p w14:paraId="252F81D1" w14:textId="77777777" w:rsidR="00972CC1" w:rsidRPr="00BB3C21" w:rsidRDefault="00972CC1" w:rsidP="005F141F">
      <w:pPr>
        <w:jc w:val="both"/>
        <w:rPr>
          <w:b/>
          <w:noProof/>
          <w:sz w:val="24"/>
          <w:szCs w:val="24"/>
        </w:rPr>
      </w:pPr>
    </w:p>
    <w:p w14:paraId="2A93F164" w14:textId="77777777" w:rsidR="00972CC1" w:rsidRPr="00BB3C21" w:rsidRDefault="00972CC1" w:rsidP="005F141F">
      <w:pPr>
        <w:pStyle w:val="Heading2"/>
        <w:numPr>
          <w:ilvl w:val="1"/>
          <w:numId w:val="8"/>
        </w:numPr>
        <w:spacing w:before="0" w:after="0"/>
        <w:jc w:val="both"/>
      </w:pPr>
      <w:bookmarkStart w:id="51" w:name="_Toc60669036"/>
      <w:r w:rsidRPr="00BB3C21">
        <w:t>Data management activities</w:t>
      </w:r>
      <w:bookmarkEnd w:id="51"/>
    </w:p>
    <w:p w14:paraId="08A0413A" w14:textId="77777777" w:rsidR="00972CC1" w:rsidRPr="00BB3C21" w:rsidRDefault="00972CC1" w:rsidP="005F141F">
      <w:pPr>
        <w:jc w:val="both"/>
      </w:pPr>
    </w:p>
    <w:p w14:paraId="06F314E2" w14:textId="0359B6CA" w:rsidR="00972CC1" w:rsidRPr="00BB3C21" w:rsidRDefault="00972CC1" w:rsidP="005F141F">
      <w:pPr>
        <w:widowControl w:val="0"/>
        <w:jc w:val="both"/>
      </w:pPr>
      <w:r w:rsidRPr="00BB3C21">
        <w:t xml:space="preserve">The CRC coordinators will have the primary responsibility of ensuring that all collected data are of high quality and integrity. The DM(s) are responsible for the day-to-day data management processes at the sites. The central DM is responsible for the overall day-to-day central data management. The Head </w:t>
      </w:r>
      <w:r w:rsidR="00370DB9">
        <w:t>of Data Management</w:t>
      </w:r>
      <w:r w:rsidR="0023650C">
        <w:t xml:space="preserve"> at MUL and at Oxford have</w:t>
      </w:r>
      <w:r w:rsidRPr="00BB3C21">
        <w:t xml:space="preserve"> oversight of the data management processes and should, in discussion with the Trial Manager (TM), delegate where appropriate any ad-hoc data management activities. Data management </w:t>
      </w:r>
      <w:r w:rsidRPr="00BB3C21">
        <w:lastRenderedPageBreak/>
        <w:t>support/oversight is also available from the trial statisticians.</w:t>
      </w:r>
    </w:p>
    <w:p w14:paraId="3674C82B" w14:textId="77777777" w:rsidR="00972CC1" w:rsidRPr="00BB3C21" w:rsidRDefault="00972CC1" w:rsidP="005F141F">
      <w:pPr>
        <w:keepNext/>
        <w:keepLines/>
        <w:jc w:val="both"/>
      </w:pPr>
    </w:p>
    <w:p w14:paraId="392FD796" w14:textId="4454C936" w:rsidR="00972CC1" w:rsidRPr="00BB3C21" w:rsidRDefault="00972CC1" w:rsidP="005F141F">
      <w:pPr>
        <w:widowControl w:val="0"/>
        <w:jc w:val="both"/>
      </w:pPr>
      <w:r w:rsidRPr="00BB3C21">
        <w:t xml:space="preserve">The central DM is the first line contact person and will, in consultation with the </w:t>
      </w:r>
      <w:r w:rsidR="00CE4301">
        <w:t>head of data</w:t>
      </w:r>
      <w:r w:rsidRPr="00BB3C21">
        <w:t xml:space="preserve">, ensure tasks are carried out appropriately. Details about all personnel involved in data management, and the trial in general, can be found in the </w:t>
      </w:r>
      <w:r w:rsidR="00CE4301">
        <w:t>HIVCORE006 Delegation Log.</w:t>
      </w:r>
    </w:p>
    <w:p w14:paraId="7B6E77A5" w14:textId="77777777" w:rsidR="00972CC1" w:rsidRPr="00BB3C21" w:rsidRDefault="00972CC1" w:rsidP="005F141F">
      <w:pPr>
        <w:widowControl w:val="0"/>
        <w:jc w:val="both"/>
      </w:pPr>
    </w:p>
    <w:p w14:paraId="6824C722" w14:textId="77777777" w:rsidR="00972CC1" w:rsidRPr="00BB3C21" w:rsidRDefault="00972CC1" w:rsidP="005F141F">
      <w:pPr>
        <w:jc w:val="both"/>
        <w:rPr>
          <w:noProof/>
        </w:rPr>
      </w:pPr>
    </w:p>
    <w:p w14:paraId="65F84B5A" w14:textId="0E1F1C96" w:rsidR="00972CC1" w:rsidRPr="00DE09DB" w:rsidRDefault="002C2B0C" w:rsidP="005F141F">
      <w:pPr>
        <w:pStyle w:val="Heading1"/>
        <w:numPr>
          <w:ilvl w:val="0"/>
          <w:numId w:val="11"/>
        </w:numPr>
        <w:spacing w:before="0"/>
        <w:ind w:left="714" w:hanging="357"/>
        <w:jc w:val="both"/>
        <w:rPr>
          <w:u w:val="none"/>
        </w:rPr>
      </w:pPr>
      <w:bookmarkStart w:id="52" w:name="_Toc60669037"/>
      <w:proofErr w:type="spellStart"/>
      <w:r w:rsidRPr="00DE09DB">
        <w:rPr>
          <w:u w:val="none"/>
        </w:rPr>
        <w:t>e</w:t>
      </w:r>
      <w:r w:rsidR="00972CC1" w:rsidRPr="00DE09DB">
        <w:rPr>
          <w:u w:val="none"/>
        </w:rPr>
        <w:t>CRF</w:t>
      </w:r>
      <w:proofErr w:type="spellEnd"/>
      <w:r w:rsidR="00972CC1" w:rsidRPr="00DE09DB">
        <w:rPr>
          <w:u w:val="none"/>
        </w:rPr>
        <w:t xml:space="preserve"> design and data definition</w:t>
      </w:r>
      <w:bookmarkEnd w:id="52"/>
    </w:p>
    <w:p w14:paraId="016F9A09" w14:textId="77777777" w:rsidR="00972CC1" w:rsidRPr="00BB3C21" w:rsidRDefault="00972CC1" w:rsidP="005F141F">
      <w:pPr>
        <w:jc w:val="both"/>
        <w:rPr>
          <w:highlight w:val="yellow"/>
        </w:rPr>
      </w:pPr>
    </w:p>
    <w:p w14:paraId="3174F2AF" w14:textId="77777777" w:rsidR="00972CC1" w:rsidRPr="00DE09DB" w:rsidRDefault="00972CC1" w:rsidP="005F141F">
      <w:pPr>
        <w:pStyle w:val="Heading2"/>
        <w:numPr>
          <w:ilvl w:val="1"/>
          <w:numId w:val="11"/>
        </w:numPr>
        <w:spacing w:before="0" w:after="0"/>
        <w:jc w:val="both"/>
      </w:pPr>
      <w:bookmarkStart w:id="53" w:name="_Toc29978587"/>
      <w:bookmarkStart w:id="54" w:name="_Toc29978782"/>
      <w:bookmarkStart w:id="55" w:name="_Toc29978874"/>
      <w:bookmarkStart w:id="56" w:name="_Toc29979048"/>
      <w:bookmarkStart w:id="57" w:name="_Toc29979136"/>
      <w:bookmarkStart w:id="58" w:name="_Toc29979457"/>
      <w:bookmarkStart w:id="59" w:name="_Toc29982144"/>
      <w:bookmarkStart w:id="60" w:name="_Toc29982282"/>
      <w:bookmarkStart w:id="61" w:name="_Toc60669038"/>
      <w:bookmarkEnd w:id="53"/>
      <w:bookmarkEnd w:id="54"/>
      <w:bookmarkEnd w:id="55"/>
      <w:bookmarkEnd w:id="56"/>
      <w:bookmarkEnd w:id="57"/>
      <w:bookmarkEnd w:id="58"/>
      <w:bookmarkEnd w:id="59"/>
      <w:bookmarkEnd w:id="60"/>
      <w:r w:rsidRPr="00DE09DB">
        <w:t>CRF design</w:t>
      </w:r>
      <w:bookmarkEnd w:id="61"/>
      <w:r w:rsidRPr="00DE09DB">
        <w:t xml:space="preserve"> </w:t>
      </w:r>
    </w:p>
    <w:p w14:paraId="6E8EEBE1" w14:textId="77777777" w:rsidR="00972CC1" w:rsidRPr="00BB3C21" w:rsidRDefault="00972CC1" w:rsidP="005F141F">
      <w:pPr>
        <w:jc w:val="both"/>
        <w:rPr>
          <w:rFonts w:cs="Arial"/>
        </w:rPr>
      </w:pPr>
    </w:p>
    <w:p w14:paraId="164FCDA1" w14:textId="0E94494D" w:rsidR="00972CC1" w:rsidRPr="00BB3C21" w:rsidRDefault="00972CC1" w:rsidP="005F141F">
      <w:pPr>
        <w:jc w:val="both"/>
        <w:rPr>
          <w:noProof/>
        </w:rPr>
      </w:pPr>
      <w:bookmarkStart w:id="62" w:name="_Toc275790844"/>
      <w:bookmarkStart w:id="63" w:name="_Toc307236956"/>
      <w:r w:rsidRPr="00BB3C21">
        <w:rPr>
          <w:noProof/>
        </w:rPr>
        <w:t xml:space="preserve">The </w:t>
      </w:r>
      <w:bookmarkEnd w:id="62"/>
      <w:bookmarkEnd w:id="63"/>
      <w:r w:rsidR="006762A2" w:rsidRPr="00BB3C21">
        <w:rPr>
          <w:noProof/>
        </w:rPr>
        <w:t xml:space="preserve">HIVCORE006 study uses eCRFs that </w:t>
      </w:r>
      <w:r w:rsidR="00B555C5" w:rsidRPr="00BB3C21">
        <w:rPr>
          <w:noProof/>
        </w:rPr>
        <w:t>are designed in the trial database setup in the REDCap online da</w:t>
      </w:r>
      <w:r w:rsidR="006762A2" w:rsidRPr="00BB3C21">
        <w:rPr>
          <w:noProof/>
        </w:rPr>
        <w:t xml:space="preserve">tamanagement system. </w:t>
      </w:r>
      <w:commentRangeStart w:id="64"/>
      <w:r w:rsidR="006762A2" w:rsidRPr="00BB3C21">
        <w:rPr>
          <w:noProof/>
        </w:rPr>
        <w:t>Paper back</w:t>
      </w:r>
      <w:r w:rsidR="00B555C5" w:rsidRPr="00BB3C21">
        <w:rPr>
          <w:noProof/>
        </w:rPr>
        <w:t>ups are c</w:t>
      </w:r>
      <w:r w:rsidR="006762A2" w:rsidRPr="00BB3C21">
        <w:rPr>
          <w:noProof/>
        </w:rPr>
        <w:t>reated</w:t>
      </w:r>
      <w:r w:rsidR="00B555C5" w:rsidRPr="00BB3C21">
        <w:rPr>
          <w:noProof/>
        </w:rPr>
        <w:t xml:space="preserve"> from the </w:t>
      </w:r>
      <w:r w:rsidR="00BA1550">
        <w:rPr>
          <w:noProof/>
        </w:rPr>
        <w:t>database and provided to the CRC</w:t>
      </w:r>
      <w:r w:rsidR="00B555C5" w:rsidRPr="00BB3C21">
        <w:rPr>
          <w:noProof/>
        </w:rPr>
        <w:t>s and can only be used due to database failure or internet failure at the CRCs</w:t>
      </w:r>
      <w:commentRangeEnd w:id="64"/>
      <w:r w:rsidR="006000EE">
        <w:rPr>
          <w:rStyle w:val="CommentReference"/>
          <w:rFonts w:ascii="Arial" w:hAnsi="Arial"/>
        </w:rPr>
        <w:commentReference w:id="64"/>
      </w:r>
      <w:r w:rsidR="00B555C5" w:rsidRPr="00BB3C21">
        <w:rPr>
          <w:noProof/>
        </w:rPr>
        <w:t>. The CRFs in the database are meant to be the</w:t>
      </w:r>
      <w:r w:rsidR="00757524" w:rsidRPr="00BB3C21">
        <w:rPr>
          <w:noProof/>
        </w:rPr>
        <w:t xml:space="preserve"> source documents for the study, as the data is meant to be entered in real-time.</w:t>
      </w:r>
      <w:r w:rsidR="00513859" w:rsidRPr="00BB3C21">
        <w:rPr>
          <w:noProof/>
        </w:rPr>
        <w:t xml:space="preserve"> However, where relevant, the eCRFs will be substanciated by source documents.</w:t>
      </w:r>
    </w:p>
    <w:p w14:paraId="53C1C692" w14:textId="26B9D144" w:rsidR="003226DC" w:rsidRDefault="003226DC" w:rsidP="005F141F">
      <w:pPr>
        <w:jc w:val="both"/>
        <w:rPr>
          <w:noProof/>
        </w:rPr>
      </w:pPr>
    </w:p>
    <w:p w14:paraId="419DD813" w14:textId="77777777" w:rsidR="003226DC" w:rsidRDefault="003226DC" w:rsidP="005F141F">
      <w:pPr>
        <w:jc w:val="both"/>
      </w:pPr>
    </w:p>
    <w:p w14:paraId="0E905A14" w14:textId="40814A5E" w:rsidR="00972CC1" w:rsidRPr="00BB3C21" w:rsidRDefault="00972CC1" w:rsidP="005F141F">
      <w:pPr>
        <w:jc w:val="both"/>
      </w:pPr>
      <w:r w:rsidRPr="00BB3C21">
        <w:t xml:space="preserve">Guidance text </w:t>
      </w:r>
      <w:r w:rsidR="001C5A29" w:rsidRPr="00BB3C21">
        <w:t xml:space="preserve">in both the database and paper CRFs </w:t>
      </w:r>
      <w:r w:rsidRPr="00BB3C21">
        <w:t xml:space="preserve">should be easily distinguishable from question text. </w:t>
      </w:r>
      <w:r w:rsidR="003226DC">
        <w:rPr>
          <w:color w:val="000000"/>
        </w:rPr>
        <w:t xml:space="preserve">Branching logic has been implemented in the database as much as possible to facilitate the skip instructions that are required on the </w:t>
      </w:r>
      <w:proofErr w:type="spellStart"/>
      <w:r w:rsidR="003226DC">
        <w:rPr>
          <w:color w:val="000000"/>
        </w:rPr>
        <w:t>eCRFs</w:t>
      </w:r>
      <w:proofErr w:type="spellEnd"/>
      <w:r w:rsidR="003226DC">
        <w:rPr>
          <w:color w:val="000000"/>
        </w:rPr>
        <w:t>.</w:t>
      </w:r>
      <w:r w:rsidRPr="00BB3C21">
        <w:rPr>
          <w:i/>
          <w:color w:val="FF0000"/>
        </w:rPr>
        <w:t xml:space="preserve"> </w:t>
      </w:r>
      <w:r w:rsidR="003226DC">
        <w:t>I</w:t>
      </w:r>
      <w:r w:rsidRPr="00BB3C21">
        <w:t xml:space="preserve">f the guidance text is related to more than one question, it will be placed above </w:t>
      </w:r>
      <w:r w:rsidR="001C5A29" w:rsidRPr="00BB3C21">
        <w:t>the section it is referring to.</w:t>
      </w:r>
    </w:p>
    <w:p w14:paraId="52DC7AC5" w14:textId="77777777" w:rsidR="00972CC1" w:rsidRPr="00BB3C21" w:rsidRDefault="00972CC1" w:rsidP="005F141F">
      <w:pPr>
        <w:jc w:val="both"/>
        <w:rPr>
          <w:rFonts w:ascii="Arial" w:hAnsi="Arial" w:cs="Arial"/>
          <w:b/>
          <w:bCs/>
          <w:sz w:val="22"/>
          <w:szCs w:val="22"/>
        </w:rPr>
      </w:pPr>
    </w:p>
    <w:p w14:paraId="6F5EB8AC" w14:textId="77777777" w:rsidR="00972CC1" w:rsidRPr="00BB3C21" w:rsidRDefault="00972CC1" w:rsidP="005F141F">
      <w:pPr>
        <w:pStyle w:val="Heading2"/>
        <w:numPr>
          <w:ilvl w:val="1"/>
          <w:numId w:val="11"/>
        </w:numPr>
        <w:spacing w:before="0" w:after="0"/>
        <w:jc w:val="both"/>
      </w:pPr>
      <w:bookmarkStart w:id="65" w:name="_Toc60669039"/>
      <w:r w:rsidRPr="00BB3C21">
        <w:t>CRF review</w:t>
      </w:r>
      <w:bookmarkEnd w:id="65"/>
      <w:r w:rsidRPr="00BB3C21">
        <w:t xml:space="preserve"> </w:t>
      </w:r>
    </w:p>
    <w:p w14:paraId="1FDF87E9" w14:textId="77777777" w:rsidR="00972CC1" w:rsidRPr="00BB3C21" w:rsidRDefault="00972CC1" w:rsidP="005F141F">
      <w:pPr>
        <w:jc w:val="both"/>
      </w:pPr>
    </w:p>
    <w:p w14:paraId="5D6DBEFF" w14:textId="1B386340" w:rsidR="00972CC1" w:rsidRPr="00BB3C21" w:rsidRDefault="00972CC1" w:rsidP="005F141F">
      <w:pPr>
        <w:jc w:val="both"/>
        <w:rPr>
          <w:rFonts w:cs="Arial"/>
        </w:rPr>
      </w:pPr>
      <w:r w:rsidRPr="00BB3C21">
        <w:rPr>
          <w:rFonts w:cs="Arial"/>
        </w:rPr>
        <w:t xml:space="preserve">All versions of all trial CRFs have been, and will be, reviewed and approved by the </w:t>
      </w:r>
      <w:r w:rsidR="0099372F">
        <w:rPr>
          <w:rFonts w:cs="Arial"/>
        </w:rPr>
        <w:t>trial clinical team</w:t>
      </w:r>
      <w:r w:rsidRPr="00BB3C21">
        <w:rPr>
          <w:rFonts w:cs="Arial"/>
        </w:rPr>
        <w:t xml:space="preserve">. </w:t>
      </w:r>
      <w:r w:rsidR="0099372F">
        <w:rPr>
          <w:rFonts w:cs="Arial"/>
        </w:rPr>
        <w:t xml:space="preserve">The </w:t>
      </w:r>
      <w:proofErr w:type="spellStart"/>
      <w:r w:rsidR="0099372F">
        <w:rPr>
          <w:rFonts w:cs="Arial"/>
        </w:rPr>
        <w:t>eCRFs</w:t>
      </w:r>
      <w:proofErr w:type="spellEnd"/>
      <w:r w:rsidR="0099372F">
        <w:rPr>
          <w:rFonts w:cs="Arial"/>
        </w:rPr>
        <w:t xml:space="preserve"> will be downloaded from the database by the lead Data Manager who will keep copies of all the different versions of the CRFs for the tracking process.</w:t>
      </w:r>
    </w:p>
    <w:p w14:paraId="5645362B" w14:textId="77777777" w:rsidR="00972CC1" w:rsidRPr="00BB3C21" w:rsidRDefault="00972CC1" w:rsidP="005F141F">
      <w:pPr>
        <w:jc w:val="both"/>
        <w:rPr>
          <w:i/>
          <w:noProof/>
        </w:rPr>
      </w:pPr>
    </w:p>
    <w:p w14:paraId="383C014A" w14:textId="6FC16828" w:rsidR="00972CC1" w:rsidRPr="00C25E77" w:rsidRDefault="00972CC1" w:rsidP="005F141F">
      <w:pPr>
        <w:pStyle w:val="Heading2"/>
        <w:numPr>
          <w:ilvl w:val="1"/>
          <w:numId w:val="11"/>
        </w:numPr>
        <w:spacing w:before="0" w:after="0"/>
        <w:jc w:val="both"/>
      </w:pPr>
      <w:bookmarkStart w:id="66" w:name="_Toc29978590"/>
      <w:bookmarkStart w:id="67" w:name="_Toc29978785"/>
      <w:bookmarkStart w:id="68" w:name="_Toc29978877"/>
      <w:bookmarkStart w:id="69" w:name="_Toc29979051"/>
      <w:bookmarkStart w:id="70" w:name="_Toc29979139"/>
      <w:bookmarkStart w:id="71" w:name="_Toc29979460"/>
      <w:bookmarkStart w:id="72" w:name="_Toc29982147"/>
      <w:bookmarkStart w:id="73" w:name="_Toc29982285"/>
      <w:bookmarkStart w:id="74" w:name="_Toc60669040"/>
      <w:bookmarkEnd w:id="66"/>
      <w:bookmarkEnd w:id="67"/>
      <w:bookmarkEnd w:id="68"/>
      <w:bookmarkEnd w:id="69"/>
      <w:bookmarkEnd w:id="70"/>
      <w:bookmarkEnd w:id="71"/>
      <w:bookmarkEnd w:id="72"/>
      <w:bookmarkEnd w:id="73"/>
      <w:r w:rsidRPr="00C25E77">
        <w:t>Trial CRFs</w:t>
      </w:r>
      <w:r w:rsidR="00B23A51" w:rsidRPr="00C25E77">
        <w:t>/</w:t>
      </w:r>
      <w:proofErr w:type="spellStart"/>
      <w:r w:rsidR="00B23A51" w:rsidRPr="00C25E77">
        <w:t>eCRFs</w:t>
      </w:r>
      <w:bookmarkEnd w:id="74"/>
      <w:proofErr w:type="spellEnd"/>
      <w:r w:rsidRPr="00C25E77">
        <w:t xml:space="preserve"> </w:t>
      </w:r>
    </w:p>
    <w:p w14:paraId="710A3C69" w14:textId="77777777" w:rsidR="00972CC1" w:rsidRPr="00BB3C21" w:rsidRDefault="00972CC1" w:rsidP="005F141F">
      <w:pPr>
        <w:jc w:val="both"/>
        <w:rPr>
          <w:noProof/>
          <w:highlight w:val="yellow"/>
        </w:rPr>
      </w:pPr>
    </w:p>
    <w:p w14:paraId="7D5F2EF0" w14:textId="5642DB15" w:rsidR="000D38B9" w:rsidRPr="00BB3C21" w:rsidRDefault="000D38B9" w:rsidP="005F141F">
      <w:pPr>
        <w:jc w:val="both"/>
        <w:rPr>
          <w:noProof/>
        </w:rPr>
      </w:pPr>
      <w:r w:rsidRPr="00BB3C21">
        <w:rPr>
          <w:noProof/>
        </w:rPr>
        <w:t xml:space="preserve">As indicated, the Form Submissin Schedule(FSS) outlines the required CRFs for each visits includes the visit numbers. It also indicates when and what to evaluate on the </w:t>
      </w:r>
      <w:r w:rsidR="00EB29E9">
        <w:rPr>
          <w:noProof/>
        </w:rPr>
        <w:t>forms</w:t>
      </w:r>
      <w:r w:rsidRPr="00BB3C21">
        <w:rPr>
          <w:noProof/>
        </w:rPr>
        <w:t xml:space="preserve"> on each of the visits.</w:t>
      </w:r>
    </w:p>
    <w:p w14:paraId="30BC81C1" w14:textId="74370246" w:rsidR="00972CC1" w:rsidRPr="00BB3C21" w:rsidRDefault="00972CC1" w:rsidP="005F141F">
      <w:pPr>
        <w:jc w:val="both"/>
        <w:rPr>
          <w:noProof/>
        </w:rPr>
      </w:pPr>
      <w:r w:rsidRPr="00C85A45">
        <w:rPr>
          <w:noProof/>
        </w:rPr>
        <w:t>The table below shows all</w:t>
      </w:r>
      <w:r w:rsidRPr="00BB3C21">
        <w:rPr>
          <w:noProof/>
        </w:rPr>
        <w:t xml:space="preserve"> CRFs for the trial and </w:t>
      </w:r>
      <w:r w:rsidR="000E29CF" w:rsidRPr="00BB3C21">
        <w:rPr>
          <w:noProof/>
        </w:rPr>
        <w:t>the corresponding visit numbers for each.</w:t>
      </w:r>
      <w:r w:rsidRPr="00BB3C21">
        <w:rPr>
          <w:noProof/>
        </w:rPr>
        <w:t xml:space="preserve"> </w:t>
      </w:r>
    </w:p>
    <w:p w14:paraId="4ACA9B76" w14:textId="77777777" w:rsidR="00972CC1" w:rsidRPr="00BB3C21" w:rsidRDefault="00972CC1" w:rsidP="005F141F">
      <w:pPr>
        <w:jc w:val="both"/>
        <w:rPr>
          <w:noProof/>
        </w:rPr>
      </w:pPr>
    </w:p>
    <w:tbl>
      <w:tblPr>
        <w:tblStyle w:val="TableGrid"/>
        <w:tblW w:w="8784" w:type="dxa"/>
        <w:tblLayout w:type="fixed"/>
        <w:tblLook w:val="04A0" w:firstRow="1" w:lastRow="0" w:firstColumn="1" w:lastColumn="0" w:noHBand="0" w:noVBand="1"/>
      </w:tblPr>
      <w:tblGrid>
        <w:gridCol w:w="787"/>
        <w:gridCol w:w="3177"/>
        <w:gridCol w:w="4820"/>
      </w:tblGrid>
      <w:tr w:rsidR="00885C2E" w:rsidRPr="00BB3C21" w14:paraId="15F77574" w14:textId="77777777" w:rsidTr="00B9411D">
        <w:trPr>
          <w:trHeight w:hRule="exact" w:val="510"/>
          <w:tblHeader/>
        </w:trPr>
        <w:tc>
          <w:tcPr>
            <w:tcW w:w="787" w:type="dxa"/>
            <w:shd w:val="clear" w:color="auto" w:fill="D9D9D9" w:themeFill="background1" w:themeFillShade="D9"/>
          </w:tcPr>
          <w:p w14:paraId="0FDF93DE" w14:textId="16C42811" w:rsidR="003A2FD2" w:rsidRPr="00BB3C21" w:rsidRDefault="009F17A9" w:rsidP="005F141F">
            <w:pPr>
              <w:spacing w:after="120"/>
              <w:rPr>
                <w:b/>
                <w:noProof/>
              </w:rPr>
            </w:pPr>
            <w:r w:rsidRPr="00BB3C21">
              <w:rPr>
                <w:b/>
                <w:noProof/>
              </w:rPr>
              <w:t>Code</w:t>
            </w:r>
          </w:p>
        </w:tc>
        <w:tc>
          <w:tcPr>
            <w:tcW w:w="3177" w:type="dxa"/>
            <w:shd w:val="clear" w:color="auto" w:fill="D9D9D9" w:themeFill="background1" w:themeFillShade="D9"/>
          </w:tcPr>
          <w:p w14:paraId="0F385AB5" w14:textId="5A8AA38A" w:rsidR="003A2FD2" w:rsidRPr="00BB3C21" w:rsidRDefault="003A2FD2" w:rsidP="005F141F">
            <w:pPr>
              <w:spacing w:after="120"/>
              <w:rPr>
                <w:b/>
                <w:noProof/>
              </w:rPr>
            </w:pPr>
            <w:r w:rsidRPr="00BB3C21">
              <w:rPr>
                <w:b/>
                <w:noProof/>
              </w:rPr>
              <w:t>CRF Name</w:t>
            </w:r>
          </w:p>
        </w:tc>
        <w:tc>
          <w:tcPr>
            <w:tcW w:w="4820" w:type="dxa"/>
            <w:shd w:val="clear" w:color="auto" w:fill="D9D9D9" w:themeFill="background1" w:themeFillShade="D9"/>
          </w:tcPr>
          <w:p w14:paraId="7FFC87EC" w14:textId="30C3214B" w:rsidR="003A2FD2" w:rsidRPr="00BB3C21" w:rsidRDefault="003A2FD2" w:rsidP="005F141F">
            <w:pPr>
              <w:spacing w:after="120"/>
              <w:rPr>
                <w:b/>
                <w:noProof/>
              </w:rPr>
            </w:pPr>
            <w:r w:rsidRPr="00BB3C21">
              <w:rPr>
                <w:b/>
                <w:noProof/>
              </w:rPr>
              <w:t>Visits</w:t>
            </w:r>
          </w:p>
        </w:tc>
      </w:tr>
      <w:tr w:rsidR="00885C2E" w:rsidRPr="00BB3C21" w14:paraId="0A0EA9AB" w14:textId="77777777" w:rsidTr="00B9411D">
        <w:trPr>
          <w:trHeight w:hRule="exact" w:val="510"/>
        </w:trPr>
        <w:tc>
          <w:tcPr>
            <w:tcW w:w="787" w:type="dxa"/>
          </w:tcPr>
          <w:p w14:paraId="51619B69" w14:textId="0EC7D293" w:rsidR="003A2FD2" w:rsidRPr="00BB3C21" w:rsidRDefault="003A2FD2" w:rsidP="005F141F">
            <w:pPr>
              <w:spacing w:after="120"/>
              <w:rPr>
                <w:b/>
                <w:noProof/>
              </w:rPr>
            </w:pPr>
          </w:p>
        </w:tc>
        <w:tc>
          <w:tcPr>
            <w:tcW w:w="3177" w:type="dxa"/>
          </w:tcPr>
          <w:p w14:paraId="2893F4CC" w14:textId="3664C490" w:rsidR="003A2FD2" w:rsidRPr="00BB3C21" w:rsidRDefault="003A2FD2" w:rsidP="005F141F">
            <w:pPr>
              <w:spacing w:after="120"/>
              <w:rPr>
                <w:b/>
                <w:noProof/>
              </w:rPr>
            </w:pPr>
          </w:p>
        </w:tc>
        <w:tc>
          <w:tcPr>
            <w:tcW w:w="4820" w:type="dxa"/>
          </w:tcPr>
          <w:p w14:paraId="4F22EDEE" w14:textId="5570A8E6" w:rsidR="003A2FD2" w:rsidRPr="00BB3C21" w:rsidRDefault="003A2FD2" w:rsidP="005F141F">
            <w:pPr>
              <w:spacing w:after="120"/>
              <w:rPr>
                <w:b/>
                <w:noProof/>
              </w:rPr>
            </w:pPr>
          </w:p>
        </w:tc>
      </w:tr>
      <w:tr w:rsidR="00885C2E" w:rsidRPr="00BB3C21" w14:paraId="055D4544" w14:textId="77777777" w:rsidTr="00B9411D">
        <w:trPr>
          <w:trHeight w:hRule="exact" w:val="510"/>
        </w:trPr>
        <w:tc>
          <w:tcPr>
            <w:tcW w:w="787" w:type="dxa"/>
          </w:tcPr>
          <w:p w14:paraId="6F8FAF4E" w14:textId="77777777" w:rsidR="003A2FD2" w:rsidRPr="00BB3C21" w:rsidRDefault="003A2FD2" w:rsidP="005F141F">
            <w:pPr>
              <w:spacing w:after="120"/>
              <w:rPr>
                <w:b/>
                <w:noProof/>
              </w:rPr>
            </w:pPr>
          </w:p>
        </w:tc>
        <w:tc>
          <w:tcPr>
            <w:tcW w:w="3177" w:type="dxa"/>
          </w:tcPr>
          <w:p w14:paraId="7645274A" w14:textId="0E98AD8F" w:rsidR="003A2FD2" w:rsidRPr="00BB3C21" w:rsidRDefault="003A2FD2" w:rsidP="005F141F">
            <w:pPr>
              <w:spacing w:after="120"/>
              <w:rPr>
                <w:b/>
                <w:noProof/>
              </w:rPr>
            </w:pPr>
            <w:r w:rsidRPr="00BB3C21">
              <w:rPr>
                <w:b/>
                <w:noProof/>
              </w:rPr>
              <w:t>Eligibility checklist</w:t>
            </w:r>
          </w:p>
        </w:tc>
        <w:tc>
          <w:tcPr>
            <w:tcW w:w="4820" w:type="dxa"/>
          </w:tcPr>
          <w:p w14:paraId="560127B6" w14:textId="24F9C3A3" w:rsidR="003A2FD2" w:rsidRPr="00BB3C21" w:rsidRDefault="009F17A9" w:rsidP="005F141F">
            <w:pPr>
              <w:spacing w:after="120"/>
              <w:rPr>
                <w:b/>
                <w:noProof/>
              </w:rPr>
            </w:pPr>
            <w:r w:rsidRPr="00BB3C21">
              <w:rPr>
                <w:b/>
                <w:noProof/>
              </w:rPr>
              <w:t>01</w:t>
            </w:r>
          </w:p>
        </w:tc>
      </w:tr>
      <w:tr w:rsidR="00885C2E" w:rsidRPr="00BB3C21" w14:paraId="640723AC" w14:textId="77777777" w:rsidTr="00B9411D">
        <w:trPr>
          <w:trHeight w:hRule="exact" w:val="510"/>
        </w:trPr>
        <w:tc>
          <w:tcPr>
            <w:tcW w:w="787" w:type="dxa"/>
          </w:tcPr>
          <w:p w14:paraId="6636F481" w14:textId="77777777" w:rsidR="003A2FD2" w:rsidRPr="00BB3C21" w:rsidRDefault="003A2FD2" w:rsidP="005F141F">
            <w:pPr>
              <w:spacing w:after="120"/>
              <w:rPr>
                <w:b/>
                <w:noProof/>
              </w:rPr>
            </w:pPr>
          </w:p>
        </w:tc>
        <w:tc>
          <w:tcPr>
            <w:tcW w:w="3177" w:type="dxa"/>
          </w:tcPr>
          <w:p w14:paraId="654ED88B" w14:textId="79EE449E" w:rsidR="003A2FD2" w:rsidRPr="00BB3C21" w:rsidRDefault="003A2FD2" w:rsidP="005F141F">
            <w:pPr>
              <w:spacing w:after="120"/>
              <w:rPr>
                <w:b/>
                <w:noProof/>
              </w:rPr>
            </w:pPr>
            <w:r w:rsidRPr="00BB3C21">
              <w:rPr>
                <w:b/>
                <w:noProof/>
              </w:rPr>
              <w:t>Enrollment</w:t>
            </w:r>
          </w:p>
        </w:tc>
        <w:tc>
          <w:tcPr>
            <w:tcW w:w="4820" w:type="dxa"/>
          </w:tcPr>
          <w:p w14:paraId="1CD64AFA" w14:textId="6226F4D1" w:rsidR="003A2FD2" w:rsidRPr="00BB3C21" w:rsidRDefault="009F17A9" w:rsidP="005F141F">
            <w:pPr>
              <w:spacing w:after="120"/>
              <w:rPr>
                <w:b/>
                <w:noProof/>
              </w:rPr>
            </w:pPr>
            <w:r w:rsidRPr="00BB3C21">
              <w:rPr>
                <w:b/>
                <w:noProof/>
              </w:rPr>
              <w:t>02</w:t>
            </w:r>
          </w:p>
        </w:tc>
      </w:tr>
      <w:tr w:rsidR="00885C2E" w:rsidRPr="00BB3C21" w14:paraId="038E7360" w14:textId="77777777" w:rsidTr="00B9411D">
        <w:trPr>
          <w:trHeight w:hRule="exact" w:val="510"/>
        </w:trPr>
        <w:tc>
          <w:tcPr>
            <w:tcW w:w="787" w:type="dxa"/>
          </w:tcPr>
          <w:p w14:paraId="00F068F0" w14:textId="77777777" w:rsidR="003A2FD2" w:rsidRPr="00BB3C21" w:rsidRDefault="003A2FD2" w:rsidP="005F141F">
            <w:pPr>
              <w:spacing w:after="120"/>
              <w:rPr>
                <w:b/>
                <w:noProof/>
              </w:rPr>
            </w:pPr>
          </w:p>
        </w:tc>
        <w:tc>
          <w:tcPr>
            <w:tcW w:w="3177" w:type="dxa"/>
          </w:tcPr>
          <w:p w14:paraId="21F65E6F" w14:textId="1A3BCA17" w:rsidR="003A2FD2" w:rsidRPr="00BB3C21" w:rsidRDefault="004567AA" w:rsidP="005F141F">
            <w:pPr>
              <w:spacing w:after="120"/>
              <w:rPr>
                <w:b/>
                <w:noProof/>
              </w:rPr>
            </w:pPr>
            <w:r w:rsidRPr="00BB3C21">
              <w:rPr>
                <w:b/>
                <w:noProof/>
              </w:rPr>
              <w:t>Randomisation</w:t>
            </w:r>
          </w:p>
        </w:tc>
        <w:tc>
          <w:tcPr>
            <w:tcW w:w="4820" w:type="dxa"/>
          </w:tcPr>
          <w:p w14:paraId="0391985A" w14:textId="6DEC6E0C" w:rsidR="003A2FD2" w:rsidRPr="00BB3C21" w:rsidRDefault="009F17A9" w:rsidP="005F141F">
            <w:pPr>
              <w:spacing w:after="120"/>
              <w:rPr>
                <w:b/>
                <w:noProof/>
              </w:rPr>
            </w:pPr>
            <w:r w:rsidRPr="00BB3C21">
              <w:rPr>
                <w:b/>
                <w:noProof/>
              </w:rPr>
              <w:t>02</w:t>
            </w:r>
          </w:p>
        </w:tc>
      </w:tr>
      <w:tr w:rsidR="00885C2E" w:rsidRPr="00BB3C21" w14:paraId="6DEED43F" w14:textId="77777777" w:rsidTr="00B9411D">
        <w:trPr>
          <w:trHeight w:hRule="exact" w:val="510"/>
        </w:trPr>
        <w:tc>
          <w:tcPr>
            <w:tcW w:w="787" w:type="dxa"/>
          </w:tcPr>
          <w:p w14:paraId="0AECEE53" w14:textId="77777777" w:rsidR="003A2FD2" w:rsidRPr="00BB3C21" w:rsidRDefault="003A2FD2" w:rsidP="005F141F">
            <w:pPr>
              <w:spacing w:after="120"/>
              <w:rPr>
                <w:b/>
                <w:noProof/>
              </w:rPr>
            </w:pPr>
          </w:p>
        </w:tc>
        <w:tc>
          <w:tcPr>
            <w:tcW w:w="3177" w:type="dxa"/>
          </w:tcPr>
          <w:p w14:paraId="3E7FAA13" w14:textId="6F5A4C41" w:rsidR="003A2FD2" w:rsidRPr="00BB3C21" w:rsidRDefault="00544CA4" w:rsidP="005F141F">
            <w:pPr>
              <w:spacing w:after="120"/>
              <w:rPr>
                <w:b/>
                <w:noProof/>
              </w:rPr>
            </w:pPr>
            <w:r w:rsidRPr="00BB3C21">
              <w:rPr>
                <w:b/>
                <w:noProof/>
              </w:rPr>
              <w:t>IP Administration</w:t>
            </w:r>
          </w:p>
        </w:tc>
        <w:tc>
          <w:tcPr>
            <w:tcW w:w="4820" w:type="dxa"/>
          </w:tcPr>
          <w:p w14:paraId="42AC7AC6" w14:textId="6A58D996" w:rsidR="003A2FD2" w:rsidRPr="00BB3C21" w:rsidRDefault="009F17A9" w:rsidP="005F141F">
            <w:pPr>
              <w:spacing w:after="120"/>
              <w:rPr>
                <w:b/>
                <w:noProof/>
              </w:rPr>
            </w:pPr>
            <w:r w:rsidRPr="00BB3C21">
              <w:rPr>
                <w:b/>
                <w:noProof/>
              </w:rPr>
              <w:t>02,04</w:t>
            </w:r>
          </w:p>
        </w:tc>
      </w:tr>
      <w:tr w:rsidR="00885C2E" w:rsidRPr="00BB3C21" w14:paraId="030478F4" w14:textId="77777777" w:rsidTr="00B9411D">
        <w:trPr>
          <w:trHeight w:hRule="exact" w:val="510"/>
        </w:trPr>
        <w:tc>
          <w:tcPr>
            <w:tcW w:w="787" w:type="dxa"/>
          </w:tcPr>
          <w:p w14:paraId="7E515850" w14:textId="77777777" w:rsidR="003A2FD2" w:rsidRPr="00BB3C21" w:rsidRDefault="003A2FD2" w:rsidP="005F141F">
            <w:pPr>
              <w:spacing w:after="120"/>
              <w:rPr>
                <w:b/>
                <w:noProof/>
              </w:rPr>
            </w:pPr>
          </w:p>
        </w:tc>
        <w:tc>
          <w:tcPr>
            <w:tcW w:w="3177" w:type="dxa"/>
          </w:tcPr>
          <w:p w14:paraId="11B5F6C4" w14:textId="4A4D9370" w:rsidR="003A2FD2" w:rsidRPr="00BB3C21" w:rsidRDefault="00544CA4" w:rsidP="005F141F">
            <w:pPr>
              <w:spacing w:after="120"/>
              <w:rPr>
                <w:b/>
                <w:noProof/>
              </w:rPr>
            </w:pPr>
            <w:r w:rsidRPr="00BB3C21">
              <w:rPr>
                <w:b/>
                <w:noProof/>
              </w:rPr>
              <w:t>HIV</w:t>
            </w:r>
            <w:r w:rsidR="00885C2E" w:rsidRPr="00BB3C21">
              <w:rPr>
                <w:b/>
                <w:noProof/>
              </w:rPr>
              <w:t xml:space="preserve">-1 </w:t>
            </w:r>
            <w:r w:rsidRPr="00BB3C21">
              <w:rPr>
                <w:b/>
                <w:noProof/>
              </w:rPr>
              <w:t>Risk Assessment</w:t>
            </w:r>
          </w:p>
        </w:tc>
        <w:tc>
          <w:tcPr>
            <w:tcW w:w="4820" w:type="dxa"/>
          </w:tcPr>
          <w:p w14:paraId="0CC880DE" w14:textId="551F0237" w:rsidR="003A2FD2" w:rsidRPr="00BB3C21" w:rsidRDefault="009F17A9" w:rsidP="005F141F">
            <w:pPr>
              <w:spacing w:after="120"/>
              <w:rPr>
                <w:b/>
                <w:noProof/>
              </w:rPr>
            </w:pPr>
            <w:r w:rsidRPr="00BB3C21">
              <w:rPr>
                <w:b/>
                <w:noProof/>
              </w:rPr>
              <w:t>01,02,04,06,07,08,09,10,11</w:t>
            </w:r>
          </w:p>
        </w:tc>
      </w:tr>
      <w:tr w:rsidR="00885C2E" w:rsidRPr="00BB3C21" w14:paraId="43AAFA54" w14:textId="77777777" w:rsidTr="00B9411D">
        <w:trPr>
          <w:trHeight w:hRule="exact" w:val="510"/>
        </w:trPr>
        <w:tc>
          <w:tcPr>
            <w:tcW w:w="787" w:type="dxa"/>
          </w:tcPr>
          <w:p w14:paraId="5DA0D3DF" w14:textId="77777777" w:rsidR="003A2FD2" w:rsidRPr="00BB3C21" w:rsidRDefault="003A2FD2" w:rsidP="005F141F">
            <w:pPr>
              <w:spacing w:after="120"/>
              <w:rPr>
                <w:b/>
                <w:noProof/>
              </w:rPr>
            </w:pPr>
          </w:p>
        </w:tc>
        <w:tc>
          <w:tcPr>
            <w:tcW w:w="3177" w:type="dxa"/>
          </w:tcPr>
          <w:p w14:paraId="7DED0ACC" w14:textId="1283A4F1" w:rsidR="003A2FD2" w:rsidRPr="00BB3C21" w:rsidRDefault="00544CA4" w:rsidP="005F141F">
            <w:pPr>
              <w:spacing w:after="120"/>
              <w:rPr>
                <w:b/>
                <w:noProof/>
              </w:rPr>
            </w:pPr>
            <w:r w:rsidRPr="00BB3C21">
              <w:rPr>
                <w:b/>
                <w:noProof/>
              </w:rPr>
              <w:t>HIV Virology/Serology</w:t>
            </w:r>
          </w:p>
        </w:tc>
        <w:tc>
          <w:tcPr>
            <w:tcW w:w="4820" w:type="dxa"/>
          </w:tcPr>
          <w:p w14:paraId="09C41D76" w14:textId="213D6729" w:rsidR="003A2FD2" w:rsidRPr="00BB3C21" w:rsidRDefault="00885C2E" w:rsidP="005F141F">
            <w:pPr>
              <w:spacing w:after="120"/>
              <w:rPr>
                <w:b/>
                <w:noProof/>
              </w:rPr>
            </w:pPr>
            <w:r w:rsidRPr="00BB3C21">
              <w:rPr>
                <w:b/>
                <w:noProof/>
              </w:rPr>
              <w:t>01,02,04,06,08,09,10,11</w:t>
            </w:r>
          </w:p>
        </w:tc>
      </w:tr>
      <w:tr w:rsidR="00885C2E" w:rsidRPr="00BB3C21" w14:paraId="5A91181E" w14:textId="77777777" w:rsidTr="00B9411D">
        <w:trPr>
          <w:trHeight w:hRule="exact" w:val="510"/>
        </w:trPr>
        <w:tc>
          <w:tcPr>
            <w:tcW w:w="787" w:type="dxa"/>
          </w:tcPr>
          <w:p w14:paraId="781ACA67" w14:textId="77777777" w:rsidR="004567AA" w:rsidRPr="00BB3C21" w:rsidRDefault="004567AA" w:rsidP="005F141F">
            <w:pPr>
              <w:spacing w:after="120"/>
              <w:rPr>
                <w:b/>
                <w:noProof/>
              </w:rPr>
            </w:pPr>
          </w:p>
        </w:tc>
        <w:tc>
          <w:tcPr>
            <w:tcW w:w="3177" w:type="dxa"/>
          </w:tcPr>
          <w:p w14:paraId="36D3C376" w14:textId="1B60B37E" w:rsidR="004567AA" w:rsidRPr="00BB3C21" w:rsidRDefault="00544CA4" w:rsidP="005F141F">
            <w:pPr>
              <w:spacing w:after="120"/>
              <w:rPr>
                <w:b/>
                <w:noProof/>
              </w:rPr>
            </w:pPr>
            <w:r w:rsidRPr="00BB3C21">
              <w:rPr>
                <w:b/>
                <w:noProof/>
              </w:rPr>
              <w:t>Concomitant Medications</w:t>
            </w:r>
          </w:p>
        </w:tc>
        <w:tc>
          <w:tcPr>
            <w:tcW w:w="4820" w:type="dxa"/>
          </w:tcPr>
          <w:p w14:paraId="74FE4B06" w14:textId="3220905C" w:rsidR="004567AA" w:rsidRPr="00BB3C21" w:rsidRDefault="00885C2E" w:rsidP="005F141F">
            <w:pPr>
              <w:spacing w:after="120"/>
              <w:rPr>
                <w:b/>
                <w:noProof/>
              </w:rPr>
            </w:pPr>
            <w:r w:rsidRPr="00BB3C21">
              <w:rPr>
                <w:b/>
                <w:noProof/>
              </w:rPr>
              <w:t>01,02,02A,03,04,04A,05,06</w:t>
            </w:r>
          </w:p>
        </w:tc>
      </w:tr>
      <w:tr w:rsidR="00885C2E" w:rsidRPr="00BB3C21" w14:paraId="654A4A75" w14:textId="77777777" w:rsidTr="00B9411D">
        <w:trPr>
          <w:trHeight w:hRule="exact" w:val="755"/>
        </w:trPr>
        <w:tc>
          <w:tcPr>
            <w:tcW w:w="787" w:type="dxa"/>
          </w:tcPr>
          <w:p w14:paraId="14ED0AD7" w14:textId="77777777" w:rsidR="00544CA4" w:rsidRPr="00BB3C21" w:rsidRDefault="00544CA4" w:rsidP="005F141F">
            <w:pPr>
              <w:spacing w:after="120"/>
              <w:rPr>
                <w:b/>
                <w:noProof/>
              </w:rPr>
            </w:pPr>
          </w:p>
        </w:tc>
        <w:tc>
          <w:tcPr>
            <w:tcW w:w="3177" w:type="dxa"/>
          </w:tcPr>
          <w:p w14:paraId="64C59406" w14:textId="4D9A03BB" w:rsidR="00544CA4" w:rsidRPr="00BB3C21" w:rsidRDefault="00544CA4" w:rsidP="005F141F">
            <w:pPr>
              <w:spacing w:after="120"/>
              <w:rPr>
                <w:b/>
                <w:noProof/>
              </w:rPr>
            </w:pPr>
            <w:r w:rsidRPr="00BB3C21">
              <w:rPr>
                <w:b/>
                <w:noProof/>
              </w:rPr>
              <w:t>Physical Exam</w:t>
            </w:r>
          </w:p>
        </w:tc>
        <w:tc>
          <w:tcPr>
            <w:tcW w:w="4820" w:type="dxa"/>
          </w:tcPr>
          <w:p w14:paraId="0ACC93AF" w14:textId="02B9DE22" w:rsidR="00544CA4" w:rsidRPr="00BB3C21" w:rsidRDefault="00885C2E" w:rsidP="005F141F">
            <w:pPr>
              <w:spacing w:after="120"/>
              <w:rPr>
                <w:b/>
                <w:noProof/>
              </w:rPr>
            </w:pPr>
            <w:r w:rsidRPr="00BB3C21">
              <w:rPr>
                <w:b/>
                <w:noProof/>
              </w:rPr>
              <w:t>01,02,02A,04,04A,05,06,07,08,09,10,11</w:t>
            </w:r>
          </w:p>
        </w:tc>
      </w:tr>
      <w:tr w:rsidR="00885C2E" w:rsidRPr="00BB3C21" w14:paraId="5A612455" w14:textId="77777777" w:rsidTr="00B9411D">
        <w:trPr>
          <w:trHeight w:hRule="exact" w:val="510"/>
        </w:trPr>
        <w:tc>
          <w:tcPr>
            <w:tcW w:w="787" w:type="dxa"/>
          </w:tcPr>
          <w:p w14:paraId="779601A2" w14:textId="77777777" w:rsidR="00544CA4" w:rsidRPr="00BB3C21" w:rsidRDefault="00544CA4" w:rsidP="005F141F">
            <w:pPr>
              <w:spacing w:after="120"/>
              <w:rPr>
                <w:b/>
                <w:noProof/>
              </w:rPr>
            </w:pPr>
          </w:p>
        </w:tc>
        <w:tc>
          <w:tcPr>
            <w:tcW w:w="3177" w:type="dxa"/>
          </w:tcPr>
          <w:p w14:paraId="50C9AA7F" w14:textId="01CED59D" w:rsidR="00544CA4" w:rsidRPr="00BB3C21" w:rsidRDefault="00544CA4" w:rsidP="005F141F">
            <w:pPr>
              <w:spacing w:after="120"/>
              <w:rPr>
                <w:b/>
                <w:noProof/>
              </w:rPr>
            </w:pPr>
            <w:r w:rsidRPr="00BB3C21">
              <w:rPr>
                <w:b/>
                <w:noProof/>
              </w:rPr>
              <w:t>Previous Condions</w:t>
            </w:r>
          </w:p>
        </w:tc>
        <w:tc>
          <w:tcPr>
            <w:tcW w:w="4820" w:type="dxa"/>
          </w:tcPr>
          <w:p w14:paraId="639EB3B5" w14:textId="23A40D72" w:rsidR="00544CA4" w:rsidRPr="00BB3C21" w:rsidRDefault="001B0F01" w:rsidP="005F141F">
            <w:pPr>
              <w:spacing w:after="120"/>
              <w:rPr>
                <w:b/>
                <w:noProof/>
              </w:rPr>
            </w:pPr>
            <w:r>
              <w:rPr>
                <w:b/>
                <w:noProof/>
              </w:rPr>
              <w:t>01</w:t>
            </w:r>
          </w:p>
        </w:tc>
      </w:tr>
      <w:tr w:rsidR="00885C2E" w:rsidRPr="00BB3C21" w14:paraId="05AEF533" w14:textId="77777777" w:rsidTr="00B9411D">
        <w:trPr>
          <w:trHeight w:hRule="exact" w:val="510"/>
        </w:trPr>
        <w:tc>
          <w:tcPr>
            <w:tcW w:w="787" w:type="dxa"/>
          </w:tcPr>
          <w:p w14:paraId="1B41DA0C" w14:textId="77777777" w:rsidR="00544CA4" w:rsidRPr="00BB3C21" w:rsidRDefault="00544CA4" w:rsidP="005F141F">
            <w:pPr>
              <w:spacing w:after="120"/>
              <w:rPr>
                <w:b/>
                <w:noProof/>
              </w:rPr>
            </w:pPr>
          </w:p>
        </w:tc>
        <w:tc>
          <w:tcPr>
            <w:tcW w:w="3177" w:type="dxa"/>
          </w:tcPr>
          <w:p w14:paraId="4856B50F" w14:textId="27406971" w:rsidR="00544CA4" w:rsidRPr="00BB3C21" w:rsidRDefault="008D734D" w:rsidP="005F141F">
            <w:pPr>
              <w:spacing w:after="120"/>
              <w:rPr>
                <w:b/>
                <w:noProof/>
              </w:rPr>
            </w:pPr>
            <w:r>
              <w:rPr>
                <w:b/>
                <w:noProof/>
              </w:rPr>
              <w:t xml:space="preserve">Interim </w:t>
            </w:r>
            <w:r w:rsidR="00544CA4" w:rsidRPr="00BB3C21">
              <w:rPr>
                <w:b/>
                <w:noProof/>
              </w:rPr>
              <w:t>Medical History</w:t>
            </w:r>
          </w:p>
        </w:tc>
        <w:tc>
          <w:tcPr>
            <w:tcW w:w="4820" w:type="dxa"/>
          </w:tcPr>
          <w:p w14:paraId="416CCADA" w14:textId="36265838" w:rsidR="00544CA4" w:rsidRPr="00BB3C21" w:rsidRDefault="008D734D" w:rsidP="005F141F">
            <w:pPr>
              <w:spacing w:after="120"/>
              <w:rPr>
                <w:b/>
                <w:noProof/>
              </w:rPr>
            </w:pPr>
            <w:r>
              <w:rPr>
                <w:b/>
                <w:noProof/>
              </w:rPr>
              <w:t>02,</w:t>
            </w:r>
            <w:r w:rsidR="00193B7A">
              <w:rPr>
                <w:b/>
                <w:noProof/>
              </w:rPr>
              <w:t>02A,</w:t>
            </w:r>
            <w:r>
              <w:rPr>
                <w:b/>
                <w:noProof/>
              </w:rPr>
              <w:t>03,04,</w:t>
            </w:r>
            <w:r w:rsidR="00193B7A">
              <w:rPr>
                <w:b/>
                <w:noProof/>
              </w:rPr>
              <w:t>04A,</w:t>
            </w:r>
            <w:r>
              <w:rPr>
                <w:b/>
                <w:noProof/>
              </w:rPr>
              <w:t>05,06</w:t>
            </w:r>
          </w:p>
        </w:tc>
      </w:tr>
      <w:tr w:rsidR="00885C2E" w:rsidRPr="00BB3C21" w14:paraId="50D84ED8" w14:textId="77777777" w:rsidTr="00B9411D">
        <w:trPr>
          <w:trHeight w:hRule="exact" w:val="510"/>
        </w:trPr>
        <w:tc>
          <w:tcPr>
            <w:tcW w:w="787" w:type="dxa"/>
          </w:tcPr>
          <w:p w14:paraId="26491859" w14:textId="77777777" w:rsidR="00544CA4" w:rsidRPr="00BB3C21" w:rsidRDefault="00544CA4" w:rsidP="005F141F">
            <w:pPr>
              <w:spacing w:after="120"/>
              <w:rPr>
                <w:b/>
                <w:noProof/>
              </w:rPr>
            </w:pPr>
          </w:p>
        </w:tc>
        <w:tc>
          <w:tcPr>
            <w:tcW w:w="3177" w:type="dxa"/>
          </w:tcPr>
          <w:p w14:paraId="5D37CFE5" w14:textId="6E398B74" w:rsidR="00544CA4" w:rsidRPr="00BB3C21" w:rsidRDefault="00544CA4" w:rsidP="005F141F">
            <w:pPr>
              <w:spacing w:after="120"/>
              <w:rPr>
                <w:b/>
                <w:noProof/>
              </w:rPr>
            </w:pPr>
            <w:r w:rsidRPr="00BB3C21">
              <w:rPr>
                <w:b/>
                <w:noProof/>
              </w:rPr>
              <w:t>Urinalysis</w:t>
            </w:r>
          </w:p>
        </w:tc>
        <w:tc>
          <w:tcPr>
            <w:tcW w:w="4820" w:type="dxa"/>
          </w:tcPr>
          <w:p w14:paraId="412F5B8F" w14:textId="4908BEDB" w:rsidR="00544CA4" w:rsidRPr="00BB3C21" w:rsidRDefault="00080F1E" w:rsidP="005F141F">
            <w:pPr>
              <w:spacing w:after="120"/>
              <w:rPr>
                <w:b/>
                <w:noProof/>
              </w:rPr>
            </w:pPr>
            <w:r>
              <w:rPr>
                <w:b/>
                <w:noProof/>
              </w:rPr>
              <w:t>01,06,10</w:t>
            </w:r>
          </w:p>
        </w:tc>
      </w:tr>
      <w:tr w:rsidR="00885C2E" w:rsidRPr="00BB3C21" w14:paraId="22B3B625" w14:textId="77777777" w:rsidTr="00B9411D">
        <w:trPr>
          <w:trHeight w:hRule="exact" w:val="510"/>
        </w:trPr>
        <w:tc>
          <w:tcPr>
            <w:tcW w:w="787" w:type="dxa"/>
          </w:tcPr>
          <w:p w14:paraId="0BB9A384" w14:textId="77777777" w:rsidR="00544CA4" w:rsidRPr="00BB3C21" w:rsidRDefault="00544CA4" w:rsidP="005F141F">
            <w:pPr>
              <w:spacing w:after="120"/>
              <w:rPr>
                <w:b/>
                <w:noProof/>
              </w:rPr>
            </w:pPr>
          </w:p>
        </w:tc>
        <w:tc>
          <w:tcPr>
            <w:tcW w:w="3177" w:type="dxa"/>
          </w:tcPr>
          <w:p w14:paraId="6BC2B606" w14:textId="674C110E" w:rsidR="00544CA4" w:rsidRPr="00BB3C21" w:rsidRDefault="00544CA4" w:rsidP="005F141F">
            <w:pPr>
              <w:spacing w:after="120"/>
              <w:rPr>
                <w:b/>
                <w:noProof/>
              </w:rPr>
            </w:pPr>
            <w:r w:rsidRPr="00BB3C21">
              <w:rPr>
                <w:b/>
                <w:noProof/>
              </w:rPr>
              <w:t>Hematology</w:t>
            </w:r>
          </w:p>
        </w:tc>
        <w:tc>
          <w:tcPr>
            <w:tcW w:w="4820" w:type="dxa"/>
          </w:tcPr>
          <w:p w14:paraId="27CDF16D" w14:textId="4CC4C254" w:rsidR="00544CA4" w:rsidRPr="00BB3C21" w:rsidRDefault="00080F1E" w:rsidP="005F141F">
            <w:pPr>
              <w:spacing w:after="120"/>
              <w:rPr>
                <w:b/>
                <w:noProof/>
              </w:rPr>
            </w:pPr>
            <w:r>
              <w:rPr>
                <w:b/>
                <w:noProof/>
              </w:rPr>
              <w:t>01,02,02A,04,04A,06,09,11</w:t>
            </w:r>
          </w:p>
        </w:tc>
      </w:tr>
      <w:tr w:rsidR="00885C2E" w:rsidRPr="00BB3C21" w14:paraId="18CBEF07" w14:textId="77777777" w:rsidTr="00B9411D">
        <w:trPr>
          <w:trHeight w:hRule="exact" w:val="510"/>
        </w:trPr>
        <w:tc>
          <w:tcPr>
            <w:tcW w:w="787" w:type="dxa"/>
          </w:tcPr>
          <w:p w14:paraId="32406B51" w14:textId="77777777" w:rsidR="00544CA4" w:rsidRPr="00BB3C21" w:rsidRDefault="00544CA4" w:rsidP="005F141F">
            <w:pPr>
              <w:spacing w:after="120"/>
              <w:rPr>
                <w:b/>
                <w:noProof/>
              </w:rPr>
            </w:pPr>
          </w:p>
        </w:tc>
        <w:tc>
          <w:tcPr>
            <w:tcW w:w="3177" w:type="dxa"/>
          </w:tcPr>
          <w:p w14:paraId="6C61BDB1" w14:textId="40940269" w:rsidR="00544CA4" w:rsidRPr="00BB3C21" w:rsidRDefault="00544CA4" w:rsidP="005F141F">
            <w:pPr>
              <w:spacing w:after="120"/>
              <w:rPr>
                <w:b/>
                <w:noProof/>
              </w:rPr>
            </w:pPr>
            <w:r w:rsidRPr="00BB3C21">
              <w:rPr>
                <w:b/>
                <w:noProof/>
              </w:rPr>
              <w:t>Chemistry</w:t>
            </w:r>
          </w:p>
        </w:tc>
        <w:tc>
          <w:tcPr>
            <w:tcW w:w="4820" w:type="dxa"/>
          </w:tcPr>
          <w:p w14:paraId="7CB72323" w14:textId="4C2A3974" w:rsidR="00544CA4" w:rsidRPr="00BB3C21" w:rsidRDefault="00080F1E" w:rsidP="005F141F">
            <w:pPr>
              <w:spacing w:after="120"/>
              <w:rPr>
                <w:b/>
                <w:noProof/>
              </w:rPr>
            </w:pPr>
            <w:r>
              <w:rPr>
                <w:b/>
                <w:noProof/>
              </w:rPr>
              <w:t>01,02,02A,04,04A,06</w:t>
            </w:r>
          </w:p>
        </w:tc>
      </w:tr>
      <w:tr w:rsidR="00885C2E" w:rsidRPr="00BB3C21" w14:paraId="1C3AFADA" w14:textId="77777777" w:rsidTr="00B9411D">
        <w:trPr>
          <w:trHeight w:hRule="exact" w:val="510"/>
        </w:trPr>
        <w:tc>
          <w:tcPr>
            <w:tcW w:w="787" w:type="dxa"/>
          </w:tcPr>
          <w:p w14:paraId="41F810A1" w14:textId="77777777" w:rsidR="00544CA4" w:rsidRPr="00BB3C21" w:rsidRDefault="00544CA4" w:rsidP="005F141F">
            <w:pPr>
              <w:spacing w:after="120"/>
              <w:rPr>
                <w:b/>
                <w:noProof/>
              </w:rPr>
            </w:pPr>
          </w:p>
        </w:tc>
        <w:tc>
          <w:tcPr>
            <w:tcW w:w="3177" w:type="dxa"/>
          </w:tcPr>
          <w:p w14:paraId="64A2B87E" w14:textId="6CF8A004" w:rsidR="00544CA4" w:rsidRPr="00BB3C21" w:rsidRDefault="00544CA4" w:rsidP="005F141F">
            <w:pPr>
              <w:spacing w:after="120"/>
              <w:rPr>
                <w:b/>
                <w:noProof/>
              </w:rPr>
            </w:pPr>
            <w:r w:rsidRPr="00BB3C21">
              <w:rPr>
                <w:b/>
                <w:noProof/>
              </w:rPr>
              <w:t>Reactogenicity Assesment</w:t>
            </w:r>
          </w:p>
        </w:tc>
        <w:tc>
          <w:tcPr>
            <w:tcW w:w="4820" w:type="dxa"/>
          </w:tcPr>
          <w:p w14:paraId="518CA8F7" w14:textId="7640BD27" w:rsidR="00544CA4" w:rsidRPr="00BB3C21" w:rsidRDefault="004E648D" w:rsidP="005F141F">
            <w:pPr>
              <w:spacing w:after="120"/>
              <w:rPr>
                <w:b/>
                <w:noProof/>
              </w:rPr>
            </w:pPr>
            <w:r>
              <w:rPr>
                <w:b/>
                <w:noProof/>
              </w:rPr>
              <w:t>02,02A,04,04A</w:t>
            </w:r>
          </w:p>
        </w:tc>
      </w:tr>
      <w:tr w:rsidR="00885C2E" w:rsidRPr="00BB3C21" w14:paraId="26D157D4" w14:textId="77777777" w:rsidTr="00B9411D">
        <w:trPr>
          <w:trHeight w:hRule="exact" w:val="510"/>
        </w:trPr>
        <w:tc>
          <w:tcPr>
            <w:tcW w:w="787" w:type="dxa"/>
          </w:tcPr>
          <w:p w14:paraId="29202A68" w14:textId="77777777" w:rsidR="00544CA4" w:rsidRPr="00BB3C21" w:rsidRDefault="00544CA4" w:rsidP="005F141F">
            <w:pPr>
              <w:spacing w:after="120"/>
              <w:rPr>
                <w:b/>
                <w:noProof/>
              </w:rPr>
            </w:pPr>
          </w:p>
        </w:tc>
        <w:tc>
          <w:tcPr>
            <w:tcW w:w="3177" w:type="dxa"/>
          </w:tcPr>
          <w:p w14:paraId="52079A3E" w14:textId="5458C4B7" w:rsidR="00544CA4" w:rsidRPr="00BB3C21" w:rsidRDefault="00544CA4" w:rsidP="005F141F">
            <w:pPr>
              <w:spacing w:after="120"/>
              <w:rPr>
                <w:b/>
                <w:noProof/>
              </w:rPr>
            </w:pPr>
            <w:r w:rsidRPr="00BB3C21">
              <w:rPr>
                <w:b/>
                <w:noProof/>
              </w:rPr>
              <w:t>Adverse Events</w:t>
            </w:r>
          </w:p>
        </w:tc>
        <w:tc>
          <w:tcPr>
            <w:tcW w:w="4820" w:type="dxa"/>
          </w:tcPr>
          <w:p w14:paraId="08B51AC9" w14:textId="51B343E2" w:rsidR="00544CA4" w:rsidRPr="00BB3C21" w:rsidRDefault="001773A9" w:rsidP="005F141F">
            <w:pPr>
              <w:spacing w:after="120"/>
              <w:rPr>
                <w:b/>
                <w:noProof/>
              </w:rPr>
            </w:pPr>
            <w:r>
              <w:rPr>
                <w:b/>
                <w:noProof/>
              </w:rPr>
              <w:t>02,02A,04,04A,05,06,07,08,09,10,11</w:t>
            </w:r>
          </w:p>
        </w:tc>
      </w:tr>
      <w:tr w:rsidR="00885C2E" w:rsidRPr="00BB3C21" w14:paraId="49148B3D" w14:textId="77777777" w:rsidTr="00B9411D">
        <w:trPr>
          <w:trHeight w:hRule="exact" w:val="510"/>
        </w:trPr>
        <w:tc>
          <w:tcPr>
            <w:tcW w:w="787" w:type="dxa"/>
          </w:tcPr>
          <w:p w14:paraId="64E08491" w14:textId="77777777" w:rsidR="00544CA4" w:rsidRPr="00BB3C21" w:rsidRDefault="00544CA4" w:rsidP="005F141F">
            <w:pPr>
              <w:spacing w:after="120"/>
              <w:rPr>
                <w:b/>
                <w:noProof/>
              </w:rPr>
            </w:pPr>
          </w:p>
        </w:tc>
        <w:tc>
          <w:tcPr>
            <w:tcW w:w="3177" w:type="dxa"/>
          </w:tcPr>
          <w:p w14:paraId="144A945B" w14:textId="1DF896F9" w:rsidR="00544CA4" w:rsidRPr="00BB3C21" w:rsidRDefault="00544CA4" w:rsidP="005F141F">
            <w:pPr>
              <w:spacing w:after="120"/>
              <w:rPr>
                <w:b/>
                <w:noProof/>
              </w:rPr>
            </w:pPr>
            <w:r w:rsidRPr="00BB3C21">
              <w:rPr>
                <w:b/>
                <w:noProof/>
              </w:rPr>
              <w:t>Pregnancy Report</w:t>
            </w:r>
          </w:p>
        </w:tc>
        <w:tc>
          <w:tcPr>
            <w:tcW w:w="4820" w:type="dxa"/>
          </w:tcPr>
          <w:p w14:paraId="0C2A2D32" w14:textId="7B85875C" w:rsidR="00544CA4" w:rsidRPr="00BB3C21" w:rsidRDefault="00E87E5C" w:rsidP="005F141F">
            <w:pPr>
              <w:spacing w:after="120"/>
              <w:rPr>
                <w:b/>
                <w:noProof/>
              </w:rPr>
            </w:pPr>
            <w:r>
              <w:rPr>
                <w:b/>
                <w:noProof/>
              </w:rPr>
              <w:t>02,02A,04,04A,05,06,07,08,09,10,11</w:t>
            </w:r>
          </w:p>
        </w:tc>
      </w:tr>
      <w:tr w:rsidR="00885C2E" w:rsidRPr="00BB3C21" w14:paraId="4035075F" w14:textId="77777777" w:rsidTr="00B9411D">
        <w:trPr>
          <w:trHeight w:hRule="exact" w:val="510"/>
        </w:trPr>
        <w:tc>
          <w:tcPr>
            <w:tcW w:w="787" w:type="dxa"/>
          </w:tcPr>
          <w:p w14:paraId="1FC2188C" w14:textId="77777777" w:rsidR="00544CA4" w:rsidRPr="00BB3C21" w:rsidRDefault="00544CA4" w:rsidP="005F141F">
            <w:pPr>
              <w:spacing w:after="120"/>
              <w:rPr>
                <w:b/>
                <w:noProof/>
              </w:rPr>
            </w:pPr>
          </w:p>
        </w:tc>
        <w:tc>
          <w:tcPr>
            <w:tcW w:w="3177" w:type="dxa"/>
          </w:tcPr>
          <w:p w14:paraId="74347FCF" w14:textId="237E739A" w:rsidR="00544CA4" w:rsidRPr="00BB3C21" w:rsidRDefault="00544CA4" w:rsidP="005F141F">
            <w:pPr>
              <w:spacing w:after="120"/>
              <w:rPr>
                <w:b/>
                <w:noProof/>
              </w:rPr>
            </w:pPr>
            <w:r w:rsidRPr="00BB3C21">
              <w:rPr>
                <w:b/>
                <w:noProof/>
              </w:rPr>
              <w:t>Child followup</w:t>
            </w:r>
          </w:p>
        </w:tc>
        <w:tc>
          <w:tcPr>
            <w:tcW w:w="4820" w:type="dxa"/>
          </w:tcPr>
          <w:p w14:paraId="1D1816F2" w14:textId="2CA41C73" w:rsidR="00544CA4" w:rsidRPr="00BB3C21" w:rsidRDefault="00E87E5C" w:rsidP="005F141F">
            <w:pPr>
              <w:spacing w:after="120"/>
              <w:rPr>
                <w:b/>
                <w:noProof/>
              </w:rPr>
            </w:pPr>
            <w:r>
              <w:rPr>
                <w:b/>
                <w:noProof/>
              </w:rPr>
              <w:t>02,02A,04,04A,05,06,07,08,09,10,11</w:t>
            </w:r>
          </w:p>
        </w:tc>
      </w:tr>
      <w:tr w:rsidR="00885C2E" w:rsidRPr="00BB3C21" w14:paraId="265EA685" w14:textId="77777777" w:rsidTr="00B9411D">
        <w:trPr>
          <w:trHeight w:hRule="exact" w:val="510"/>
        </w:trPr>
        <w:tc>
          <w:tcPr>
            <w:tcW w:w="787" w:type="dxa"/>
          </w:tcPr>
          <w:p w14:paraId="53A69B38" w14:textId="77777777" w:rsidR="00544CA4" w:rsidRPr="00BB3C21" w:rsidRDefault="00544CA4" w:rsidP="005F141F">
            <w:pPr>
              <w:spacing w:after="120"/>
              <w:rPr>
                <w:b/>
                <w:noProof/>
              </w:rPr>
            </w:pPr>
          </w:p>
        </w:tc>
        <w:tc>
          <w:tcPr>
            <w:tcW w:w="3177" w:type="dxa"/>
          </w:tcPr>
          <w:p w14:paraId="399D9E7E" w14:textId="23E8AFC0" w:rsidR="00544CA4" w:rsidRPr="00BB3C21" w:rsidRDefault="00544CA4" w:rsidP="005F141F">
            <w:pPr>
              <w:spacing w:after="120"/>
              <w:rPr>
                <w:b/>
                <w:noProof/>
              </w:rPr>
            </w:pPr>
            <w:r w:rsidRPr="00BB3C21">
              <w:rPr>
                <w:b/>
                <w:noProof/>
              </w:rPr>
              <w:t>Miscellaneous Tests</w:t>
            </w:r>
          </w:p>
        </w:tc>
        <w:tc>
          <w:tcPr>
            <w:tcW w:w="4820" w:type="dxa"/>
          </w:tcPr>
          <w:p w14:paraId="6ED617DF" w14:textId="6BB5619F" w:rsidR="00544CA4" w:rsidRPr="00BB3C21" w:rsidRDefault="00E87E5C" w:rsidP="005F141F">
            <w:pPr>
              <w:spacing w:after="120"/>
              <w:rPr>
                <w:b/>
                <w:noProof/>
              </w:rPr>
            </w:pPr>
            <w:r>
              <w:rPr>
                <w:b/>
                <w:noProof/>
              </w:rPr>
              <w:t>01,02,04,06,08,09</w:t>
            </w:r>
          </w:p>
        </w:tc>
      </w:tr>
      <w:tr w:rsidR="00885C2E" w:rsidRPr="00BB3C21" w14:paraId="068E9A56" w14:textId="77777777" w:rsidTr="00B9411D">
        <w:trPr>
          <w:trHeight w:hRule="exact" w:val="510"/>
        </w:trPr>
        <w:tc>
          <w:tcPr>
            <w:tcW w:w="787" w:type="dxa"/>
          </w:tcPr>
          <w:p w14:paraId="169220D7" w14:textId="77777777" w:rsidR="00544CA4" w:rsidRPr="00BB3C21" w:rsidRDefault="00544CA4" w:rsidP="005F141F">
            <w:pPr>
              <w:spacing w:after="120"/>
              <w:rPr>
                <w:b/>
                <w:noProof/>
              </w:rPr>
            </w:pPr>
          </w:p>
        </w:tc>
        <w:tc>
          <w:tcPr>
            <w:tcW w:w="3177" w:type="dxa"/>
          </w:tcPr>
          <w:p w14:paraId="7F029911" w14:textId="63BAAD3D" w:rsidR="00544CA4" w:rsidRPr="00BB3C21" w:rsidRDefault="00544CA4" w:rsidP="005F141F">
            <w:pPr>
              <w:spacing w:after="120"/>
              <w:rPr>
                <w:b/>
                <w:noProof/>
              </w:rPr>
            </w:pPr>
            <w:r w:rsidRPr="00BB3C21">
              <w:rPr>
                <w:b/>
                <w:noProof/>
              </w:rPr>
              <w:t>Sample Summary form</w:t>
            </w:r>
          </w:p>
        </w:tc>
        <w:tc>
          <w:tcPr>
            <w:tcW w:w="4820" w:type="dxa"/>
          </w:tcPr>
          <w:p w14:paraId="21B70D86" w14:textId="54976FA7" w:rsidR="00544CA4" w:rsidRPr="00BB3C21" w:rsidRDefault="00855AA6" w:rsidP="005F141F">
            <w:pPr>
              <w:spacing w:after="120"/>
              <w:rPr>
                <w:b/>
                <w:noProof/>
              </w:rPr>
            </w:pPr>
            <w:r>
              <w:rPr>
                <w:b/>
                <w:noProof/>
              </w:rPr>
              <w:t>01,02,02A,04,04A,05,06,08,09,10,11</w:t>
            </w:r>
          </w:p>
        </w:tc>
      </w:tr>
      <w:tr w:rsidR="00885C2E" w:rsidRPr="00BB3C21" w14:paraId="0410C02E" w14:textId="77777777" w:rsidTr="00B9411D">
        <w:trPr>
          <w:trHeight w:hRule="exact" w:val="510"/>
        </w:trPr>
        <w:tc>
          <w:tcPr>
            <w:tcW w:w="787" w:type="dxa"/>
          </w:tcPr>
          <w:p w14:paraId="4C0EBDC5" w14:textId="77777777" w:rsidR="00544CA4" w:rsidRPr="00BB3C21" w:rsidRDefault="00544CA4" w:rsidP="005F141F">
            <w:pPr>
              <w:spacing w:after="120"/>
              <w:rPr>
                <w:b/>
                <w:noProof/>
              </w:rPr>
            </w:pPr>
          </w:p>
        </w:tc>
        <w:tc>
          <w:tcPr>
            <w:tcW w:w="3177" w:type="dxa"/>
          </w:tcPr>
          <w:p w14:paraId="6C92FC6A" w14:textId="756F60B1" w:rsidR="00544CA4" w:rsidRPr="00BB3C21" w:rsidRDefault="00544CA4" w:rsidP="005F141F">
            <w:pPr>
              <w:spacing w:after="120"/>
              <w:rPr>
                <w:b/>
                <w:noProof/>
              </w:rPr>
            </w:pPr>
            <w:r w:rsidRPr="00BB3C21">
              <w:rPr>
                <w:b/>
                <w:noProof/>
              </w:rPr>
              <w:t>Visit documentation</w:t>
            </w:r>
          </w:p>
        </w:tc>
        <w:tc>
          <w:tcPr>
            <w:tcW w:w="4820" w:type="dxa"/>
          </w:tcPr>
          <w:p w14:paraId="5DEA6425" w14:textId="051ECAA9" w:rsidR="00544CA4" w:rsidRPr="00BB3C21" w:rsidRDefault="00B9411D" w:rsidP="005F141F">
            <w:pPr>
              <w:spacing w:after="120"/>
              <w:rPr>
                <w:b/>
                <w:noProof/>
              </w:rPr>
            </w:pPr>
            <w:r>
              <w:rPr>
                <w:b/>
                <w:noProof/>
              </w:rPr>
              <w:t>0,02,03,04,05,06,07,08,09,10</w:t>
            </w:r>
          </w:p>
        </w:tc>
      </w:tr>
      <w:tr w:rsidR="00B9411D" w:rsidRPr="00BB3C21" w14:paraId="106A7277" w14:textId="77777777" w:rsidTr="00B9411D">
        <w:trPr>
          <w:trHeight w:hRule="exact" w:val="510"/>
        </w:trPr>
        <w:tc>
          <w:tcPr>
            <w:tcW w:w="787" w:type="dxa"/>
          </w:tcPr>
          <w:p w14:paraId="594BA4EC" w14:textId="77777777" w:rsidR="00B9411D" w:rsidRPr="00BB3C21" w:rsidRDefault="00B9411D" w:rsidP="00B9411D">
            <w:pPr>
              <w:spacing w:after="120"/>
              <w:rPr>
                <w:b/>
                <w:noProof/>
              </w:rPr>
            </w:pPr>
          </w:p>
        </w:tc>
        <w:tc>
          <w:tcPr>
            <w:tcW w:w="3177" w:type="dxa"/>
          </w:tcPr>
          <w:p w14:paraId="4602C49B" w14:textId="0F2DF9E7" w:rsidR="00B9411D" w:rsidRPr="00BB3C21" w:rsidRDefault="00B9411D" w:rsidP="00B9411D">
            <w:pPr>
              <w:spacing w:after="120"/>
              <w:rPr>
                <w:b/>
                <w:noProof/>
              </w:rPr>
            </w:pPr>
            <w:r>
              <w:rPr>
                <w:b/>
                <w:noProof/>
              </w:rPr>
              <w:t>Volunteer Status</w:t>
            </w:r>
          </w:p>
        </w:tc>
        <w:tc>
          <w:tcPr>
            <w:tcW w:w="4820" w:type="dxa"/>
          </w:tcPr>
          <w:p w14:paraId="733D4419" w14:textId="06018222" w:rsidR="00B9411D" w:rsidRPr="00BB3C21" w:rsidRDefault="00B9411D" w:rsidP="00B9411D">
            <w:pPr>
              <w:spacing w:after="120"/>
              <w:rPr>
                <w:b/>
                <w:noProof/>
              </w:rPr>
            </w:pPr>
            <w:r>
              <w:rPr>
                <w:b/>
                <w:noProof/>
              </w:rPr>
              <w:t>02,02A,04,04A,05,06,07,08,09,10,11</w:t>
            </w:r>
          </w:p>
        </w:tc>
      </w:tr>
      <w:tr w:rsidR="00B9411D" w:rsidRPr="00BB3C21" w14:paraId="6A38D455" w14:textId="77777777" w:rsidTr="00B9411D">
        <w:trPr>
          <w:trHeight w:hRule="exact" w:val="510"/>
        </w:trPr>
        <w:tc>
          <w:tcPr>
            <w:tcW w:w="787" w:type="dxa"/>
          </w:tcPr>
          <w:p w14:paraId="2F84B172" w14:textId="77777777" w:rsidR="00B9411D" w:rsidRPr="00BB3C21" w:rsidRDefault="00B9411D" w:rsidP="00B9411D">
            <w:pPr>
              <w:spacing w:after="120"/>
              <w:rPr>
                <w:b/>
                <w:noProof/>
              </w:rPr>
            </w:pPr>
          </w:p>
        </w:tc>
        <w:tc>
          <w:tcPr>
            <w:tcW w:w="3177" w:type="dxa"/>
          </w:tcPr>
          <w:p w14:paraId="109823FB" w14:textId="50626494" w:rsidR="00B9411D" w:rsidRPr="00BB3C21" w:rsidRDefault="00B9411D" w:rsidP="00B9411D">
            <w:pPr>
              <w:spacing w:after="120"/>
              <w:rPr>
                <w:b/>
                <w:noProof/>
              </w:rPr>
            </w:pPr>
            <w:r w:rsidRPr="00BB3C21">
              <w:rPr>
                <w:b/>
                <w:noProof/>
              </w:rPr>
              <w:t>Deviation report</w:t>
            </w:r>
          </w:p>
        </w:tc>
        <w:tc>
          <w:tcPr>
            <w:tcW w:w="4820" w:type="dxa"/>
          </w:tcPr>
          <w:p w14:paraId="37A90530" w14:textId="3B73E8CC" w:rsidR="00B9411D" w:rsidRPr="00BB3C21" w:rsidRDefault="00B9411D" w:rsidP="00B9411D">
            <w:pPr>
              <w:spacing w:after="120"/>
              <w:rPr>
                <w:b/>
                <w:noProof/>
              </w:rPr>
            </w:pPr>
            <w:r>
              <w:rPr>
                <w:b/>
                <w:noProof/>
              </w:rPr>
              <w:t>01,02,02A,04,04A,05,06,07,08,09,10,11</w:t>
            </w:r>
          </w:p>
        </w:tc>
      </w:tr>
      <w:tr w:rsidR="00B9411D" w:rsidRPr="00BB3C21" w14:paraId="74B16C0F" w14:textId="77777777" w:rsidTr="00B9411D">
        <w:trPr>
          <w:trHeight w:hRule="exact" w:val="510"/>
        </w:trPr>
        <w:tc>
          <w:tcPr>
            <w:tcW w:w="787" w:type="dxa"/>
          </w:tcPr>
          <w:p w14:paraId="75D95B06" w14:textId="77777777" w:rsidR="00B9411D" w:rsidRPr="00BB3C21" w:rsidRDefault="00B9411D" w:rsidP="00B9411D">
            <w:pPr>
              <w:spacing w:after="120"/>
              <w:rPr>
                <w:b/>
                <w:noProof/>
              </w:rPr>
            </w:pPr>
          </w:p>
        </w:tc>
        <w:tc>
          <w:tcPr>
            <w:tcW w:w="3177" w:type="dxa"/>
          </w:tcPr>
          <w:p w14:paraId="2E85ED97" w14:textId="6E5F7404" w:rsidR="00B9411D" w:rsidRPr="00BB3C21" w:rsidRDefault="00B9411D" w:rsidP="00B9411D">
            <w:pPr>
              <w:spacing w:after="120"/>
              <w:rPr>
                <w:b/>
                <w:noProof/>
              </w:rPr>
            </w:pPr>
            <w:r w:rsidRPr="00BB3C21">
              <w:rPr>
                <w:b/>
                <w:noProof/>
              </w:rPr>
              <w:t>Social Impact Assessment</w:t>
            </w:r>
          </w:p>
        </w:tc>
        <w:tc>
          <w:tcPr>
            <w:tcW w:w="4820" w:type="dxa"/>
          </w:tcPr>
          <w:p w14:paraId="62F88FCC" w14:textId="5F9365EA" w:rsidR="00B9411D" w:rsidRPr="00BB3C21" w:rsidRDefault="00B9411D" w:rsidP="00B9411D">
            <w:pPr>
              <w:spacing w:after="120"/>
              <w:rPr>
                <w:b/>
                <w:noProof/>
              </w:rPr>
            </w:pPr>
            <w:r>
              <w:rPr>
                <w:b/>
                <w:noProof/>
              </w:rPr>
              <w:t>11</w:t>
            </w:r>
          </w:p>
        </w:tc>
      </w:tr>
    </w:tbl>
    <w:p w14:paraId="40B94B1D" w14:textId="4547AF6C" w:rsidR="00972CC1" w:rsidRPr="00BB3C21" w:rsidRDefault="00972CC1" w:rsidP="005F141F">
      <w:pPr>
        <w:spacing w:after="120"/>
        <w:jc w:val="both"/>
        <w:rPr>
          <w:b/>
          <w:noProof/>
        </w:rPr>
      </w:pPr>
    </w:p>
    <w:p w14:paraId="3BBF846F" w14:textId="77777777" w:rsidR="00972CC1" w:rsidRPr="00BB3C21" w:rsidRDefault="00972CC1" w:rsidP="005F141F">
      <w:pPr>
        <w:jc w:val="both"/>
        <w:rPr>
          <w:i/>
          <w:noProof/>
        </w:rPr>
      </w:pPr>
    </w:p>
    <w:p w14:paraId="3D4864A0" w14:textId="36E01A9E" w:rsidR="00972CC1" w:rsidRPr="00BB3C21" w:rsidRDefault="00972CC1" w:rsidP="005F141F">
      <w:pPr>
        <w:jc w:val="both"/>
        <w:rPr>
          <w:noProof/>
          <w:sz w:val="22"/>
          <w:szCs w:val="22"/>
        </w:rPr>
      </w:pPr>
      <w:r w:rsidRPr="00BB3C21">
        <w:rPr>
          <w:noProof/>
        </w:rPr>
        <w:t xml:space="preserve">All </w:t>
      </w:r>
      <w:r w:rsidR="00674F16">
        <w:rPr>
          <w:noProof/>
        </w:rPr>
        <w:t>e</w:t>
      </w:r>
      <w:r w:rsidRPr="00BB3C21">
        <w:rPr>
          <w:noProof/>
        </w:rPr>
        <w:t>CRFs are expected to be complet</w:t>
      </w:r>
      <w:r w:rsidR="006C74AD" w:rsidRPr="00BB3C21">
        <w:rPr>
          <w:noProof/>
        </w:rPr>
        <w:t>ed by designated CRC staff (ie the nurses, laboratory staff</w:t>
      </w:r>
      <w:r w:rsidR="00E90015">
        <w:rPr>
          <w:noProof/>
        </w:rPr>
        <w:t>,</w:t>
      </w:r>
      <w:r w:rsidRPr="00BB3C21">
        <w:rPr>
          <w:noProof/>
        </w:rPr>
        <w:t xml:space="preserve"> clinicians</w:t>
      </w:r>
      <w:r w:rsidR="00E90015">
        <w:rPr>
          <w:noProof/>
        </w:rPr>
        <w:t xml:space="preserve"> and/or Data management team weher necessary</w:t>
      </w:r>
      <w:r w:rsidRPr="00BB3C21">
        <w:rPr>
          <w:noProof/>
        </w:rPr>
        <w:t>)</w:t>
      </w:r>
      <w:r w:rsidRPr="00BB3C21">
        <w:rPr>
          <w:i/>
          <w:noProof/>
        </w:rPr>
        <w:t xml:space="preserve">. </w:t>
      </w:r>
      <w:r w:rsidRPr="00BB3C21">
        <w:rPr>
          <w:noProof/>
        </w:rPr>
        <w:t xml:space="preserve">All </w:t>
      </w:r>
      <w:r w:rsidR="00175DE2" w:rsidRPr="00BB3C21">
        <w:rPr>
          <w:noProof/>
        </w:rPr>
        <w:t xml:space="preserve">relevant </w:t>
      </w:r>
      <w:r w:rsidRPr="00BB3C21">
        <w:rPr>
          <w:noProof/>
        </w:rPr>
        <w:t xml:space="preserve">source data is expected to be collected at CRCs including the reactogenicity and </w:t>
      </w:r>
      <w:r w:rsidR="006C74AD" w:rsidRPr="00BB3C21">
        <w:rPr>
          <w:noProof/>
        </w:rPr>
        <w:t>memory aids that the trial participants fill and present to the CRCs in the visits 02A and 04A at the CRCs.</w:t>
      </w:r>
    </w:p>
    <w:p w14:paraId="1D4920D9" w14:textId="77777777" w:rsidR="00972CC1" w:rsidRPr="00BB3C21" w:rsidRDefault="00972CC1" w:rsidP="005F141F">
      <w:pPr>
        <w:jc w:val="both"/>
        <w:rPr>
          <w:noProof/>
          <w:sz w:val="22"/>
          <w:szCs w:val="22"/>
        </w:rPr>
      </w:pPr>
    </w:p>
    <w:p w14:paraId="348C6A11" w14:textId="77777777" w:rsidR="00972CC1" w:rsidRPr="00BB3C21" w:rsidRDefault="00972CC1" w:rsidP="005F141F">
      <w:pPr>
        <w:pStyle w:val="Heading2"/>
        <w:numPr>
          <w:ilvl w:val="1"/>
          <w:numId w:val="11"/>
        </w:numPr>
        <w:spacing w:before="0" w:after="0"/>
        <w:jc w:val="both"/>
        <w:rPr>
          <w:noProof/>
        </w:rPr>
      </w:pPr>
      <w:bookmarkStart w:id="75" w:name="_Toc60669041"/>
      <w:r w:rsidRPr="00BB3C21">
        <w:rPr>
          <w:noProof/>
        </w:rPr>
        <w:t>Updating CRFs</w:t>
      </w:r>
      <w:bookmarkEnd w:id="75"/>
    </w:p>
    <w:p w14:paraId="09CDE087" w14:textId="77777777" w:rsidR="00972CC1" w:rsidRPr="00BB3C21" w:rsidRDefault="00972CC1" w:rsidP="005F141F">
      <w:pPr>
        <w:jc w:val="both"/>
        <w:rPr>
          <w:noProof/>
        </w:rPr>
      </w:pPr>
    </w:p>
    <w:p w14:paraId="3A2B400F" w14:textId="77777777" w:rsidR="00972CC1" w:rsidRPr="00BB3C21" w:rsidRDefault="00972CC1" w:rsidP="005F141F">
      <w:pPr>
        <w:numPr>
          <w:ilvl w:val="2"/>
          <w:numId w:val="11"/>
        </w:numPr>
        <w:jc w:val="both"/>
        <w:outlineLvl w:val="2"/>
        <w:rPr>
          <w:b/>
          <w:noProof/>
        </w:rPr>
      </w:pPr>
      <w:bookmarkStart w:id="76" w:name="_Toc60669042"/>
      <w:r w:rsidRPr="00BB3C21">
        <w:rPr>
          <w:b/>
          <w:noProof/>
        </w:rPr>
        <w:t>Making changes to existing CRFs</w:t>
      </w:r>
      <w:bookmarkEnd w:id="76"/>
    </w:p>
    <w:p w14:paraId="28454EF3" w14:textId="77777777" w:rsidR="00972CC1" w:rsidRPr="00BB3C21" w:rsidRDefault="00972CC1" w:rsidP="005F141F">
      <w:pPr>
        <w:jc w:val="both"/>
        <w:rPr>
          <w:noProof/>
        </w:rPr>
      </w:pPr>
    </w:p>
    <w:p w14:paraId="45743510" w14:textId="0D5A925D" w:rsidR="00972CC1" w:rsidRPr="00BB3C21" w:rsidRDefault="00972CC1" w:rsidP="005F141F">
      <w:pPr>
        <w:jc w:val="both"/>
        <w:rPr>
          <w:noProof/>
        </w:rPr>
      </w:pPr>
      <w:r w:rsidRPr="00BB3C21">
        <w:rPr>
          <w:noProof/>
        </w:rPr>
        <w:lastRenderedPageBreak/>
        <w:t xml:space="preserve">Should updated CRF versions be required during the trial (e.g. due to a protocol amendment), this will be agreed by the </w:t>
      </w:r>
      <w:r w:rsidR="00A00655">
        <w:rPr>
          <w:noProof/>
        </w:rPr>
        <w:t>Clinical team</w:t>
      </w:r>
      <w:r w:rsidRPr="00BB3C21">
        <w:rPr>
          <w:noProof/>
        </w:rPr>
        <w:t xml:space="preserve">. It will also be agreed who will make the updates, who will review and approve, and the timelines for this. The HOD will be informed of any potential database changes as early as possible in the CRF update process.  </w:t>
      </w:r>
    </w:p>
    <w:p w14:paraId="45825B4A" w14:textId="77777777" w:rsidR="009C7104" w:rsidRPr="00BB3C21" w:rsidRDefault="009C7104" w:rsidP="005F141F">
      <w:pPr>
        <w:jc w:val="both"/>
        <w:rPr>
          <w:noProof/>
        </w:rPr>
      </w:pPr>
    </w:p>
    <w:p w14:paraId="16248E11" w14:textId="292DE113" w:rsidR="00972CC1" w:rsidRPr="00BB3C21" w:rsidRDefault="00972CC1" w:rsidP="005F141F">
      <w:pPr>
        <w:jc w:val="both"/>
        <w:rPr>
          <w:noProof/>
        </w:rPr>
      </w:pPr>
      <w:r w:rsidRPr="00BB3C21">
        <w:rPr>
          <w:noProof/>
        </w:rPr>
        <w:t>A detailed version history can be found in the CRF Completion Guidelines.</w:t>
      </w:r>
    </w:p>
    <w:p w14:paraId="136AE132" w14:textId="77777777" w:rsidR="00972CC1" w:rsidRPr="00BB3C21" w:rsidRDefault="00972CC1" w:rsidP="005F141F">
      <w:pPr>
        <w:jc w:val="both"/>
        <w:rPr>
          <w:noProof/>
        </w:rPr>
      </w:pPr>
    </w:p>
    <w:p w14:paraId="064DE56D" w14:textId="77777777" w:rsidR="00972CC1" w:rsidRPr="00BB3C21" w:rsidRDefault="00972CC1" w:rsidP="005F141F">
      <w:pPr>
        <w:numPr>
          <w:ilvl w:val="2"/>
          <w:numId w:val="11"/>
        </w:numPr>
        <w:jc w:val="both"/>
        <w:outlineLvl w:val="2"/>
        <w:rPr>
          <w:b/>
          <w:noProof/>
        </w:rPr>
      </w:pPr>
      <w:bookmarkStart w:id="77" w:name="_Toc60669043"/>
      <w:r w:rsidRPr="00BB3C21">
        <w:rPr>
          <w:b/>
          <w:noProof/>
        </w:rPr>
        <w:t>Handling and distributing new versions of CRFs</w:t>
      </w:r>
      <w:bookmarkEnd w:id="77"/>
    </w:p>
    <w:p w14:paraId="75674B27" w14:textId="77777777" w:rsidR="00972CC1" w:rsidRPr="00BB3C21" w:rsidRDefault="00972CC1" w:rsidP="005F141F">
      <w:pPr>
        <w:jc w:val="both"/>
        <w:rPr>
          <w:noProof/>
        </w:rPr>
      </w:pPr>
    </w:p>
    <w:p w14:paraId="16BB1F17" w14:textId="77777777" w:rsidR="00972CC1" w:rsidRPr="00BB3C21" w:rsidRDefault="00972CC1" w:rsidP="005F141F">
      <w:pPr>
        <w:jc w:val="both"/>
        <w:rPr>
          <w:noProof/>
        </w:rPr>
      </w:pPr>
      <w:r w:rsidRPr="00BB3C21">
        <w:rPr>
          <w:noProof/>
        </w:rPr>
        <w:t xml:space="preserve">When they have been finalised, new CRF versions will be sent to CRCs  </w:t>
      </w:r>
      <w:r w:rsidRPr="00BB3C21">
        <w:rPr>
          <w:noProof/>
          <w:color w:val="000000"/>
        </w:rPr>
        <w:t>by email</w:t>
      </w:r>
      <w:r w:rsidRPr="00BB3C21">
        <w:rPr>
          <w:i/>
          <w:noProof/>
        </w:rPr>
        <w:t xml:space="preserve">. </w:t>
      </w:r>
      <w:r w:rsidRPr="00BB3C21">
        <w:rPr>
          <w:noProof/>
        </w:rPr>
        <w:t>CRCs will be informed that they must use the new CRF versions from a provided effective date, which will be agreed by the TMT prior to release of the CRFs. After this date has passed, all superseded CRF versions will not be entered onto the trial database, but will instead be returned to the clinic CRC with a request for the correct version to be completed.</w:t>
      </w:r>
    </w:p>
    <w:p w14:paraId="23A47C04" w14:textId="77777777" w:rsidR="00972CC1" w:rsidRPr="00BB3C21" w:rsidRDefault="00972CC1" w:rsidP="005F141F">
      <w:pPr>
        <w:jc w:val="both"/>
        <w:rPr>
          <w:noProof/>
        </w:rPr>
      </w:pPr>
    </w:p>
    <w:p w14:paraId="783663F1" w14:textId="77777777" w:rsidR="00972CC1" w:rsidRPr="00BB3C21" w:rsidRDefault="00972CC1" w:rsidP="005F141F">
      <w:pPr>
        <w:jc w:val="both"/>
        <w:rPr>
          <w:noProof/>
        </w:rPr>
      </w:pPr>
      <w:r w:rsidRPr="00BB3C21">
        <w:rPr>
          <w:noProof/>
        </w:rPr>
        <w:t>The CRF Completion Guidelines will be updated and circulated with the updated CRFs.</w:t>
      </w:r>
      <w:bookmarkStart w:id="78" w:name="_Toc37931446"/>
      <w:bookmarkStart w:id="79" w:name="_Toc37933723"/>
      <w:bookmarkStart w:id="80" w:name="_Toc37933821"/>
      <w:bookmarkStart w:id="81" w:name="_Toc37933920"/>
      <w:bookmarkStart w:id="82" w:name="_Toc37934016"/>
      <w:bookmarkStart w:id="83" w:name="_Toc37934113"/>
      <w:bookmarkStart w:id="84" w:name="_Toc37934987"/>
      <w:bookmarkStart w:id="85" w:name="_Toc37936272"/>
      <w:bookmarkStart w:id="86" w:name="_Toc37936375"/>
      <w:bookmarkStart w:id="87" w:name="_Toc37936789"/>
      <w:bookmarkStart w:id="88" w:name="_Toc38024793"/>
      <w:bookmarkStart w:id="89" w:name="_Toc38026735"/>
      <w:bookmarkStart w:id="90" w:name="_Toc38053592"/>
      <w:bookmarkStart w:id="91" w:name="_Toc38053690"/>
      <w:bookmarkStart w:id="92" w:name="_Toc38053786"/>
      <w:bookmarkStart w:id="93" w:name="_Toc38053884"/>
      <w:bookmarkStart w:id="94" w:name="_Toc38055162"/>
      <w:bookmarkStart w:id="95" w:name="_Toc38055258"/>
      <w:bookmarkStart w:id="96" w:name="_Toc38056292"/>
      <w:bookmarkStart w:id="97" w:name="_Toc38056424"/>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59A5011F" w14:textId="77777777" w:rsidR="00972CC1" w:rsidRPr="00BB3C21" w:rsidRDefault="00972CC1" w:rsidP="005F141F">
      <w:pPr>
        <w:jc w:val="both"/>
        <w:rPr>
          <w:b/>
          <w:noProof/>
          <w:sz w:val="22"/>
          <w:szCs w:val="22"/>
        </w:rPr>
      </w:pPr>
    </w:p>
    <w:p w14:paraId="2A28E3BF" w14:textId="77777777" w:rsidR="00972CC1" w:rsidRPr="00BB3C21" w:rsidRDefault="00972CC1" w:rsidP="005F141F">
      <w:pPr>
        <w:pStyle w:val="Heading2"/>
        <w:numPr>
          <w:ilvl w:val="1"/>
          <w:numId w:val="11"/>
        </w:numPr>
        <w:spacing w:before="0" w:after="0"/>
        <w:jc w:val="both"/>
        <w:rPr>
          <w:noProof/>
        </w:rPr>
      </w:pPr>
      <w:bookmarkStart w:id="98" w:name="_Toc60669044"/>
      <w:r w:rsidRPr="00BB3C21">
        <w:rPr>
          <w:noProof/>
        </w:rPr>
        <w:t>Database definition</w:t>
      </w:r>
      <w:bookmarkEnd w:id="98"/>
      <w:r w:rsidRPr="00BB3C21">
        <w:rPr>
          <w:noProof/>
        </w:rPr>
        <w:t xml:space="preserve"> </w:t>
      </w:r>
    </w:p>
    <w:p w14:paraId="06C3CCDE" w14:textId="1B751FA6" w:rsidR="00972CC1" w:rsidRPr="00BB3C21" w:rsidRDefault="00972CC1" w:rsidP="005F141F">
      <w:pPr>
        <w:jc w:val="both"/>
        <w:rPr>
          <w:noProof/>
        </w:rPr>
      </w:pPr>
    </w:p>
    <w:p w14:paraId="76407F04" w14:textId="34959F6F" w:rsidR="0059683A" w:rsidRPr="00BB3C21" w:rsidRDefault="0059683A" w:rsidP="005F141F">
      <w:pPr>
        <w:jc w:val="both"/>
        <w:rPr>
          <w:noProof/>
        </w:rPr>
      </w:pPr>
      <w:r w:rsidRPr="00BB3C21">
        <w:rPr>
          <w:noProof/>
        </w:rPr>
        <w:t>The main trial database has been programmed in REDCap and was created in accordance with the MUL Database Development SOP.</w:t>
      </w:r>
    </w:p>
    <w:p w14:paraId="6183E36C" w14:textId="5CF032F3" w:rsidR="00972CC1" w:rsidRPr="00BB3C21" w:rsidRDefault="00972CC1" w:rsidP="005F141F">
      <w:pPr>
        <w:jc w:val="both"/>
        <w:rPr>
          <w:noProof/>
        </w:rPr>
      </w:pPr>
    </w:p>
    <w:p w14:paraId="1BB886BF" w14:textId="02A0D913" w:rsidR="00972CC1" w:rsidRPr="00BB3C21" w:rsidRDefault="00972CC1" w:rsidP="005F141F">
      <w:pPr>
        <w:jc w:val="both"/>
        <w:rPr>
          <w:noProof/>
        </w:rPr>
      </w:pPr>
      <w:r w:rsidRPr="00BB3C21">
        <w:rPr>
          <w:noProof/>
        </w:rPr>
        <w:t xml:space="preserve">All project documentation, including project specification, requirements specification, annotated CRF, functional specification, testing, validation report and go-live sign-off can be found on the MUL stats server in </w:t>
      </w:r>
      <w:r w:rsidRPr="00BB3C21">
        <w:rPr>
          <w:noProof/>
          <w:color w:val="000000"/>
        </w:rPr>
        <w:t xml:space="preserve">the </w:t>
      </w:r>
      <w:r w:rsidR="0059683A" w:rsidRPr="00BB3C21">
        <w:rPr>
          <w:noProof/>
          <w:color w:val="000000"/>
        </w:rPr>
        <w:t>HIVCORE006</w:t>
      </w:r>
      <w:r w:rsidRPr="00BB3C21">
        <w:rPr>
          <w:noProof/>
          <w:color w:val="000000"/>
        </w:rPr>
        <w:t xml:space="preserve"> Trial folder.</w:t>
      </w:r>
    </w:p>
    <w:p w14:paraId="1115FF11" w14:textId="77777777" w:rsidR="00972CC1" w:rsidRPr="00BB3C21" w:rsidRDefault="00972CC1" w:rsidP="005F141F">
      <w:pPr>
        <w:jc w:val="both"/>
        <w:rPr>
          <w:noProof/>
        </w:rPr>
      </w:pPr>
    </w:p>
    <w:p w14:paraId="13E6F310" w14:textId="29C7728C" w:rsidR="00972CC1" w:rsidRPr="00BB3C21" w:rsidRDefault="00972CC1" w:rsidP="005F141F">
      <w:pPr>
        <w:jc w:val="both"/>
        <w:rPr>
          <w:noProof/>
        </w:rPr>
      </w:pPr>
      <w:r w:rsidRPr="00BB3C21">
        <w:t>Changes to the database and data cleaning will be carried out only by the DM. The database will be backed-up daily on the server in Entebbe according to the backup SOP. Access rights to the database will be as per request from trial PI/designee.</w:t>
      </w:r>
    </w:p>
    <w:p w14:paraId="1E077605" w14:textId="77777777" w:rsidR="00972CC1" w:rsidRPr="00BB3C21" w:rsidRDefault="00972CC1" w:rsidP="005F141F">
      <w:pPr>
        <w:jc w:val="both"/>
        <w:rPr>
          <w:noProof/>
        </w:rPr>
      </w:pPr>
    </w:p>
    <w:p w14:paraId="1F47630D" w14:textId="76D41D59" w:rsidR="00972CC1" w:rsidRPr="00BB3C21" w:rsidRDefault="00972CC1" w:rsidP="005F141F">
      <w:pPr>
        <w:jc w:val="both"/>
        <w:rPr>
          <w:noProof/>
        </w:rPr>
      </w:pPr>
      <w:r w:rsidRPr="00BB3C21">
        <w:rPr>
          <w:noProof/>
        </w:rPr>
        <w:t xml:space="preserve">The </w:t>
      </w:r>
      <w:r w:rsidR="00F52859" w:rsidRPr="00BB3C21">
        <w:rPr>
          <w:noProof/>
        </w:rPr>
        <w:t>HIVCORE006</w:t>
      </w:r>
      <w:r w:rsidRPr="00BB3C21">
        <w:rPr>
          <w:noProof/>
        </w:rPr>
        <w:t xml:space="preserve"> unblinded data (which includes the </w:t>
      </w:r>
      <w:r w:rsidR="00071664" w:rsidRPr="00BB3C21">
        <w:rPr>
          <w:noProof/>
        </w:rPr>
        <w:t xml:space="preserve">randomisation database) </w:t>
      </w:r>
      <w:r w:rsidR="00F52859" w:rsidRPr="00BB3C21">
        <w:rPr>
          <w:noProof/>
        </w:rPr>
        <w:t>has been programmed in RED</w:t>
      </w:r>
      <w:r w:rsidRPr="00BB3C21">
        <w:rPr>
          <w:noProof/>
        </w:rPr>
        <w:t xml:space="preserve">Cap and is to be kept on </w:t>
      </w:r>
      <w:r w:rsidR="00F52859" w:rsidRPr="00BB3C21">
        <w:rPr>
          <w:noProof/>
        </w:rPr>
        <w:t>the same</w:t>
      </w:r>
      <w:r w:rsidRPr="00BB3C21">
        <w:rPr>
          <w:noProof/>
        </w:rPr>
        <w:t xml:space="preserve"> server (</w:t>
      </w:r>
      <w:r w:rsidR="00F52859" w:rsidRPr="00BB3C21">
        <w:rPr>
          <w:noProof/>
        </w:rPr>
        <w:t>but different database</w:t>
      </w:r>
      <w:r w:rsidRPr="00BB3C21">
        <w:rPr>
          <w:noProof/>
        </w:rPr>
        <w:t xml:space="preserve">) at </w:t>
      </w:r>
      <w:r w:rsidR="002E2212" w:rsidRPr="00BB3C21">
        <w:rPr>
          <w:noProof/>
        </w:rPr>
        <w:t>the MRC/UVRI &amp; LSHTM Uganda Research Unit in Entebbe, Uganda</w:t>
      </w:r>
      <w:r w:rsidRPr="00BB3C21">
        <w:rPr>
          <w:noProof/>
        </w:rPr>
        <w:t xml:space="preserve">. </w:t>
      </w:r>
    </w:p>
    <w:p w14:paraId="10AFBD45" w14:textId="77777777" w:rsidR="00972CC1" w:rsidRPr="00BB3C21" w:rsidRDefault="00972CC1" w:rsidP="005F141F">
      <w:pPr>
        <w:jc w:val="both"/>
        <w:rPr>
          <w:noProof/>
        </w:rPr>
      </w:pPr>
    </w:p>
    <w:p w14:paraId="40FCC7D9" w14:textId="0B67F962" w:rsidR="00972CC1" w:rsidRPr="00BB3C21" w:rsidRDefault="00972CC1" w:rsidP="005F141F">
      <w:pPr>
        <w:jc w:val="both"/>
        <w:rPr>
          <w:noProof/>
        </w:rPr>
      </w:pPr>
      <w:r w:rsidRPr="00BB3C21">
        <w:rPr>
          <w:noProof/>
        </w:rPr>
        <w:t xml:space="preserve">The randomization database </w:t>
      </w:r>
      <w:r w:rsidR="0025763C" w:rsidRPr="00BB3C21">
        <w:rPr>
          <w:noProof/>
        </w:rPr>
        <w:t xml:space="preserve">is hosted on the same server and </w:t>
      </w:r>
      <w:r w:rsidRPr="00BB3C21">
        <w:rPr>
          <w:noProof/>
        </w:rPr>
        <w:t xml:space="preserve">will be generated from a Stata program written by </w:t>
      </w:r>
      <w:r w:rsidR="002E2212" w:rsidRPr="00BB3C21">
        <w:rPr>
          <w:noProof/>
        </w:rPr>
        <w:t xml:space="preserve">a </w:t>
      </w:r>
      <w:r w:rsidRPr="00BB3C21">
        <w:rPr>
          <w:noProof/>
        </w:rPr>
        <w:t xml:space="preserve">blinded </w:t>
      </w:r>
      <w:r w:rsidR="002E2212" w:rsidRPr="00BB3C21">
        <w:rPr>
          <w:noProof/>
        </w:rPr>
        <w:t>MRC/UVRi &amp; LSHTM Uganda Research Unit</w:t>
      </w:r>
      <w:r w:rsidRPr="00BB3C21">
        <w:rPr>
          <w:noProof/>
        </w:rPr>
        <w:t xml:space="preserve"> statistician, and shared with </w:t>
      </w:r>
      <w:r w:rsidR="002E2212" w:rsidRPr="00BB3C21">
        <w:rPr>
          <w:noProof/>
        </w:rPr>
        <w:t xml:space="preserve">the Oxford </w:t>
      </w:r>
      <w:r w:rsidRPr="00BB3C21">
        <w:rPr>
          <w:noProof/>
        </w:rPr>
        <w:t xml:space="preserve">unblinded statistician to create the final randomization database. </w:t>
      </w:r>
      <w:r w:rsidR="002E2212" w:rsidRPr="00BB3C21">
        <w:rPr>
          <w:noProof/>
        </w:rPr>
        <w:t>The blinded data managers and other blinded trial staff will have no access to the generated randomisation database.</w:t>
      </w:r>
      <w:r w:rsidRPr="00BB3C21">
        <w:rPr>
          <w:noProof/>
        </w:rPr>
        <w:t xml:space="preserve"> </w:t>
      </w:r>
    </w:p>
    <w:p w14:paraId="3C8BAA1F" w14:textId="77777777" w:rsidR="00972CC1" w:rsidRPr="00BB3C21" w:rsidRDefault="00972CC1" w:rsidP="005F141F">
      <w:pPr>
        <w:jc w:val="both"/>
        <w:rPr>
          <w:noProof/>
        </w:rPr>
      </w:pPr>
    </w:p>
    <w:p w14:paraId="59991883" w14:textId="4E9A3356" w:rsidR="00972CC1" w:rsidRPr="00BB3C21" w:rsidRDefault="00972CC1" w:rsidP="005F141F">
      <w:pPr>
        <w:jc w:val="both"/>
        <w:rPr>
          <w:noProof/>
        </w:rPr>
      </w:pPr>
    </w:p>
    <w:p w14:paraId="614E3C6B" w14:textId="77777777" w:rsidR="00972CC1" w:rsidRPr="00BB3C21" w:rsidRDefault="00972CC1" w:rsidP="005F141F">
      <w:pPr>
        <w:jc w:val="both"/>
        <w:rPr>
          <w:noProof/>
          <w:color w:val="000000"/>
        </w:rPr>
      </w:pPr>
    </w:p>
    <w:p w14:paraId="1170C51E" w14:textId="77777777" w:rsidR="00972CC1" w:rsidRPr="00BB3C21" w:rsidRDefault="00972CC1" w:rsidP="005F141F">
      <w:pPr>
        <w:jc w:val="both"/>
        <w:rPr>
          <w:noProof/>
        </w:rPr>
      </w:pPr>
    </w:p>
    <w:p w14:paraId="2E46C71F" w14:textId="0338FDEE" w:rsidR="00972CC1" w:rsidRPr="00BB3C21" w:rsidRDefault="00972CC1" w:rsidP="005F141F">
      <w:pPr>
        <w:numPr>
          <w:ilvl w:val="2"/>
          <w:numId w:val="11"/>
        </w:numPr>
        <w:jc w:val="both"/>
        <w:outlineLvl w:val="2"/>
        <w:rPr>
          <w:b/>
          <w:noProof/>
        </w:rPr>
      </w:pPr>
      <w:bookmarkStart w:id="99" w:name="_Toc60669045"/>
      <w:r w:rsidRPr="00BB3C21">
        <w:rPr>
          <w:b/>
          <w:noProof/>
        </w:rPr>
        <w:t xml:space="preserve">Database access for </w:t>
      </w:r>
      <w:r w:rsidR="003E021B" w:rsidRPr="00BB3C21">
        <w:rPr>
          <w:b/>
          <w:noProof/>
        </w:rPr>
        <w:t>Oxford, MRC/UVRi &amp; LSHTM Uganda Research Unit in Entebbe</w:t>
      </w:r>
      <w:r w:rsidR="002F73E5">
        <w:rPr>
          <w:b/>
          <w:noProof/>
        </w:rPr>
        <w:t>, OXUS Technologies</w:t>
      </w:r>
      <w:r w:rsidRPr="00BB3C21">
        <w:rPr>
          <w:b/>
          <w:noProof/>
        </w:rPr>
        <w:t xml:space="preserve"> and CRC staff</w:t>
      </w:r>
      <w:bookmarkEnd w:id="99"/>
    </w:p>
    <w:p w14:paraId="6C51C514" w14:textId="77777777" w:rsidR="00972CC1" w:rsidRPr="00BB3C21" w:rsidRDefault="00972CC1" w:rsidP="005F141F">
      <w:pPr>
        <w:jc w:val="both"/>
        <w:rPr>
          <w:noProof/>
        </w:rPr>
      </w:pPr>
    </w:p>
    <w:p w14:paraId="180281C9" w14:textId="4BDC7919" w:rsidR="00972CC1" w:rsidRPr="00BB3C21" w:rsidRDefault="00972CC1" w:rsidP="005F141F">
      <w:pPr>
        <w:jc w:val="both"/>
        <w:rPr>
          <w:noProof/>
        </w:rPr>
      </w:pPr>
      <w:r w:rsidRPr="00BB3C21">
        <w:rPr>
          <w:noProof/>
        </w:rPr>
        <w:t xml:space="preserve">Access to the trial and randomisation databases is only granted to authorised members once relevant database training has been completed. Following this, the new staff data checking </w:t>
      </w:r>
      <w:r w:rsidR="00FD7D13" w:rsidRPr="00BB3C21">
        <w:rPr>
          <w:noProof/>
        </w:rPr>
        <w:t>procedure needs to be completed.</w:t>
      </w:r>
    </w:p>
    <w:p w14:paraId="3339B6B1" w14:textId="77777777" w:rsidR="00972CC1" w:rsidRPr="00BB3C21" w:rsidRDefault="00972CC1" w:rsidP="005F141F">
      <w:pPr>
        <w:jc w:val="both"/>
        <w:rPr>
          <w:noProof/>
        </w:rPr>
      </w:pPr>
    </w:p>
    <w:p w14:paraId="48226065" w14:textId="1001AB13" w:rsidR="00972CC1" w:rsidRPr="00BB3C21" w:rsidRDefault="00972CC1" w:rsidP="005F141F">
      <w:pPr>
        <w:jc w:val="both"/>
        <w:rPr>
          <w:noProof/>
        </w:rPr>
      </w:pPr>
      <w:r w:rsidRPr="00BB3C21">
        <w:rPr>
          <w:noProof/>
        </w:rPr>
        <w:lastRenderedPageBreak/>
        <w:t xml:space="preserve">Staff members with database access are listed, along with the relevant training received, on the </w:t>
      </w:r>
      <w:r w:rsidR="000D320E" w:rsidRPr="00092B0F">
        <w:rPr>
          <w:noProof/>
          <w:color w:val="000000"/>
        </w:rPr>
        <w:t>HIVCORE006</w:t>
      </w:r>
      <w:r w:rsidRPr="00092B0F">
        <w:rPr>
          <w:noProof/>
          <w:color w:val="000000"/>
        </w:rPr>
        <w:t xml:space="preserve"> </w:t>
      </w:r>
      <w:r w:rsidRPr="00092B0F">
        <w:rPr>
          <w:noProof/>
        </w:rPr>
        <w:t>database delegation log. This is stored in the Trial Master File (TMF). For new members of staff, a completed</w:t>
      </w:r>
      <w:r w:rsidRPr="00BB3C21">
        <w:rPr>
          <w:noProof/>
        </w:rPr>
        <w:t xml:space="preserve"> delegation log should be passed to the MUL data team for database access to be granted.</w:t>
      </w:r>
    </w:p>
    <w:p w14:paraId="69D8D017" w14:textId="77777777" w:rsidR="00972CC1" w:rsidRPr="00BB3C21" w:rsidRDefault="00972CC1" w:rsidP="005F141F">
      <w:pPr>
        <w:jc w:val="both"/>
        <w:rPr>
          <w:noProof/>
        </w:rPr>
      </w:pPr>
    </w:p>
    <w:p w14:paraId="3DB3F48C" w14:textId="77777777" w:rsidR="00972CC1" w:rsidRPr="00BB3C21" w:rsidRDefault="00972CC1" w:rsidP="005F141F">
      <w:pPr>
        <w:numPr>
          <w:ilvl w:val="2"/>
          <w:numId w:val="11"/>
        </w:numPr>
        <w:jc w:val="both"/>
        <w:outlineLvl w:val="2"/>
        <w:rPr>
          <w:b/>
          <w:noProof/>
        </w:rPr>
      </w:pPr>
      <w:bookmarkStart w:id="100" w:name="_Toc60669046"/>
      <w:r w:rsidRPr="00BB3C21">
        <w:rPr>
          <w:b/>
          <w:noProof/>
        </w:rPr>
        <w:t>Making changes to the database</w:t>
      </w:r>
      <w:bookmarkEnd w:id="100"/>
    </w:p>
    <w:p w14:paraId="3BB971CE" w14:textId="77777777" w:rsidR="00972CC1" w:rsidRPr="00BB3C21" w:rsidRDefault="00972CC1" w:rsidP="005F141F">
      <w:pPr>
        <w:jc w:val="both"/>
        <w:rPr>
          <w:noProof/>
        </w:rPr>
      </w:pPr>
    </w:p>
    <w:p w14:paraId="544FC899" w14:textId="77777777" w:rsidR="00972CC1" w:rsidRPr="00BB3C21" w:rsidRDefault="00972CC1" w:rsidP="005F141F">
      <w:pPr>
        <w:jc w:val="both"/>
        <w:rPr>
          <w:noProof/>
        </w:rPr>
      </w:pPr>
      <w:r w:rsidRPr="00BB3C21">
        <w:rPr>
          <w:noProof/>
        </w:rPr>
        <w:t>Changes will be made to the trial database as appropriate in the following situations:</w:t>
      </w:r>
    </w:p>
    <w:p w14:paraId="13CF6A7B" w14:textId="77777777" w:rsidR="00972CC1" w:rsidRPr="00BB3C21" w:rsidRDefault="00972CC1" w:rsidP="005F141F">
      <w:pPr>
        <w:numPr>
          <w:ilvl w:val="0"/>
          <w:numId w:val="3"/>
        </w:numPr>
        <w:jc w:val="both"/>
        <w:rPr>
          <w:noProof/>
        </w:rPr>
      </w:pPr>
      <w:r w:rsidRPr="00BB3C21">
        <w:rPr>
          <w:noProof/>
        </w:rPr>
        <w:t>Following any relevant changes to trial CRFs (i.e. excluding minor changes such as formatting)</w:t>
      </w:r>
    </w:p>
    <w:p w14:paraId="17349C72" w14:textId="77777777" w:rsidR="00972CC1" w:rsidRPr="00BB3C21" w:rsidRDefault="00972CC1" w:rsidP="005F141F">
      <w:pPr>
        <w:numPr>
          <w:ilvl w:val="0"/>
          <w:numId w:val="3"/>
        </w:numPr>
        <w:jc w:val="both"/>
        <w:rPr>
          <w:noProof/>
        </w:rPr>
      </w:pPr>
      <w:r w:rsidRPr="00BB3C21">
        <w:rPr>
          <w:noProof/>
        </w:rPr>
        <w:t>In response to faults discovered in the database, occasions where the database is found not to match the CRF, or if it is agreed that any features of the database are not fit for purpose</w:t>
      </w:r>
    </w:p>
    <w:p w14:paraId="586277E3" w14:textId="77777777" w:rsidR="00972CC1" w:rsidRPr="00BB3C21" w:rsidRDefault="00972CC1" w:rsidP="005F141F">
      <w:pPr>
        <w:numPr>
          <w:ilvl w:val="0"/>
          <w:numId w:val="3"/>
        </w:numPr>
        <w:jc w:val="both"/>
        <w:rPr>
          <w:noProof/>
        </w:rPr>
      </w:pPr>
      <w:r w:rsidRPr="00BB3C21">
        <w:rPr>
          <w:noProof/>
        </w:rPr>
        <w:t>In preparation for other database activities such as development of progress reports</w:t>
      </w:r>
    </w:p>
    <w:p w14:paraId="549E1B53" w14:textId="77777777" w:rsidR="00972CC1" w:rsidRPr="00BB3C21" w:rsidRDefault="00972CC1" w:rsidP="005F141F">
      <w:pPr>
        <w:jc w:val="both"/>
        <w:rPr>
          <w:noProof/>
        </w:rPr>
      </w:pPr>
    </w:p>
    <w:p w14:paraId="508B3384" w14:textId="59A77DF6" w:rsidR="00972CC1" w:rsidRPr="00BB3C21" w:rsidRDefault="00972CC1" w:rsidP="005F141F">
      <w:pPr>
        <w:jc w:val="both"/>
        <w:rPr>
          <w:noProof/>
        </w:rPr>
      </w:pPr>
      <w:r w:rsidRPr="00BB3C21">
        <w:rPr>
          <w:noProof/>
        </w:rPr>
        <w:t xml:space="preserve">All requests for changes, as well as any testing of those changes and related documentation, will be stored on the MUL stats server. All those involved in this process are granted access to </w:t>
      </w:r>
      <w:r w:rsidR="00DE39D2" w:rsidRPr="00092B0F">
        <w:rPr>
          <w:noProof/>
        </w:rPr>
        <w:t>HIVCORE006</w:t>
      </w:r>
      <w:r w:rsidRPr="00092B0F">
        <w:rPr>
          <w:noProof/>
        </w:rPr>
        <w:t xml:space="preserve"> stats folder</w:t>
      </w:r>
      <w:r w:rsidRPr="00BB3C21">
        <w:rPr>
          <w:noProof/>
        </w:rPr>
        <w:t>. When staff leave MUL, their access will be revoked via the same process.</w:t>
      </w:r>
    </w:p>
    <w:p w14:paraId="07442C2B" w14:textId="77777777" w:rsidR="00972CC1" w:rsidRPr="00BB3C21" w:rsidRDefault="00972CC1" w:rsidP="005F141F">
      <w:pPr>
        <w:jc w:val="both"/>
        <w:rPr>
          <w:noProof/>
        </w:rPr>
      </w:pPr>
    </w:p>
    <w:p w14:paraId="5D5F1F99" w14:textId="4A2A457D" w:rsidR="00972CC1" w:rsidRPr="00BB3C21" w:rsidRDefault="00972CC1" w:rsidP="005F141F">
      <w:pPr>
        <w:jc w:val="both"/>
        <w:rPr>
          <w:noProof/>
        </w:rPr>
      </w:pPr>
      <w:r w:rsidRPr="00BB3C21">
        <w:rPr>
          <w:noProof/>
        </w:rPr>
        <w:t xml:space="preserve">Development of database changes relating to CRF changes or new CRFs should begin as early as possible in order that they can be released at the same time as the new CRFs. </w:t>
      </w:r>
      <w:r w:rsidR="005F279B" w:rsidRPr="00BB3C21">
        <w:rPr>
          <w:noProof/>
        </w:rPr>
        <w:t>The Head of DataManagement</w:t>
      </w:r>
      <w:r w:rsidRPr="00BB3C21">
        <w:rPr>
          <w:noProof/>
        </w:rPr>
        <w:t xml:space="preserve"> will be informed of any changes as early as possible to allow the required work to be scheduled.</w:t>
      </w:r>
    </w:p>
    <w:p w14:paraId="254C1058" w14:textId="77777777" w:rsidR="00972CC1" w:rsidRPr="00BB3C21" w:rsidRDefault="00972CC1" w:rsidP="005F141F">
      <w:pPr>
        <w:jc w:val="both"/>
        <w:rPr>
          <w:noProof/>
        </w:rPr>
      </w:pPr>
    </w:p>
    <w:p w14:paraId="721BB8B0" w14:textId="5B3A250E" w:rsidR="00972CC1" w:rsidRPr="00BB3C21" w:rsidRDefault="00972CC1" w:rsidP="005F141F">
      <w:pPr>
        <w:jc w:val="both"/>
        <w:rPr>
          <w:noProof/>
        </w:rPr>
      </w:pPr>
      <w:r w:rsidRPr="00BB3C21">
        <w:rPr>
          <w:noProof/>
        </w:rPr>
        <w:t xml:space="preserve">The level of testing required for each set of database changes will depend on the nature and extent of the changes, and will be agreed with the </w:t>
      </w:r>
      <w:r w:rsidR="005F279B" w:rsidRPr="00BB3C21">
        <w:rPr>
          <w:noProof/>
        </w:rPr>
        <w:t>The Head of DataManagement</w:t>
      </w:r>
      <w:r w:rsidRPr="00BB3C21">
        <w:rPr>
          <w:noProof/>
        </w:rPr>
        <w:t xml:space="preserve"> prior to the changes being impletemented.</w:t>
      </w:r>
    </w:p>
    <w:p w14:paraId="2C892509" w14:textId="77777777" w:rsidR="00972CC1" w:rsidRPr="00BB3C21" w:rsidRDefault="00972CC1" w:rsidP="005F141F">
      <w:pPr>
        <w:jc w:val="both"/>
        <w:rPr>
          <w:noProof/>
        </w:rPr>
      </w:pPr>
    </w:p>
    <w:p w14:paraId="245E8FBB" w14:textId="3DE99B7E" w:rsidR="00972CC1" w:rsidRPr="00BB3C21" w:rsidRDefault="00972CC1" w:rsidP="005F141F">
      <w:pPr>
        <w:jc w:val="both"/>
        <w:rPr>
          <w:noProof/>
        </w:rPr>
      </w:pPr>
      <w:r w:rsidRPr="00BB3C21">
        <w:rPr>
          <w:noProof/>
        </w:rPr>
        <w:t xml:space="preserve">When all changes are </w:t>
      </w:r>
      <w:r w:rsidR="005F279B" w:rsidRPr="00BB3C21">
        <w:rPr>
          <w:noProof/>
        </w:rPr>
        <w:t>ready to be implemented in the</w:t>
      </w:r>
      <w:r w:rsidRPr="00BB3C21">
        <w:rPr>
          <w:noProof/>
        </w:rPr>
        <w:t xml:space="preserve"> database, all users will be advised that they must not use the live database during the implementation process. All users will be informed when the database can be used again.</w:t>
      </w:r>
    </w:p>
    <w:p w14:paraId="5ABCBB05" w14:textId="77777777" w:rsidR="00972CC1" w:rsidRPr="00BB3C21" w:rsidRDefault="00972CC1" w:rsidP="005F141F">
      <w:pPr>
        <w:jc w:val="both"/>
        <w:rPr>
          <w:noProof/>
        </w:rPr>
      </w:pPr>
    </w:p>
    <w:p w14:paraId="155F909A" w14:textId="77777777" w:rsidR="00972CC1" w:rsidRPr="00BB3C21" w:rsidRDefault="00972CC1" w:rsidP="005F141F">
      <w:pPr>
        <w:jc w:val="both"/>
        <w:rPr>
          <w:noProof/>
        </w:rPr>
      </w:pPr>
      <w:bookmarkStart w:id="101" w:name="_Toc29978795"/>
      <w:bookmarkStart w:id="102" w:name="_Toc29978887"/>
      <w:bookmarkStart w:id="103" w:name="_Toc29979061"/>
      <w:bookmarkStart w:id="104" w:name="_Toc29979149"/>
      <w:bookmarkStart w:id="105" w:name="_Toc29979470"/>
      <w:bookmarkStart w:id="106" w:name="_Toc29982157"/>
      <w:bookmarkStart w:id="107" w:name="_Toc29982295"/>
      <w:bookmarkStart w:id="108" w:name="_Toc29978796"/>
      <w:bookmarkStart w:id="109" w:name="_Toc29978888"/>
      <w:bookmarkStart w:id="110" w:name="_Toc29979062"/>
      <w:bookmarkStart w:id="111" w:name="_Toc29979150"/>
      <w:bookmarkStart w:id="112" w:name="_Toc29979471"/>
      <w:bookmarkStart w:id="113" w:name="_Toc29982158"/>
      <w:bookmarkStart w:id="114" w:name="_Toc29982296"/>
      <w:bookmarkStart w:id="115" w:name="_Toc29978797"/>
      <w:bookmarkStart w:id="116" w:name="_Toc29978889"/>
      <w:bookmarkStart w:id="117" w:name="_Toc29979063"/>
      <w:bookmarkStart w:id="118" w:name="_Toc29979151"/>
      <w:bookmarkStart w:id="119" w:name="_Toc29979472"/>
      <w:bookmarkStart w:id="120" w:name="_Toc29982159"/>
      <w:bookmarkStart w:id="121" w:name="_Toc29982297"/>
      <w:bookmarkStart w:id="122" w:name="_Toc380563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0E3B18FF" w14:textId="77777777" w:rsidR="00972CC1" w:rsidRPr="00BB3C21" w:rsidRDefault="00972CC1" w:rsidP="005F141F">
      <w:pPr>
        <w:pStyle w:val="Heading1"/>
        <w:numPr>
          <w:ilvl w:val="0"/>
          <w:numId w:val="11"/>
        </w:numPr>
        <w:spacing w:before="0"/>
        <w:ind w:left="924"/>
        <w:jc w:val="both"/>
        <w:rPr>
          <w:u w:val="none"/>
        </w:rPr>
      </w:pPr>
      <w:bookmarkStart w:id="123" w:name="_Toc60669047"/>
      <w:r w:rsidRPr="00BB3C21">
        <w:rPr>
          <w:u w:val="none"/>
        </w:rPr>
        <w:t>Participant management</w:t>
      </w:r>
      <w:bookmarkEnd w:id="123"/>
    </w:p>
    <w:p w14:paraId="0C3AB932" w14:textId="77777777" w:rsidR="00972CC1" w:rsidRPr="00BB3C21" w:rsidRDefault="00972CC1" w:rsidP="005F141F">
      <w:pPr>
        <w:jc w:val="both"/>
      </w:pPr>
    </w:p>
    <w:p w14:paraId="43DF5C60" w14:textId="77777777" w:rsidR="00972CC1" w:rsidRPr="00BB3C21" w:rsidRDefault="00972CC1" w:rsidP="005F141F">
      <w:pPr>
        <w:pStyle w:val="Heading2"/>
        <w:numPr>
          <w:ilvl w:val="1"/>
          <w:numId w:val="11"/>
        </w:numPr>
        <w:spacing w:before="0" w:after="0"/>
        <w:jc w:val="both"/>
        <w:rPr>
          <w:noProof/>
        </w:rPr>
      </w:pPr>
      <w:bookmarkStart w:id="124" w:name="_Toc60669048"/>
      <w:r w:rsidRPr="00BB3C21">
        <w:rPr>
          <w:noProof/>
        </w:rPr>
        <w:t>Trial Number/Study Number/Participant ID</w:t>
      </w:r>
      <w:bookmarkEnd w:id="124"/>
      <w:r w:rsidRPr="00BB3C21">
        <w:rPr>
          <w:noProof/>
        </w:rPr>
        <w:t xml:space="preserve"> </w:t>
      </w:r>
    </w:p>
    <w:p w14:paraId="6AE7A4F7" w14:textId="77777777" w:rsidR="00972CC1" w:rsidRPr="00BB3C21" w:rsidRDefault="00972CC1" w:rsidP="005F141F">
      <w:pPr>
        <w:jc w:val="both"/>
      </w:pPr>
    </w:p>
    <w:p w14:paraId="3F42B0C6" w14:textId="25B62417" w:rsidR="00C66265" w:rsidRPr="00BB3C21" w:rsidRDefault="00C66265" w:rsidP="005F141F">
      <w:pPr>
        <w:jc w:val="both"/>
        <w:rPr>
          <w:noProof/>
        </w:rPr>
      </w:pPr>
      <w:bookmarkStart w:id="125" w:name="_Toc21438787"/>
      <w:bookmarkStart w:id="126" w:name="_Toc21439235"/>
      <w:r w:rsidRPr="00BB3C21">
        <w:rPr>
          <w:noProof/>
        </w:rPr>
        <w:t>Volunteer</w:t>
      </w:r>
      <w:r w:rsidR="00F40B20" w:rsidRPr="00BB3C21">
        <w:rPr>
          <w:noProof/>
        </w:rPr>
        <w:t>s</w:t>
      </w:r>
      <w:r w:rsidR="00AF171E">
        <w:rPr>
          <w:noProof/>
        </w:rPr>
        <w:t xml:space="preserve"> in the trial shall be given a 9</w:t>
      </w:r>
      <w:r w:rsidRPr="00BB3C21">
        <w:rPr>
          <w:noProof/>
        </w:rPr>
        <w:t xml:space="preserve">-character participant ID at the screening visit(01) which comprises of the </w:t>
      </w:r>
      <w:r w:rsidR="00772999">
        <w:rPr>
          <w:noProof/>
        </w:rPr>
        <w:t xml:space="preserve">HIVCORE 006 </w:t>
      </w:r>
      <w:r w:rsidRPr="00BB3C21">
        <w:rPr>
          <w:noProof/>
        </w:rPr>
        <w:t>Protocol number (N006), the Clinical Research Center number[KAVI-ICR</w:t>
      </w:r>
      <w:r w:rsidR="00B01241" w:rsidRPr="00BB3C21">
        <w:rPr>
          <w:noProof/>
        </w:rPr>
        <w:t xml:space="preserve"> </w:t>
      </w:r>
      <w:r w:rsidRPr="00BB3C21">
        <w:rPr>
          <w:noProof/>
        </w:rPr>
        <w:t xml:space="preserve">Kangemi(22), </w:t>
      </w:r>
      <w:r w:rsidR="00CD322D" w:rsidRPr="00CD322D">
        <w:rPr>
          <w:rFonts w:cstheme="minorHAnsi"/>
        </w:rPr>
        <w:t>CFHRZ</w:t>
      </w:r>
      <w:r w:rsidRPr="00BB3C21">
        <w:rPr>
          <w:noProof/>
        </w:rPr>
        <w:t xml:space="preserve"> Lusaka(23), KEMRI-Kilifi(17) and MRC/UVRI &amp; LSHTM-Masaka(19)] and the unique 3-digit Volunteer identification number consecutively allocated by the research centre.</w:t>
      </w:r>
    </w:p>
    <w:p w14:paraId="00E52D44" w14:textId="77777777" w:rsidR="00C66265" w:rsidRPr="00BB3C21" w:rsidRDefault="00C66265" w:rsidP="005F141F">
      <w:pPr>
        <w:jc w:val="both"/>
        <w:rPr>
          <w:noProof/>
        </w:rPr>
      </w:pPr>
    </w:p>
    <w:bookmarkEnd w:id="125"/>
    <w:bookmarkEnd w:id="126"/>
    <w:p w14:paraId="53B08C9E" w14:textId="157DB46A" w:rsidR="00972CC1" w:rsidRPr="00BB3C21" w:rsidRDefault="00972CC1" w:rsidP="005F141F">
      <w:pPr>
        <w:jc w:val="both"/>
        <w:rPr>
          <w:noProof/>
        </w:rPr>
      </w:pPr>
      <w:r w:rsidRPr="00BB3C21">
        <w:rPr>
          <w:noProof/>
        </w:rPr>
        <w:t>For example the fi</w:t>
      </w:r>
      <w:r w:rsidR="00B01241" w:rsidRPr="00BB3C21">
        <w:rPr>
          <w:noProof/>
        </w:rPr>
        <w:t xml:space="preserve">rst 2 participants to be screened </w:t>
      </w:r>
      <w:r w:rsidRPr="00BB3C21">
        <w:rPr>
          <w:noProof/>
        </w:rPr>
        <w:t xml:space="preserve">at </w:t>
      </w:r>
      <w:r w:rsidR="008E1518">
        <w:rPr>
          <w:noProof/>
        </w:rPr>
        <w:t>MRC MASAKA</w:t>
      </w:r>
      <w:r w:rsidR="00B01241" w:rsidRPr="00BB3C21">
        <w:rPr>
          <w:noProof/>
        </w:rPr>
        <w:t xml:space="preserve"> will have the </w:t>
      </w:r>
      <w:r w:rsidR="008E1518">
        <w:rPr>
          <w:noProof/>
        </w:rPr>
        <w:t>following Volunteer IDs: N006-19</w:t>
      </w:r>
      <w:r w:rsidR="00863DCD">
        <w:rPr>
          <w:noProof/>
        </w:rPr>
        <w:t>-0</w:t>
      </w:r>
      <w:r w:rsidR="008E1518">
        <w:rPr>
          <w:noProof/>
        </w:rPr>
        <w:t>01 and N006-19</w:t>
      </w:r>
      <w:r w:rsidR="00863DCD">
        <w:rPr>
          <w:noProof/>
        </w:rPr>
        <w:t>-0</w:t>
      </w:r>
      <w:r w:rsidRPr="00BB3C21">
        <w:rPr>
          <w:noProof/>
        </w:rPr>
        <w:t>02</w:t>
      </w:r>
      <w:r w:rsidR="00B01241" w:rsidRPr="00BB3C21">
        <w:rPr>
          <w:noProof/>
        </w:rPr>
        <w:t>.</w:t>
      </w:r>
    </w:p>
    <w:p w14:paraId="370F7106" w14:textId="77777777" w:rsidR="00972CC1" w:rsidRPr="00BB3C21" w:rsidRDefault="00972CC1" w:rsidP="005F141F">
      <w:pPr>
        <w:jc w:val="both"/>
        <w:rPr>
          <w:sz w:val="22"/>
          <w:szCs w:val="22"/>
        </w:rPr>
      </w:pPr>
    </w:p>
    <w:p w14:paraId="666FD509" w14:textId="77777777" w:rsidR="00972CC1" w:rsidRPr="00BB3C21" w:rsidRDefault="00972CC1" w:rsidP="005F141F">
      <w:pPr>
        <w:pStyle w:val="Heading2"/>
        <w:numPr>
          <w:ilvl w:val="1"/>
          <w:numId w:val="11"/>
        </w:numPr>
        <w:spacing w:before="0" w:after="0"/>
        <w:jc w:val="both"/>
        <w:rPr>
          <w:noProof/>
        </w:rPr>
      </w:pPr>
      <w:bookmarkStart w:id="127" w:name="_Toc60669049"/>
      <w:r w:rsidRPr="00BB3C21">
        <w:rPr>
          <w:noProof/>
        </w:rPr>
        <w:t>Randomisation</w:t>
      </w:r>
      <w:bookmarkEnd w:id="127"/>
      <w:r w:rsidRPr="00BB3C21">
        <w:rPr>
          <w:noProof/>
        </w:rPr>
        <w:t xml:space="preserve"> </w:t>
      </w:r>
    </w:p>
    <w:p w14:paraId="6B4C9CA6" w14:textId="77777777" w:rsidR="00972CC1" w:rsidRPr="00BB3C21" w:rsidRDefault="00972CC1" w:rsidP="005F141F">
      <w:pPr>
        <w:jc w:val="both"/>
      </w:pPr>
    </w:p>
    <w:p w14:paraId="3AD3BD17" w14:textId="21F5B800" w:rsidR="00716E08" w:rsidRPr="00647C28" w:rsidRDefault="00716E08" w:rsidP="00716E08">
      <w:r w:rsidRPr="00647C28">
        <w:t xml:space="preserve">Volunteers will be randomised according to the randomisation schedule prepared by the statisticians at the Data Coordinating Centre (DCC) prior to the start of the study. The ratio of allocation is 72 vaccineess:16 </w:t>
      </w:r>
      <w:proofErr w:type="gramStart"/>
      <w:r w:rsidRPr="00647C28">
        <w:t>placebo</w:t>
      </w:r>
      <w:proofErr w:type="gramEnd"/>
      <w:r w:rsidRPr="00647C28">
        <w:t xml:space="preserve">.  These will be recruited across 4 sties, each with 18 </w:t>
      </w:r>
      <w:r w:rsidR="00CC7E4E" w:rsidRPr="00647C28">
        <w:t>vaccines</w:t>
      </w:r>
      <w:r w:rsidRPr="00647C28">
        <w:t xml:space="preserve"> and 4 </w:t>
      </w:r>
      <w:proofErr w:type="gramStart"/>
      <w:r w:rsidRPr="00647C28">
        <w:t>placebo</w:t>
      </w:r>
      <w:proofErr w:type="gramEnd"/>
      <w:r w:rsidRPr="00647C28">
        <w:t xml:space="preserve">.  Volunteers will be </w:t>
      </w:r>
      <w:r w:rsidRPr="00647C28">
        <w:lastRenderedPageBreak/>
        <w:t xml:space="preserve">automatically assigned a unique allocation number as they are enrolled into the data entry system, corresponding to an allocation number on the </w:t>
      </w:r>
      <w:proofErr w:type="spellStart"/>
      <w:r w:rsidRPr="00647C28">
        <w:t>unblinding</w:t>
      </w:r>
      <w:proofErr w:type="spellEnd"/>
      <w:r w:rsidRPr="00647C28">
        <w:t xml:space="preserve"> list that will be provided to the </w:t>
      </w:r>
      <w:proofErr w:type="spellStart"/>
      <w:r w:rsidRPr="00647C28">
        <w:t>unblinded</w:t>
      </w:r>
      <w:proofErr w:type="spellEnd"/>
      <w:r w:rsidRPr="00647C28">
        <w:t xml:space="preserve"> site pharmacist by the DCC</w:t>
      </w:r>
      <w:r>
        <w:t>, please see Statistical Analysis Plan.</w:t>
      </w:r>
    </w:p>
    <w:p w14:paraId="75227919" w14:textId="53107E8D" w:rsidR="00972CC1" w:rsidRPr="00BB3C21" w:rsidRDefault="00972CC1" w:rsidP="005F141F">
      <w:pPr>
        <w:jc w:val="both"/>
        <w:rPr>
          <w:noProof/>
        </w:rPr>
      </w:pPr>
    </w:p>
    <w:p w14:paraId="468CAA65" w14:textId="77777777" w:rsidR="00972CC1" w:rsidRPr="00BB3C21" w:rsidRDefault="00972CC1" w:rsidP="005F141F">
      <w:pPr>
        <w:jc w:val="both"/>
        <w:rPr>
          <w:noProof/>
        </w:rPr>
      </w:pPr>
    </w:p>
    <w:p w14:paraId="1D71B757" w14:textId="77777777" w:rsidR="00972CC1" w:rsidRPr="00BB3C21" w:rsidRDefault="00972CC1" w:rsidP="005F141F">
      <w:pPr>
        <w:pStyle w:val="Heading2"/>
        <w:numPr>
          <w:ilvl w:val="1"/>
          <w:numId w:val="11"/>
        </w:numPr>
        <w:spacing w:before="0" w:after="0"/>
        <w:jc w:val="both"/>
        <w:rPr>
          <w:noProof/>
        </w:rPr>
      </w:pPr>
      <w:bookmarkStart w:id="128" w:name="_Toc60669050"/>
      <w:r w:rsidRPr="00BB3C21">
        <w:rPr>
          <w:noProof/>
        </w:rPr>
        <w:t>Registration/randomisation procedures</w:t>
      </w:r>
      <w:bookmarkEnd w:id="128"/>
    </w:p>
    <w:p w14:paraId="2E93457F" w14:textId="77777777" w:rsidR="00972CC1" w:rsidRPr="00BB3C21" w:rsidRDefault="00972CC1" w:rsidP="005F141F">
      <w:pPr>
        <w:jc w:val="both"/>
      </w:pPr>
    </w:p>
    <w:p w14:paraId="452D469D" w14:textId="294D81FB" w:rsidR="008F298C" w:rsidRPr="00BB3C21" w:rsidRDefault="008F298C" w:rsidP="005F141F">
      <w:pPr>
        <w:jc w:val="both"/>
        <w:rPr>
          <w:noProof/>
        </w:rPr>
      </w:pPr>
      <w:r w:rsidRPr="00BB3C21">
        <w:rPr>
          <w:noProof/>
        </w:rPr>
        <w:t>Prior to randomisation of the trial participants, the study physician should confirm that the consent process has been completed and properly documented and review of all the screening results and check for any changes in medical history and c</w:t>
      </w:r>
      <w:r w:rsidR="0048274D" w:rsidRPr="00BB3C21">
        <w:rPr>
          <w:noProof/>
        </w:rPr>
        <w:t xml:space="preserve">oncomitant medication since the </w:t>
      </w:r>
      <w:r w:rsidRPr="00BB3C21">
        <w:rPr>
          <w:noProof/>
        </w:rPr>
        <w:t>last assessment.</w:t>
      </w:r>
    </w:p>
    <w:p w14:paraId="1D80505B" w14:textId="77777777" w:rsidR="0049052B" w:rsidRPr="00BB3C21" w:rsidRDefault="0049052B" w:rsidP="005F141F">
      <w:pPr>
        <w:jc w:val="both"/>
        <w:rPr>
          <w:noProof/>
        </w:rPr>
      </w:pPr>
    </w:p>
    <w:p w14:paraId="4ACD1393" w14:textId="079F48D0" w:rsidR="006B03C3" w:rsidRPr="00BB3C21" w:rsidRDefault="00972CC1" w:rsidP="005F141F">
      <w:pPr>
        <w:jc w:val="both"/>
        <w:rPr>
          <w:noProof/>
        </w:rPr>
      </w:pPr>
      <w:r w:rsidRPr="00BB3C21">
        <w:rPr>
          <w:noProof/>
        </w:rPr>
        <w:t xml:space="preserve">If a subject is found eligible for trial participation, the trial team member who is enrolling the participant will log onto the </w:t>
      </w:r>
      <w:r w:rsidR="00D01862" w:rsidRPr="00BB3C21">
        <w:rPr>
          <w:noProof/>
        </w:rPr>
        <w:t>randomisation database</w:t>
      </w:r>
      <w:r w:rsidRPr="00BB3C21">
        <w:rPr>
          <w:noProof/>
        </w:rPr>
        <w:t xml:space="preserve"> using their personal access credentials. They will then </w:t>
      </w:r>
      <w:r w:rsidR="00D01862" w:rsidRPr="00BB3C21">
        <w:rPr>
          <w:noProof/>
        </w:rPr>
        <w:t>input the Volunteer Id, S</w:t>
      </w:r>
      <w:r w:rsidR="0049052B" w:rsidRPr="00BB3C21">
        <w:rPr>
          <w:noProof/>
        </w:rPr>
        <w:t xml:space="preserve">ex, eligibility checks </w:t>
      </w:r>
      <w:r w:rsidR="00D01862" w:rsidRPr="00BB3C21">
        <w:rPr>
          <w:noProof/>
        </w:rPr>
        <w:t>and CRC of the subjec</w:t>
      </w:r>
      <w:r w:rsidR="006B03C3" w:rsidRPr="00BB3C21">
        <w:rPr>
          <w:noProof/>
        </w:rPr>
        <w:t>t</w:t>
      </w:r>
      <w:r w:rsidRPr="00BB3C21">
        <w:rPr>
          <w:noProof/>
        </w:rPr>
        <w:t xml:space="preserve">. </w:t>
      </w:r>
    </w:p>
    <w:p w14:paraId="04B8FA28" w14:textId="77777777" w:rsidR="0049052B" w:rsidRPr="00BB3C21" w:rsidRDefault="0049052B" w:rsidP="005F141F">
      <w:pPr>
        <w:jc w:val="both"/>
        <w:rPr>
          <w:noProof/>
        </w:rPr>
      </w:pPr>
    </w:p>
    <w:p w14:paraId="62DDD826" w14:textId="1628781F" w:rsidR="00972CC1" w:rsidRPr="00BB3C21" w:rsidRDefault="006B03C3" w:rsidP="005F141F">
      <w:pPr>
        <w:jc w:val="both"/>
        <w:rPr>
          <w:noProof/>
        </w:rPr>
      </w:pPr>
      <w:r w:rsidRPr="00BB3C21">
        <w:rPr>
          <w:noProof/>
        </w:rPr>
        <w:t>The staff member doing the randomiastion shall then be prompted to confirm the sex, eligibility criteria and that they want to randomise a new study participant into the trial. Once confirmed, the participant is then randomised and assigned a unique allocation number that is linked to a Vaccine arm or placeboo arm. The displayed screen with the assigned randomisation code is then printed out and put in the participant binder.</w:t>
      </w:r>
    </w:p>
    <w:p w14:paraId="73BA20CA" w14:textId="77777777" w:rsidR="00972CC1" w:rsidRPr="00BB3C21" w:rsidRDefault="00972CC1" w:rsidP="005F141F">
      <w:pPr>
        <w:jc w:val="both"/>
        <w:rPr>
          <w:noProof/>
        </w:rPr>
      </w:pPr>
    </w:p>
    <w:p w14:paraId="327657D6" w14:textId="72E0BC36" w:rsidR="00972CC1" w:rsidRPr="00BB3C21" w:rsidRDefault="00972CC1" w:rsidP="005F141F">
      <w:pPr>
        <w:jc w:val="both"/>
        <w:rPr>
          <w:noProof/>
        </w:rPr>
      </w:pPr>
    </w:p>
    <w:p w14:paraId="01147B92" w14:textId="35EBE7E2" w:rsidR="00972CC1" w:rsidRPr="00BB3C21" w:rsidRDefault="006B03C3" w:rsidP="005F141F">
      <w:pPr>
        <w:jc w:val="both"/>
        <w:rPr>
          <w:noProof/>
        </w:rPr>
      </w:pPr>
      <w:r w:rsidRPr="00BB3C21">
        <w:rPr>
          <w:noProof/>
        </w:rPr>
        <w:t>Thereafter, t</w:t>
      </w:r>
      <w:r w:rsidR="00972CC1" w:rsidRPr="00BB3C21">
        <w:rPr>
          <w:noProof/>
        </w:rPr>
        <w:t>he person who is enrolling the participant will record the randomisation code on the relevant CRFs thereby linking the participant’s stud</w:t>
      </w:r>
      <w:r w:rsidRPr="00BB3C21">
        <w:rPr>
          <w:noProof/>
        </w:rPr>
        <w:t>y ID to their randomisation number</w:t>
      </w:r>
      <w:r w:rsidR="00972CC1" w:rsidRPr="00BB3C21">
        <w:rPr>
          <w:noProof/>
        </w:rPr>
        <w:t xml:space="preserve">. The web-based system will similarly record that the study ID has been enrolled in the trial and link </w:t>
      </w:r>
      <w:r w:rsidRPr="00BB3C21">
        <w:rPr>
          <w:noProof/>
        </w:rPr>
        <w:t>this to their randomisation number</w:t>
      </w:r>
      <w:r w:rsidR="00972CC1" w:rsidRPr="00BB3C21">
        <w:rPr>
          <w:noProof/>
        </w:rPr>
        <w:t>.</w:t>
      </w:r>
    </w:p>
    <w:p w14:paraId="09D546D1" w14:textId="77777777" w:rsidR="00972CC1" w:rsidRPr="00BB3C21" w:rsidRDefault="00972CC1" w:rsidP="005F141F">
      <w:pPr>
        <w:jc w:val="both"/>
        <w:rPr>
          <w:b/>
          <w:noProof/>
        </w:rPr>
      </w:pPr>
    </w:p>
    <w:p w14:paraId="68B54234" w14:textId="77777777" w:rsidR="00972CC1" w:rsidRPr="00BB3C21" w:rsidRDefault="00972CC1" w:rsidP="005F141F">
      <w:pPr>
        <w:jc w:val="both"/>
        <w:rPr>
          <w:b/>
          <w:noProof/>
        </w:rPr>
      </w:pPr>
    </w:p>
    <w:p w14:paraId="0CB9B24A" w14:textId="0FE09335" w:rsidR="00972CC1" w:rsidRPr="00BB3C21" w:rsidRDefault="00972CC1" w:rsidP="005F141F">
      <w:pPr>
        <w:jc w:val="both"/>
        <w:rPr>
          <w:noProof/>
        </w:rPr>
      </w:pPr>
      <w:r w:rsidRPr="00BB3C21">
        <w:rPr>
          <w:noProof/>
        </w:rPr>
        <w:t xml:space="preserve">Further details of the randomisation procedures are provided in the randomisation SOP  for </w:t>
      </w:r>
      <w:r w:rsidR="00B53A36" w:rsidRPr="00BB3C21">
        <w:rPr>
          <w:noProof/>
        </w:rPr>
        <w:t xml:space="preserve">the </w:t>
      </w:r>
      <w:r w:rsidR="00B53A36" w:rsidRPr="00742BC6">
        <w:rPr>
          <w:noProof/>
        </w:rPr>
        <w:t>HIVCORE006 trial.</w:t>
      </w:r>
      <w:r w:rsidRPr="00BB3C21">
        <w:rPr>
          <w:noProof/>
        </w:rPr>
        <w:t xml:space="preserve"> </w:t>
      </w:r>
    </w:p>
    <w:p w14:paraId="4AF97BDA" w14:textId="77777777" w:rsidR="00972CC1" w:rsidRPr="00BB3C21" w:rsidRDefault="00972CC1" w:rsidP="005F141F">
      <w:pPr>
        <w:jc w:val="both"/>
        <w:rPr>
          <w:noProof/>
        </w:rPr>
      </w:pPr>
    </w:p>
    <w:p w14:paraId="60113229" w14:textId="77777777" w:rsidR="00972CC1" w:rsidRPr="00BB3C21" w:rsidRDefault="00972CC1" w:rsidP="005F141F">
      <w:pPr>
        <w:pStyle w:val="Heading2"/>
        <w:numPr>
          <w:ilvl w:val="1"/>
          <w:numId w:val="11"/>
        </w:numPr>
        <w:spacing w:before="0" w:after="0"/>
        <w:jc w:val="both"/>
        <w:rPr>
          <w:noProof/>
        </w:rPr>
      </w:pPr>
      <w:bookmarkStart w:id="129" w:name="_Toc60669051"/>
      <w:r w:rsidRPr="00BB3C21">
        <w:rPr>
          <w:noProof/>
        </w:rPr>
        <w:t>Participant tracking</w:t>
      </w:r>
      <w:bookmarkEnd w:id="129"/>
    </w:p>
    <w:p w14:paraId="0EBE322E" w14:textId="77777777" w:rsidR="00972CC1" w:rsidRPr="00BB3C21" w:rsidRDefault="00972CC1" w:rsidP="005F141F">
      <w:pPr>
        <w:jc w:val="both"/>
        <w:rPr>
          <w:noProof/>
        </w:rPr>
      </w:pPr>
    </w:p>
    <w:p w14:paraId="3197B5AD" w14:textId="77777777" w:rsidR="00972CC1" w:rsidRPr="00BB3C21" w:rsidRDefault="00972CC1" w:rsidP="005F141F">
      <w:pPr>
        <w:numPr>
          <w:ilvl w:val="2"/>
          <w:numId w:val="11"/>
        </w:numPr>
        <w:jc w:val="both"/>
        <w:outlineLvl w:val="2"/>
        <w:rPr>
          <w:b/>
          <w:noProof/>
        </w:rPr>
      </w:pPr>
      <w:bookmarkStart w:id="130" w:name="_Toc60669052"/>
      <w:r w:rsidRPr="00BB3C21">
        <w:rPr>
          <w:b/>
          <w:noProof/>
        </w:rPr>
        <w:t>Missed visits</w:t>
      </w:r>
      <w:bookmarkEnd w:id="130"/>
    </w:p>
    <w:p w14:paraId="242172B5" w14:textId="77777777" w:rsidR="00972CC1" w:rsidRPr="00BB3C21" w:rsidRDefault="00972CC1" w:rsidP="005F141F">
      <w:pPr>
        <w:jc w:val="both"/>
        <w:rPr>
          <w:noProof/>
        </w:rPr>
      </w:pPr>
    </w:p>
    <w:p w14:paraId="323A60D2" w14:textId="77777777" w:rsidR="00972CC1" w:rsidRPr="00BB3C21" w:rsidRDefault="00972CC1" w:rsidP="005F141F">
      <w:pPr>
        <w:pStyle w:val="BodyText2"/>
        <w:spacing w:after="0" w:line="240" w:lineRule="auto"/>
        <w:jc w:val="both"/>
        <w:rPr>
          <w:rFonts w:cs="Segoe UI"/>
        </w:rPr>
      </w:pPr>
      <w:r w:rsidRPr="00BB3C21">
        <w:rPr>
          <w:rFonts w:cs="Segoe UI"/>
        </w:rPr>
        <w:t>Refer to the trial SOM.</w:t>
      </w:r>
    </w:p>
    <w:p w14:paraId="11161D30" w14:textId="5C6841D0" w:rsidR="00972CC1" w:rsidRPr="00BB3C21" w:rsidRDefault="00972CC1" w:rsidP="005F141F">
      <w:pPr>
        <w:jc w:val="both"/>
        <w:rPr>
          <w:b/>
          <w:noProof/>
          <w:sz w:val="24"/>
          <w:szCs w:val="24"/>
        </w:rPr>
      </w:pPr>
      <w:bookmarkStart w:id="131" w:name="_Toc29979479"/>
      <w:bookmarkStart w:id="132" w:name="_Toc29982166"/>
      <w:bookmarkStart w:id="133" w:name="_Toc29982304"/>
      <w:bookmarkStart w:id="134" w:name="_Toc29979480"/>
      <w:bookmarkStart w:id="135" w:name="_Toc29982167"/>
      <w:bookmarkStart w:id="136" w:name="_Toc29982305"/>
      <w:bookmarkStart w:id="137" w:name="_Toc29979482"/>
      <w:bookmarkStart w:id="138" w:name="_Toc29982169"/>
      <w:bookmarkStart w:id="139" w:name="_Toc29982307"/>
      <w:bookmarkStart w:id="140" w:name="_Toc29979483"/>
      <w:bookmarkStart w:id="141" w:name="_Toc29982170"/>
      <w:bookmarkStart w:id="142" w:name="_Toc29982308"/>
      <w:bookmarkStart w:id="143" w:name="_Toc29979484"/>
      <w:bookmarkStart w:id="144" w:name="_Toc29982171"/>
      <w:bookmarkStart w:id="145" w:name="_Toc29982309"/>
      <w:bookmarkStart w:id="146" w:name="_Toc29979485"/>
      <w:bookmarkStart w:id="147" w:name="_Toc29982172"/>
      <w:bookmarkStart w:id="148" w:name="_Toc29982310"/>
      <w:bookmarkStart w:id="149" w:name="_Toc354743839"/>
      <w:bookmarkStart w:id="150" w:name="_Toc354744014"/>
      <w:bookmarkStart w:id="151" w:name="_Toc354744092"/>
      <w:bookmarkStart w:id="152" w:name="_Toc355872180"/>
      <w:bookmarkStart w:id="153" w:name="_Toc355873273"/>
      <w:bookmarkStart w:id="154" w:name="_Toc355873898"/>
      <w:bookmarkStart w:id="155" w:name="_Toc355874146"/>
      <w:bookmarkStart w:id="156" w:name="_Toc358904112"/>
      <w:bookmarkStart w:id="157" w:name="_Toc358906109"/>
      <w:bookmarkStart w:id="158" w:name="_Toc358915038"/>
      <w:bookmarkStart w:id="159" w:name="_Toc29979486"/>
      <w:bookmarkStart w:id="160" w:name="_Toc29982173"/>
      <w:bookmarkStart w:id="161" w:name="_Toc29982311"/>
      <w:bookmarkStart w:id="162" w:name="_Toc348970275"/>
      <w:bookmarkStart w:id="163" w:name="_Toc348970772"/>
      <w:bookmarkStart w:id="164" w:name="_Toc348970874"/>
      <w:bookmarkStart w:id="165" w:name="_Toc348970974"/>
      <w:bookmarkStart w:id="166" w:name="_Toc348971075"/>
      <w:bookmarkStart w:id="167" w:name="_Toc348971175"/>
      <w:bookmarkStart w:id="168" w:name="_Toc348971273"/>
      <w:bookmarkStart w:id="169" w:name="_Toc348971369"/>
      <w:bookmarkStart w:id="170" w:name="_Toc348971457"/>
      <w:bookmarkStart w:id="171" w:name="_Toc348971544"/>
      <w:bookmarkStart w:id="172" w:name="_Toc348971629"/>
      <w:bookmarkStart w:id="173" w:name="_Toc348971714"/>
      <w:bookmarkStart w:id="174" w:name="_Toc348975053"/>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186A7C61" w14:textId="77777777" w:rsidR="00972CC1" w:rsidRPr="00BB3C21" w:rsidRDefault="00972CC1" w:rsidP="005F141F">
      <w:pPr>
        <w:pStyle w:val="Heading1"/>
        <w:numPr>
          <w:ilvl w:val="0"/>
          <w:numId w:val="11"/>
        </w:numPr>
        <w:spacing w:before="0"/>
        <w:ind w:left="924"/>
        <w:jc w:val="both"/>
        <w:rPr>
          <w:u w:val="none"/>
        </w:rPr>
      </w:pPr>
      <w:bookmarkStart w:id="175" w:name="_Toc60669053"/>
      <w:r w:rsidRPr="00BB3C21">
        <w:rPr>
          <w:u w:val="none"/>
        </w:rPr>
        <w:t>Data receipt</w:t>
      </w:r>
      <w:bookmarkEnd w:id="175"/>
    </w:p>
    <w:p w14:paraId="483242B8" w14:textId="77777777" w:rsidR="00972CC1" w:rsidRPr="00BB3C21" w:rsidRDefault="00972CC1" w:rsidP="005F141F">
      <w:pPr>
        <w:jc w:val="both"/>
        <w:rPr>
          <w:noProof/>
          <w:color w:val="000000"/>
        </w:rPr>
      </w:pPr>
    </w:p>
    <w:p w14:paraId="4B36707F" w14:textId="0B28C79B" w:rsidR="00972CC1" w:rsidRPr="00BB3C21" w:rsidRDefault="00972CC1" w:rsidP="005F141F">
      <w:pPr>
        <w:jc w:val="both"/>
        <w:rPr>
          <w:noProof/>
          <w:color w:val="000000"/>
        </w:rPr>
      </w:pPr>
      <w:r w:rsidRPr="00BB3C21">
        <w:rPr>
          <w:noProof/>
          <w:color w:val="000000"/>
        </w:rPr>
        <w:t xml:space="preserve">Data will be collected </w:t>
      </w:r>
      <w:r w:rsidR="00A5605F" w:rsidRPr="00BB3C21">
        <w:rPr>
          <w:noProof/>
          <w:color w:val="000000"/>
        </w:rPr>
        <w:t>on the</w:t>
      </w:r>
      <w:r w:rsidRPr="00BB3C21">
        <w:rPr>
          <w:noProof/>
          <w:color w:val="000000"/>
        </w:rPr>
        <w:t xml:space="preserve"> </w:t>
      </w:r>
      <w:r w:rsidR="00A5605F" w:rsidRPr="00BB3C21">
        <w:rPr>
          <w:noProof/>
          <w:color w:val="000000"/>
        </w:rPr>
        <w:t>e</w:t>
      </w:r>
      <w:r w:rsidRPr="00BB3C21">
        <w:rPr>
          <w:noProof/>
          <w:color w:val="000000"/>
        </w:rPr>
        <w:t xml:space="preserve">CRFs </w:t>
      </w:r>
      <w:del w:id="176" w:author="Alex Mutebe" w:date="2021-01-28T20:20:00Z">
        <w:r w:rsidRPr="00BB3C21" w:rsidDel="003E1BB5">
          <w:rPr>
            <w:noProof/>
            <w:color w:val="000000"/>
          </w:rPr>
          <w:delText xml:space="preserve">and entered </w:delText>
        </w:r>
      </w:del>
      <w:r w:rsidRPr="00BB3C21">
        <w:rPr>
          <w:noProof/>
          <w:color w:val="000000"/>
        </w:rPr>
        <w:t>by CRC staff</w:t>
      </w:r>
      <w:r w:rsidR="00A5605F" w:rsidRPr="00BB3C21">
        <w:rPr>
          <w:noProof/>
          <w:color w:val="000000"/>
        </w:rPr>
        <w:t xml:space="preserve"> (Nurses, clinicians or laboratory technicians)</w:t>
      </w:r>
      <w:r w:rsidRPr="00BB3C21">
        <w:rPr>
          <w:noProof/>
          <w:color w:val="000000"/>
        </w:rPr>
        <w:t xml:space="preserve"> on </w:t>
      </w:r>
      <w:r w:rsidR="00A5605F" w:rsidRPr="00BB3C21">
        <w:rPr>
          <w:noProof/>
          <w:color w:val="000000"/>
        </w:rPr>
        <w:t xml:space="preserve">the </w:t>
      </w:r>
      <w:r w:rsidRPr="00BB3C21">
        <w:rPr>
          <w:noProof/>
          <w:color w:val="000000"/>
        </w:rPr>
        <w:t xml:space="preserve">designated database which will be managed by </w:t>
      </w:r>
      <w:r w:rsidR="00A5605F" w:rsidRPr="00BB3C21">
        <w:rPr>
          <w:noProof/>
          <w:color w:val="000000"/>
        </w:rPr>
        <w:t>Oxford and MRC/UVRI &amp; LSHTM Uganda Research Unit, Entebbe</w:t>
      </w:r>
      <w:r w:rsidRPr="00BB3C21">
        <w:rPr>
          <w:noProof/>
          <w:color w:val="000000"/>
        </w:rPr>
        <w:t xml:space="preserve">. </w:t>
      </w:r>
      <w:r w:rsidR="009508E4" w:rsidRPr="00BB3C21">
        <w:rPr>
          <w:noProof/>
          <w:color w:val="000000"/>
        </w:rPr>
        <w:t>Data shall only be entered on the paper CRFs in case of a failure of the REDCap database or internet failure at the sites</w:t>
      </w:r>
      <w:ins w:id="177" w:author="Alex Mutebe" w:date="2021-01-28T20:21:00Z">
        <w:r w:rsidR="003E1BB5">
          <w:rPr>
            <w:noProof/>
            <w:color w:val="000000"/>
          </w:rPr>
          <w:t xml:space="preserve"> and later transcribed to e</w:t>
        </w:r>
      </w:ins>
      <w:ins w:id="178" w:author="Alex Mutebe" w:date="2021-01-28T20:22:00Z">
        <w:r w:rsidR="003E1BB5">
          <w:rPr>
            <w:noProof/>
            <w:color w:val="000000"/>
          </w:rPr>
          <w:t xml:space="preserve">CRFs when REDCap/internet </w:t>
        </w:r>
      </w:ins>
      <w:ins w:id="179" w:author="Alex Mutebe" w:date="2021-01-28T20:23:00Z">
        <w:r w:rsidR="003E1BB5">
          <w:rPr>
            <w:noProof/>
            <w:color w:val="000000"/>
          </w:rPr>
          <w:t>services are</w:t>
        </w:r>
      </w:ins>
      <w:ins w:id="180" w:author="Alex Mutebe" w:date="2021-01-28T20:22:00Z">
        <w:r w:rsidR="003E1BB5">
          <w:rPr>
            <w:noProof/>
            <w:color w:val="000000"/>
          </w:rPr>
          <w:t xml:space="preserve"> restored</w:t>
        </w:r>
      </w:ins>
      <w:r w:rsidR="009508E4" w:rsidRPr="00BB3C21">
        <w:rPr>
          <w:noProof/>
          <w:color w:val="000000"/>
        </w:rPr>
        <w:t xml:space="preserve">. This information must be documented, and these CRFs also stored as </w:t>
      </w:r>
      <w:r w:rsidR="005E728D" w:rsidRPr="00406AB5">
        <w:rPr>
          <w:noProof/>
          <w:color w:val="000000"/>
        </w:rPr>
        <w:t>source documents.</w:t>
      </w:r>
    </w:p>
    <w:p w14:paraId="0286A84F" w14:textId="77777777" w:rsidR="00972CC1" w:rsidRPr="00BB3C21" w:rsidRDefault="00972CC1" w:rsidP="005F141F">
      <w:pPr>
        <w:jc w:val="both"/>
        <w:rPr>
          <w:b/>
          <w:noProof/>
          <w:sz w:val="24"/>
          <w:szCs w:val="24"/>
        </w:rPr>
      </w:pPr>
    </w:p>
    <w:p w14:paraId="02F38EF5" w14:textId="32E65070" w:rsidR="00972CC1" w:rsidRPr="00BB3C21" w:rsidRDefault="00E2581A" w:rsidP="005F141F">
      <w:pPr>
        <w:pStyle w:val="Heading2"/>
        <w:numPr>
          <w:ilvl w:val="1"/>
          <w:numId w:val="11"/>
        </w:numPr>
        <w:spacing w:before="0" w:after="0"/>
        <w:jc w:val="both"/>
        <w:rPr>
          <w:noProof/>
        </w:rPr>
      </w:pPr>
      <w:bookmarkStart w:id="181" w:name="_Toc60669054"/>
      <w:r>
        <w:rPr>
          <w:noProof/>
        </w:rPr>
        <w:t>D</w:t>
      </w:r>
      <w:r w:rsidR="00972CC1" w:rsidRPr="00BB3C21">
        <w:rPr>
          <w:noProof/>
        </w:rPr>
        <w:t>ata receipt at CRCs</w:t>
      </w:r>
      <w:bookmarkEnd w:id="181"/>
    </w:p>
    <w:p w14:paraId="54BFFF95" w14:textId="77777777" w:rsidR="00972CC1" w:rsidRPr="00BB3C21" w:rsidRDefault="00972CC1" w:rsidP="005F141F">
      <w:pPr>
        <w:jc w:val="both"/>
        <w:rPr>
          <w:noProof/>
        </w:rPr>
      </w:pPr>
    </w:p>
    <w:p w14:paraId="513BB9C9" w14:textId="3D388319" w:rsidR="00FA642E" w:rsidRPr="00BB3C21" w:rsidRDefault="00FA642E" w:rsidP="005F141F">
      <w:pPr>
        <w:jc w:val="both"/>
        <w:rPr>
          <w:noProof/>
        </w:rPr>
      </w:pPr>
      <w:r w:rsidRPr="00BB3C21">
        <w:rPr>
          <w:noProof/>
        </w:rPr>
        <w:lastRenderedPageBreak/>
        <w:t>On enterin</w:t>
      </w:r>
      <w:r w:rsidR="003F6E04">
        <w:rPr>
          <w:noProof/>
        </w:rPr>
        <w:t>g</w:t>
      </w:r>
      <w:r w:rsidRPr="00BB3C21">
        <w:rPr>
          <w:noProof/>
        </w:rPr>
        <w:t xml:space="preserve"> the data into the eCRFs and on the paper CRFs(when necessary), </w:t>
      </w:r>
      <w:r w:rsidR="00E0587B">
        <w:rPr>
          <w:noProof/>
        </w:rPr>
        <w:t xml:space="preserve">the details of the staff who enter </w:t>
      </w:r>
      <w:r w:rsidR="001615BB">
        <w:rPr>
          <w:noProof/>
        </w:rPr>
        <w:t xml:space="preserve">the data in the </w:t>
      </w:r>
      <w:r w:rsidR="002D1221">
        <w:rPr>
          <w:noProof/>
        </w:rPr>
        <w:t>eCRFs are automatically captured</w:t>
      </w:r>
      <w:r w:rsidR="001615BB">
        <w:rPr>
          <w:noProof/>
        </w:rPr>
        <w:t xml:space="preserve"> whereas for those that</w:t>
      </w:r>
      <w:r w:rsidRPr="00BB3C21">
        <w:rPr>
          <w:noProof/>
        </w:rPr>
        <w:t xml:space="preserve"> verify</w:t>
      </w:r>
      <w:r w:rsidR="00E0587B">
        <w:rPr>
          <w:noProof/>
        </w:rPr>
        <w:t xml:space="preserve"> (wehere applicable)</w:t>
      </w:r>
      <w:r w:rsidRPr="00BB3C21">
        <w:rPr>
          <w:noProof/>
        </w:rPr>
        <w:t xml:space="preserve"> the data of the </w:t>
      </w:r>
      <w:r w:rsidR="001615BB">
        <w:rPr>
          <w:noProof/>
        </w:rPr>
        <w:t>e</w:t>
      </w:r>
      <w:r w:rsidRPr="00BB3C21">
        <w:rPr>
          <w:noProof/>
        </w:rPr>
        <w:t xml:space="preserve">CRFs must enter their initials and the date at which they </w:t>
      </w:r>
      <w:r w:rsidR="001615BB">
        <w:rPr>
          <w:noProof/>
        </w:rPr>
        <w:t>verified</w:t>
      </w:r>
      <w:r w:rsidR="00617C1D">
        <w:rPr>
          <w:noProof/>
        </w:rPr>
        <w:t>/reviewed</w:t>
      </w:r>
      <w:r w:rsidRPr="00BB3C21">
        <w:rPr>
          <w:noProof/>
        </w:rPr>
        <w:t xml:space="preserve"> the form.</w:t>
      </w:r>
    </w:p>
    <w:p w14:paraId="3BDA100D" w14:textId="77777777" w:rsidR="00972CC1" w:rsidRPr="00BB3C21" w:rsidRDefault="00972CC1" w:rsidP="005F141F">
      <w:pPr>
        <w:jc w:val="both"/>
        <w:rPr>
          <w:noProof/>
        </w:rPr>
      </w:pPr>
    </w:p>
    <w:p w14:paraId="37A69F69" w14:textId="76D67FDB" w:rsidR="00972CC1" w:rsidRPr="00BB3C21" w:rsidRDefault="00972CC1" w:rsidP="005F141F">
      <w:pPr>
        <w:pStyle w:val="Heading2"/>
        <w:numPr>
          <w:ilvl w:val="1"/>
          <w:numId w:val="11"/>
        </w:numPr>
        <w:spacing w:before="0" w:after="0"/>
        <w:jc w:val="both"/>
        <w:rPr>
          <w:noProof/>
        </w:rPr>
      </w:pPr>
      <w:bookmarkStart w:id="182" w:name="_Toc60669055"/>
      <w:r w:rsidRPr="00BB3C21">
        <w:rPr>
          <w:noProof/>
        </w:rPr>
        <w:t xml:space="preserve">Data </w:t>
      </w:r>
      <w:commentRangeStart w:id="183"/>
      <w:r w:rsidRPr="00BB3C21">
        <w:rPr>
          <w:noProof/>
        </w:rPr>
        <w:t>checking</w:t>
      </w:r>
      <w:commentRangeEnd w:id="183"/>
      <w:r w:rsidR="003E1BB5">
        <w:rPr>
          <w:rStyle w:val="CommentReference"/>
          <w:rFonts w:ascii="Arial" w:hAnsi="Arial" w:cs="Times New Roman"/>
          <w:b w:val="0"/>
          <w:bCs w:val="0"/>
          <w:iCs w:val="0"/>
        </w:rPr>
        <w:commentReference w:id="183"/>
      </w:r>
      <w:r w:rsidRPr="00BB3C21">
        <w:rPr>
          <w:noProof/>
        </w:rPr>
        <w:t xml:space="preserve"> on </w:t>
      </w:r>
      <w:r w:rsidR="00B7705F">
        <w:rPr>
          <w:noProof/>
        </w:rPr>
        <w:t>entry</w:t>
      </w:r>
      <w:bookmarkEnd w:id="182"/>
    </w:p>
    <w:p w14:paraId="0E3E4D13" w14:textId="77777777" w:rsidR="00972CC1" w:rsidRPr="00BB3C21" w:rsidRDefault="00972CC1" w:rsidP="005F141F">
      <w:pPr>
        <w:jc w:val="both"/>
        <w:rPr>
          <w:noProof/>
        </w:rPr>
      </w:pPr>
    </w:p>
    <w:p w14:paraId="781CF57B" w14:textId="7FCC4447" w:rsidR="00FA22CC" w:rsidRDefault="00FA22CC" w:rsidP="005F141F">
      <w:pPr>
        <w:jc w:val="both"/>
        <w:rPr>
          <w:noProof/>
        </w:rPr>
      </w:pPr>
      <w:r>
        <w:rPr>
          <w:noProof/>
        </w:rPr>
        <w:t>The site Data Managers are respnsible for the checking of all the data that has been entered on the database for completenes and accuracy as re</w:t>
      </w:r>
      <w:ins w:id="184" w:author="Alex Mutebe" w:date="2021-01-28T20:27:00Z">
        <w:r w:rsidR="003E1BB5">
          <w:rPr>
            <w:noProof/>
          </w:rPr>
          <w:t>q</w:t>
        </w:r>
      </w:ins>
      <w:r>
        <w:rPr>
          <w:noProof/>
        </w:rPr>
        <w:t>uired for the Quality control purposes. In case of any variations in the data, the DM at MUL shall send the queries to the site DM to resolve issues arising.</w:t>
      </w:r>
    </w:p>
    <w:p w14:paraId="0E296B4E" w14:textId="4E2A06E5" w:rsidR="005F498F" w:rsidRDefault="005F498F" w:rsidP="005F141F">
      <w:pPr>
        <w:jc w:val="both"/>
        <w:rPr>
          <w:noProof/>
        </w:rPr>
      </w:pPr>
    </w:p>
    <w:p w14:paraId="3D575DE7" w14:textId="30DA48DC" w:rsidR="00AE0F35" w:rsidRDefault="00126345" w:rsidP="00126345">
      <w:pPr>
        <w:pStyle w:val="Heading2"/>
        <w:rPr>
          <w:noProof/>
        </w:rPr>
      </w:pPr>
      <w:bookmarkStart w:id="185" w:name="_Toc60669056"/>
      <w:r>
        <w:rPr>
          <w:noProof/>
        </w:rPr>
        <w:t xml:space="preserve">7.3 </w:t>
      </w:r>
      <w:r w:rsidR="00AE0F35">
        <w:rPr>
          <w:noProof/>
        </w:rPr>
        <w:t>Priority data checking</w:t>
      </w:r>
      <w:bookmarkEnd w:id="185"/>
    </w:p>
    <w:p w14:paraId="76927074" w14:textId="1C2F84C2" w:rsidR="00AE0F35" w:rsidRDefault="00AE0F35" w:rsidP="005F141F">
      <w:pPr>
        <w:jc w:val="both"/>
        <w:rPr>
          <w:noProof/>
        </w:rPr>
      </w:pPr>
      <w:r>
        <w:rPr>
          <w:noProof/>
        </w:rPr>
        <w:t>Certain forms shall be manually checked by the data mangers as soon as possible to ensure their completeness in the database so that omissions or</w:t>
      </w:r>
      <w:ins w:id="186" w:author="Alex Mutebe" w:date="2021-01-28T20:30:00Z">
        <w:r w:rsidR="003E1BB5">
          <w:rPr>
            <w:noProof/>
          </w:rPr>
          <w:t xml:space="preserve"> </w:t>
        </w:r>
      </w:ins>
      <w:r>
        <w:rPr>
          <w:noProof/>
        </w:rPr>
        <w:t>lack of data is related to this are completely and immediately resolved.</w:t>
      </w:r>
    </w:p>
    <w:p w14:paraId="4207C7F7" w14:textId="19A3FD23" w:rsidR="00AE0F35" w:rsidRDefault="00AE0F35" w:rsidP="005F141F">
      <w:pPr>
        <w:jc w:val="both"/>
        <w:rPr>
          <w:noProof/>
        </w:rPr>
      </w:pPr>
      <w:r>
        <w:rPr>
          <w:noProof/>
        </w:rPr>
        <w:t xml:space="preserve">The </w:t>
      </w:r>
      <w:hyperlink w:anchor="_APPENDIX_2:_Priority" w:history="1">
        <w:r w:rsidR="00A92DBA" w:rsidRPr="00A92DBA">
          <w:rPr>
            <w:rStyle w:val="Hyperlink"/>
            <w:noProof/>
            <w:color w:val="auto"/>
            <w:u w:val="none"/>
          </w:rPr>
          <w:t>APPENDIX 2</w:t>
        </w:r>
      </w:hyperlink>
      <w:r w:rsidRPr="00A92DBA">
        <w:rPr>
          <w:noProof/>
        </w:rPr>
        <w:t xml:space="preserve"> </w:t>
      </w:r>
      <w:r>
        <w:rPr>
          <w:noProof/>
        </w:rPr>
        <w:t>below shows the priority forms for the HIVCORE trial.</w:t>
      </w:r>
    </w:p>
    <w:p w14:paraId="7E9B3206" w14:textId="77777777" w:rsidR="00AE0F35" w:rsidRPr="00BB3C21" w:rsidRDefault="00AE0F35" w:rsidP="005F141F">
      <w:pPr>
        <w:jc w:val="both"/>
        <w:rPr>
          <w:noProof/>
        </w:rPr>
      </w:pPr>
    </w:p>
    <w:p w14:paraId="0E1F02F6" w14:textId="77777777" w:rsidR="00972CC1" w:rsidRPr="00BB3C21" w:rsidRDefault="00972CC1" w:rsidP="005F141F">
      <w:pPr>
        <w:pStyle w:val="Heading1"/>
        <w:numPr>
          <w:ilvl w:val="0"/>
          <w:numId w:val="11"/>
        </w:numPr>
        <w:spacing w:before="0"/>
        <w:ind w:left="924"/>
        <w:jc w:val="both"/>
        <w:rPr>
          <w:u w:val="none"/>
        </w:rPr>
      </w:pPr>
      <w:bookmarkStart w:id="187" w:name="_Toc60669057"/>
      <w:r w:rsidRPr="00BB3C21">
        <w:rPr>
          <w:u w:val="none"/>
        </w:rPr>
        <w:t>Data entry</w:t>
      </w:r>
      <w:bookmarkEnd w:id="187"/>
    </w:p>
    <w:p w14:paraId="56C144C6" w14:textId="77777777" w:rsidR="00972CC1" w:rsidRPr="00BB3C21" w:rsidRDefault="00972CC1" w:rsidP="005F141F">
      <w:pPr>
        <w:jc w:val="both"/>
      </w:pPr>
    </w:p>
    <w:p w14:paraId="4F783C9E" w14:textId="77777777" w:rsidR="00972CC1" w:rsidRPr="00BB3C21" w:rsidRDefault="00972CC1" w:rsidP="005F141F">
      <w:pPr>
        <w:pStyle w:val="Heading2"/>
        <w:numPr>
          <w:ilvl w:val="1"/>
          <w:numId w:val="11"/>
        </w:numPr>
        <w:spacing w:before="0" w:after="0"/>
        <w:jc w:val="both"/>
        <w:rPr>
          <w:noProof/>
        </w:rPr>
      </w:pPr>
      <w:bookmarkStart w:id="188" w:name="_Toc29979494"/>
      <w:bookmarkStart w:id="189" w:name="_Toc29982181"/>
      <w:bookmarkStart w:id="190" w:name="_Toc29982319"/>
      <w:bookmarkStart w:id="191" w:name="_Toc60669058"/>
      <w:bookmarkEnd w:id="188"/>
      <w:bookmarkEnd w:id="189"/>
      <w:bookmarkEnd w:id="190"/>
      <w:r w:rsidRPr="00BB3C21">
        <w:rPr>
          <w:noProof/>
        </w:rPr>
        <w:t>Data Entry Procedures</w:t>
      </w:r>
      <w:bookmarkEnd w:id="191"/>
      <w:r w:rsidRPr="00BB3C21">
        <w:rPr>
          <w:noProof/>
        </w:rPr>
        <w:t xml:space="preserve"> </w:t>
      </w:r>
    </w:p>
    <w:p w14:paraId="52BA4753" w14:textId="77777777" w:rsidR="00972CC1" w:rsidRPr="00BB3C21" w:rsidRDefault="00972CC1" w:rsidP="005F141F">
      <w:pPr>
        <w:jc w:val="both"/>
      </w:pPr>
    </w:p>
    <w:p w14:paraId="1661D561" w14:textId="055D0F66" w:rsidR="007D4A7A" w:rsidRPr="00BB3C21" w:rsidRDefault="00E03D56" w:rsidP="005F141F">
      <w:pPr>
        <w:jc w:val="both"/>
        <w:rPr>
          <w:noProof/>
        </w:rPr>
      </w:pPr>
      <w:r w:rsidRPr="00BB3C21">
        <w:rPr>
          <w:noProof/>
        </w:rPr>
        <w:t xml:space="preserve">Data will be entered in real time by the nurses, clinicians and laboratory technicians, where applicable, into the eCRFs on the REDCap database within the presence of the participant. Only data that is from the ELISpots and some other laboratory data shall be entered from the other source documents. As mentioned in the </w:t>
      </w:r>
      <w:r w:rsidR="00AA4CC3" w:rsidRPr="00AA4CC3">
        <w:rPr>
          <w:noProof/>
        </w:rPr>
        <w:t>section 7</w:t>
      </w:r>
      <w:r w:rsidRPr="00AA4CC3">
        <w:rPr>
          <w:noProof/>
        </w:rPr>
        <w:t xml:space="preserve"> above</w:t>
      </w:r>
      <w:r w:rsidRPr="00BB3C21">
        <w:rPr>
          <w:noProof/>
        </w:rPr>
        <w:t>, data will only be recorded on the paper CRFs when only in emergency events such as a server fail or internet fail.</w:t>
      </w:r>
      <w:r w:rsidR="00FD6AF5" w:rsidRPr="00BB3C21">
        <w:rPr>
          <w:noProof/>
        </w:rPr>
        <w:t xml:space="preserve"> No abbreviations (apart from those specified in the CRF Completion Guidelines) or summaries of text data will be permitted and ambiguous abbreviations or wording provided by CRC will be queried. </w:t>
      </w:r>
    </w:p>
    <w:p w14:paraId="5BEA0CC6" w14:textId="3BB16B1E" w:rsidR="007D4A7A" w:rsidRPr="00BB3C21" w:rsidRDefault="007D4A7A" w:rsidP="005F141F">
      <w:pPr>
        <w:jc w:val="both"/>
        <w:rPr>
          <w:noProof/>
        </w:rPr>
      </w:pPr>
      <w:r w:rsidRPr="00BB3C21">
        <w:rPr>
          <w:noProof/>
        </w:rPr>
        <w:t>The clinicians, nurses, laboratory technicians and the rest of the trial team required to enter data into the database will initially be trained on the HIVCORE006 CRFs by the Data Management team. They will then also be trained on the use of the HIVCORE006 datab</w:t>
      </w:r>
      <w:r w:rsidR="0010529B">
        <w:rPr>
          <w:noProof/>
        </w:rPr>
        <w:t>a</w:t>
      </w:r>
      <w:r w:rsidRPr="00BB3C21">
        <w:rPr>
          <w:noProof/>
        </w:rPr>
        <w:t xml:space="preserve">se use, with regards to logging into the database, completion of the eCRFs, reporting of queries and creating of reports for those required to report. During the data entry, </w:t>
      </w:r>
      <w:r w:rsidRPr="00BB3C21">
        <w:rPr>
          <w:b/>
          <w:i/>
          <w:noProof/>
        </w:rPr>
        <w:t>utmost clarity</w:t>
      </w:r>
      <w:r w:rsidRPr="00BB3C21">
        <w:rPr>
          <w:noProof/>
        </w:rPr>
        <w:t xml:space="preserve"> shall be required and there is required to be a reviewer that can mark the data entered as completed after reviewing of entered data. In case of any discrepancies and out of context values, the reviewer shall be responsible for correcting those before marking the eCRF as complete in the REDCap database.</w:t>
      </w:r>
      <w:r w:rsidR="005004E8">
        <w:rPr>
          <w:noProof/>
        </w:rPr>
        <w:t xml:space="preserve"> This appies to the forms that involve assesing the eligibility of the participants in the study.</w:t>
      </w:r>
    </w:p>
    <w:p w14:paraId="7A5F0F24" w14:textId="7BC02BEB" w:rsidR="00675A9E" w:rsidRPr="00F27073" w:rsidRDefault="00675A9E" w:rsidP="005F141F">
      <w:pPr>
        <w:jc w:val="both"/>
        <w:rPr>
          <w:noProof/>
        </w:rPr>
      </w:pPr>
      <w:r w:rsidRPr="00BB3C21">
        <w:rPr>
          <w:noProof/>
        </w:rPr>
        <w:t>The personnel entering data in the REDcap database shall be capable of marking the data as “Incomplete”, “Complete” and “</w:t>
      </w:r>
      <w:r w:rsidR="00961140" w:rsidRPr="00BB3C21">
        <w:rPr>
          <w:noProof/>
        </w:rPr>
        <w:t>Unv</w:t>
      </w:r>
      <w:r w:rsidRPr="00BB3C21">
        <w:rPr>
          <w:noProof/>
        </w:rPr>
        <w:t xml:space="preserve">erified” as determined by their user </w:t>
      </w:r>
      <w:r w:rsidRPr="00F27073">
        <w:rPr>
          <w:noProof/>
        </w:rPr>
        <w:t>rights for the database.</w:t>
      </w:r>
      <w:r w:rsidR="00961140" w:rsidRPr="00F27073">
        <w:rPr>
          <w:noProof/>
        </w:rPr>
        <w:t xml:space="preserve"> “Incomplete” CRFs are those that are missing some data to be enetered by the data entrant, “Unverified” CRFs are those that have all the data entered by the person enterin g data but have not yet been reviewed by the person incharge of the rewiew. “Complete” eCRFs on the other hand are those that ahave been complete data and have also been reviewed by the personnel incharge of the review process.</w:t>
      </w:r>
    </w:p>
    <w:p w14:paraId="4BC74A1E" w14:textId="7CB383FE" w:rsidR="00FD6AF5" w:rsidRPr="00F27073" w:rsidRDefault="00FD6AF5" w:rsidP="005F141F">
      <w:pPr>
        <w:jc w:val="both"/>
        <w:rPr>
          <w:noProof/>
        </w:rPr>
      </w:pPr>
    </w:p>
    <w:p w14:paraId="0DDB9FE9" w14:textId="17E989D7" w:rsidR="00FD6AF5" w:rsidRPr="00BB3C21" w:rsidRDefault="001B4C6D" w:rsidP="005F141F">
      <w:pPr>
        <w:jc w:val="both"/>
        <w:rPr>
          <w:noProof/>
        </w:rPr>
      </w:pPr>
      <w:r w:rsidRPr="00F27073">
        <w:rPr>
          <w:noProof/>
        </w:rPr>
        <w:t>The Data entry process at the CRCs shall be monitored by the Data Manager. The teams at the CRCs shall be able to use REDCap’s Field Comments</w:t>
      </w:r>
      <w:r w:rsidRPr="00BB3C21">
        <w:rPr>
          <w:noProof/>
        </w:rPr>
        <w:t xml:space="preserve"> tool </w:t>
      </w:r>
      <w:r w:rsidRPr="00BB3C21">
        <w:rPr>
          <w:spacing w:val="-2"/>
        </w:rPr>
        <w:t>t</w:t>
      </w:r>
      <w:r w:rsidRPr="00BB3C21">
        <w:t>o</w:t>
      </w:r>
      <w:r w:rsidRPr="00BB3C21">
        <w:rPr>
          <w:spacing w:val="16"/>
        </w:rPr>
        <w:t xml:space="preserve"> </w:t>
      </w:r>
      <w:r w:rsidRPr="00BB3C21">
        <w:t>make</w:t>
      </w:r>
      <w:r w:rsidRPr="00BB3C21">
        <w:rPr>
          <w:spacing w:val="16"/>
        </w:rPr>
        <w:t xml:space="preserve"> </w:t>
      </w:r>
      <w:r w:rsidRPr="00BB3C21">
        <w:t>a</w:t>
      </w:r>
      <w:r w:rsidRPr="00BB3C21">
        <w:rPr>
          <w:spacing w:val="-4"/>
        </w:rPr>
        <w:t>n</w:t>
      </w:r>
      <w:r w:rsidRPr="00BB3C21">
        <w:t>y</w:t>
      </w:r>
      <w:r w:rsidRPr="00BB3C21">
        <w:rPr>
          <w:spacing w:val="15"/>
        </w:rPr>
        <w:t xml:space="preserve"> </w:t>
      </w:r>
      <w:r w:rsidRPr="00BB3C21">
        <w:rPr>
          <w:spacing w:val="-1"/>
        </w:rPr>
        <w:lastRenderedPageBreak/>
        <w:t>n</w:t>
      </w:r>
      <w:r w:rsidRPr="00BB3C21">
        <w:rPr>
          <w:spacing w:val="1"/>
        </w:rPr>
        <w:t>o</w:t>
      </w:r>
      <w:r w:rsidRPr="00BB3C21">
        <w:rPr>
          <w:spacing w:val="-2"/>
        </w:rPr>
        <w:t>t</w:t>
      </w:r>
      <w:r w:rsidRPr="00BB3C21">
        <w:t>es</w:t>
      </w:r>
      <w:r w:rsidRPr="00BB3C21">
        <w:rPr>
          <w:spacing w:val="15"/>
        </w:rPr>
        <w:t xml:space="preserve"> </w:t>
      </w:r>
      <w:r w:rsidRPr="00BB3C21">
        <w:rPr>
          <w:spacing w:val="-1"/>
        </w:rPr>
        <w:t>du</w:t>
      </w:r>
      <w:r w:rsidRPr="00BB3C21">
        <w:t>ri</w:t>
      </w:r>
      <w:r w:rsidRPr="00BB3C21">
        <w:rPr>
          <w:spacing w:val="-2"/>
        </w:rPr>
        <w:t>n</w:t>
      </w:r>
      <w:r w:rsidRPr="00BB3C21">
        <w:t>g</w:t>
      </w:r>
      <w:r w:rsidRPr="00BB3C21">
        <w:rPr>
          <w:spacing w:val="13"/>
        </w:rPr>
        <w:t xml:space="preserve"> </w:t>
      </w:r>
      <w:r w:rsidRPr="00BB3C21">
        <w:rPr>
          <w:spacing w:val="-1"/>
        </w:rPr>
        <w:t>d</w:t>
      </w:r>
      <w:r w:rsidRPr="00BB3C21">
        <w:t>ata</w:t>
      </w:r>
      <w:r w:rsidRPr="00BB3C21">
        <w:rPr>
          <w:spacing w:val="14"/>
        </w:rPr>
        <w:t xml:space="preserve"> </w:t>
      </w:r>
      <w:r w:rsidRPr="00BB3C21">
        <w:rPr>
          <w:spacing w:val="-3"/>
        </w:rPr>
        <w:t>entry;</w:t>
      </w:r>
      <w:r w:rsidRPr="00BB3C21">
        <w:t xml:space="preserve"> these are stored in </w:t>
      </w:r>
      <w:proofErr w:type="spellStart"/>
      <w:r w:rsidRPr="00BB3C21">
        <w:t>REDCap’s</w:t>
      </w:r>
      <w:proofErr w:type="spellEnd"/>
      <w:r w:rsidRPr="00BB3C21">
        <w:t xml:space="preserve"> audit trail, separate from study data and viewable by the Data Manager and others.</w:t>
      </w:r>
      <w:r w:rsidRPr="00BB3C21">
        <w:rPr>
          <w:noProof/>
        </w:rPr>
        <w:t xml:space="preserve"> </w:t>
      </w:r>
      <w:r w:rsidR="00296155" w:rsidRPr="00BB3C21">
        <w:rPr>
          <w:noProof/>
        </w:rPr>
        <w:t>Any unresolved discrepancies or instances where the data on the CRF does not comply with the range checks will be logged as queries and</w:t>
      </w:r>
      <w:r w:rsidR="004C780F">
        <w:rPr>
          <w:noProof/>
        </w:rPr>
        <w:t xml:space="preserve"> added to the data query log </w:t>
      </w:r>
      <w:r w:rsidR="00296155" w:rsidRPr="00BB3C21">
        <w:rPr>
          <w:noProof/>
        </w:rPr>
        <w:t>in the database, for any particular visit.</w:t>
      </w:r>
    </w:p>
    <w:p w14:paraId="0C355191" w14:textId="6E67CA04" w:rsidR="00296155" w:rsidRPr="00BB3C21" w:rsidRDefault="00296155" w:rsidP="005F141F">
      <w:pPr>
        <w:jc w:val="both"/>
        <w:rPr>
          <w:noProof/>
        </w:rPr>
      </w:pPr>
      <w:r w:rsidRPr="00BB3C21">
        <w:rPr>
          <w:noProof/>
        </w:rPr>
        <w:t xml:space="preserve">On completion of the data entry, the </w:t>
      </w:r>
      <w:r w:rsidR="00FB1171">
        <w:rPr>
          <w:noProof/>
        </w:rPr>
        <w:t xml:space="preserve">database captures the username of the </w:t>
      </w:r>
      <w:r w:rsidRPr="00BB3C21">
        <w:rPr>
          <w:noProof/>
        </w:rPr>
        <w:t xml:space="preserve">personnel </w:t>
      </w:r>
      <w:r w:rsidR="00FB1171">
        <w:rPr>
          <w:noProof/>
        </w:rPr>
        <w:t>who etered the data and saves in the audit trail where it is tracked. Wh</w:t>
      </w:r>
      <w:r w:rsidR="008E18E3">
        <w:rPr>
          <w:noProof/>
        </w:rPr>
        <w:t xml:space="preserve">ere necessary, members shall be </w:t>
      </w:r>
      <w:r w:rsidR="00FB1171">
        <w:rPr>
          <w:noProof/>
        </w:rPr>
        <w:t>required to input their initials after co</w:t>
      </w:r>
      <w:r w:rsidR="003038D3">
        <w:rPr>
          <w:noProof/>
        </w:rPr>
        <w:t>m</w:t>
      </w:r>
      <w:r w:rsidR="00FB1171">
        <w:rPr>
          <w:noProof/>
        </w:rPr>
        <w:t>pletion or review of data on a form.</w:t>
      </w:r>
    </w:p>
    <w:p w14:paraId="275B2C28" w14:textId="77777777" w:rsidR="00972CC1" w:rsidRPr="00BB3C21" w:rsidRDefault="00972CC1" w:rsidP="005F141F">
      <w:pPr>
        <w:jc w:val="both"/>
        <w:rPr>
          <w:noProof/>
        </w:rPr>
      </w:pPr>
    </w:p>
    <w:p w14:paraId="61EE425A" w14:textId="37DC2F9F" w:rsidR="00972CC1" w:rsidRPr="00BB3C21" w:rsidRDefault="0023099F" w:rsidP="005F141F">
      <w:pPr>
        <w:jc w:val="both"/>
      </w:pPr>
      <w:r w:rsidRPr="00BB3C21">
        <w:t>All the fie</w:t>
      </w:r>
      <w:r w:rsidR="00FC5D57" w:rsidRPr="00BB3C21">
        <w:t>l</w:t>
      </w:r>
      <w:r w:rsidRPr="00BB3C21">
        <w:t>d</w:t>
      </w:r>
      <w:r w:rsidR="003D68B1">
        <w:t>s</w:t>
      </w:r>
      <w:r w:rsidRPr="00BB3C21">
        <w:t xml:space="preserve"> on the </w:t>
      </w:r>
      <w:proofErr w:type="spellStart"/>
      <w:r w:rsidR="003D68B1">
        <w:t>e</w:t>
      </w:r>
      <w:r w:rsidRPr="00BB3C21">
        <w:t>CRFs</w:t>
      </w:r>
      <w:proofErr w:type="spellEnd"/>
      <w:r w:rsidRPr="00BB3C21">
        <w:t xml:space="preserve"> </w:t>
      </w:r>
      <w:r w:rsidR="003D68B1">
        <w:t xml:space="preserve">are </w:t>
      </w:r>
      <w:r w:rsidRPr="00BB3C21">
        <w:t xml:space="preserve">required to be entered and in case a field is found and was not clarified or included in the CRF completion guidelines, the data manager at the CRC must be notified as soon as possible so that the Data Management team at MRC/UVRI and LSHTM Uganda Research Unit Entebbe is notified to instil the change to the database </w:t>
      </w:r>
      <w:r w:rsidR="009A1014">
        <w:t>and/</w:t>
      </w:r>
      <w:r w:rsidRPr="00BB3C21">
        <w:t>or to the Completion Guidelines.</w:t>
      </w:r>
    </w:p>
    <w:p w14:paraId="5CF6DBEE" w14:textId="517B36F9" w:rsidR="00972CC1" w:rsidRPr="00BB3C21" w:rsidRDefault="00972CC1" w:rsidP="005F141F">
      <w:pPr>
        <w:jc w:val="both"/>
      </w:pPr>
    </w:p>
    <w:p w14:paraId="56660DE1" w14:textId="7773B1F2" w:rsidR="00972CC1" w:rsidRPr="00BB3C21" w:rsidRDefault="00FC5D57" w:rsidP="005F141F">
      <w:pPr>
        <w:jc w:val="both"/>
      </w:pPr>
      <w:r w:rsidRPr="00BB3C21">
        <w:t>For a CRF to be completed successfully in the database at the specific visits, this can be checked via the REDCap trial database which shall only be accessed by the member with the rights as assigned by the database administrator.</w:t>
      </w:r>
    </w:p>
    <w:p w14:paraId="2C7E8BF3" w14:textId="77777777" w:rsidR="00527737" w:rsidRPr="00BB3C21" w:rsidRDefault="00527737" w:rsidP="005F141F">
      <w:pPr>
        <w:jc w:val="both"/>
      </w:pPr>
    </w:p>
    <w:p w14:paraId="242F50B9" w14:textId="599A24CE" w:rsidR="00972CC1" w:rsidRPr="00BB3C21" w:rsidRDefault="00972CC1" w:rsidP="005F141F">
      <w:pPr>
        <w:pStyle w:val="Heading2"/>
        <w:numPr>
          <w:ilvl w:val="1"/>
          <w:numId w:val="11"/>
        </w:numPr>
        <w:spacing w:before="0" w:after="0"/>
        <w:jc w:val="both"/>
        <w:rPr>
          <w:noProof/>
        </w:rPr>
      </w:pPr>
      <w:bookmarkStart w:id="192" w:name="_Toc60669059"/>
      <w:r w:rsidRPr="00BB3C21">
        <w:rPr>
          <w:noProof/>
        </w:rPr>
        <w:t>Unavailable</w:t>
      </w:r>
      <w:r w:rsidR="00D17864" w:rsidRPr="00BB3C21">
        <w:rPr>
          <w:noProof/>
        </w:rPr>
        <w:t xml:space="preserve"> Data Items</w:t>
      </w:r>
      <w:bookmarkEnd w:id="192"/>
    </w:p>
    <w:p w14:paraId="463896D5" w14:textId="77777777" w:rsidR="00972CC1" w:rsidRPr="00BB3C21" w:rsidRDefault="00972CC1" w:rsidP="005F141F">
      <w:pPr>
        <w:jc w:val="both"/>
      </w:pPr>
    </w:p>
    <w:p w14:paraId="03FF4A1E" w14:textId="56EC8A11" w:rsidR="00972CC1" w:rsidRPr="00BB3C21" w:rsidRDefault="00972CC1" w:rsidP="005F141F">
      <w:pPr>
        <w:jc w:val="both"/>
      </w:pPr>
      <w:r w:rsidRPr="00BB3C21">
        <w:t xml:space="preserve">It is </w:t>
      </w:r>
      <w:r w:rsidRPr="00BB3C21">
        <w:rPr>
          <w:noProof/>
        </w:rPr>
        <w:t>not acceptable for sites to report certain data items as unavailable or not k</w:t>
      </w:r>
      <w:r w:rsidR="00145EB4">
        <w:rPr>
          <w:noProof/>
        </w:rPr>
        <w:t xml:space="preserve">nown. </w:t>
      </w:r>
      <w:r w:rsidR="00E534A0" w:rsidRPr="00BB3C21">
        <w:rPr>
          <w:noProof/>
        </w:rPr>
        <w:t>If</w:t>
      </w:r>
      <w:r w:rsidRPr="00BB3C21">
        <w:rPr>
          <w:noProof/>
        </w:rPr>
        <w:t xml:space="preserve"> on </w:t>
      </w:r>
      <w:r w:rsidR="00E534A0" w:rsidRPr="00BB3C21">
        <w:rPr>
          <w:noProof/>
        </w:rPr>
        <w:t xml:space="preserve">the REDCap dashboard </w:t>
      </w:r>
      <w:r w:rsidRPr="00BB3C21">
        <w:rPr>
          <w:noProof/>
        </w:rPr>
        <w:t>a</w:t>
      </w:r>
      <w:r w:rsidR="00E534A0" w:rsidRPr="00BB3C21">
        <w:rPr>
          <w:noProof/>
        </w:rPr>
        <w:t>n</w:t>
      </w:r>
      <w:r w:rsidRPr="00BB3C21">
        <w:rPr>
          <w:noProof/>
        </w:rPr>
        <w:t xml:space="preserve"> </w:t>
      </w:r>
      <w:r w:rsidR="00E534A0" w:rsidRPr="00BB3C21">
        <w:rPr>
          <w:noProof/>
        </w:rPr>
        <w:t>e</w:t>
      </w:r>
      <w:r w:rsidRPr="00BB3C21">
        <w:rPr>
          <w:noProof/>
        </w:rPr>
        <w:t xml:space="preserve">CRF </w:t>
      </w:r>
      <w:r w:rsidR="00E534A0" w:rsidRPr="00BB3C21">
        <w:rPr>
          <w:noProof/>
        </w:rPr>
        <w:t xml:space="preserve">is not reported as “Incomplete” </w:t>
      </w:r>
      <w:r w:rsidRPr="00BB3C21">
        <w:rPr>
          <w:noProof/>
        </w:rPr>
        <w:t xml:space="preserve">or </w:t>
      </w:r>
      <w:r w:rsidR="00E534A0" w:rsidRPr="00BB3C21">
        <w:rPr>
          <w:noProof/>
        </w:rPr>
        <w:t>“Unverified”</w:t>
      </w:r>
      <w:r w:rsidRPr="00BB3C21">
        <w:rPr>
          <w:noProof/>
        </w:rPr>
        <w:t>, the CRC will continue to be queried. The quering will only stop when the CRC provides an explana</w:t>
      </w:r>
      <w:r w:rsidR="00695C2C">
        <w:rPr>
          <w:noProof/>
        </w:rPr>
        <w:t>tion that is accepted by the trial clinic</w:t>
      </w:r>
      <w:r w:rsidR="008226CD">
        <w:rPr>
          <w:noProof/>
        </w:rPr>
        <w:t>a</w:t>
      </w:r>
      <w:r w:rsidR="00695C2C">
        <w:rPr>
          <w:noProof/>
        </w:rPr>
        <w:t>l team</w:t>
      </w:r>
      <w:r w:rsidRPr="00BB3C21">
        <w:rPr>
          <w:noProof/>
        </w:rPr>
        <w:t xml:space="preserve"> for why the data is not known or not available.</w:t>
      </w:r>
      <w:r w:rsidR="00A11A31">
        <w:rPr>
          <w:noProof/>
        </w:rPr>
        <w:t xml:space="preserve"> A comment can also be added in the comments field on te eCRFs where applicable.</w:t>
      </w:r>
    </w:p>
    <w:p w14:paraId="73CB011D" w14:textId="77777777" w:rsidR="00972CC1" w:rsidRPr="00BB3C21" w:rsidRDefault="00972CC1" w:rsidP="005F141F">
      <w:pPr>
        <w:jc w:val="both"/>
      </w:pPr>
    </w:p>
    <w:p w14:paraId="4DF6B9C8" w14:textId="77777777" w:rsidR="00972CC1" w:rsidRPr="00BB3C21" w:rsidRDefault="00972CC1" w:rsidP="005F141F">
      <w:pPr>
        <w:jc w:val="both"/>
      </w:pPr>
    </w:p>
    <w:p w14:paraId="41377721" w14:textId="77777777" w:rsidR="00972CC1" w:rsidRPr="00BB3C21" w:rsidRDefault="00972CC1" w:rsidP="005F141F">
      <w:pPr>
        <w:jc w:val="both"/>
      </w:pPr>
    </w:p>
    <w:p w14:paraId="07E1F54C" w14:textId="77777777" w:rsidR="00972CC1" w:rsidRPr="00BB3C21" w:rsidRDefault="00972CC1" w:rsidP="005F141F">
      <w:pPr>
        <w:pStyle w:val="Heading1"/>
        <w:numPr>
          <w:ilvl w:val="0"/>
          <w:numId w:val="11"/>
        </w:numPr>
        <w:spacing w:before="0"/>
        <w:ind w:left="924"/>
        <w:jc w:val="both"/>
        <w:rPr>
          <w:iCs/>
          <w:noProof/>
          <w:u w:val="none"/>
        </w:rPr>
      </w:pPr>
      <w:bookmarkStart w:id="193" w:name="_Toc60669060"/>
      <w:r w:rsidRPr="00BB3C21">
        <w:rPr>
          <w:iCs/>
          <w:noProof/>
          <w:u w:val="none"/>
        </w:rPr>
        <w:t>Quality management</w:t>
      </w:r>
      <w:bookmarkEnd w:id="193"/>
    </w:p>
    <w:p w14:paraId="028C22F4" w14:textId="77777777" w:rsidR="00972CC1" w:rsidRPr="00BB3C21" w:rsidRDefault="00972CC1" w:rsidP="005F141F">
      <w:pPr>
        <w:jc w:val="both"/>
      </w:pPr>
    </w:p>
    <w:p w14:paraId="5525A2E9" w14:textId="0AC19E1E" w:rsidR="00972CC1" w:rsidRPr="00BB3C21" w:rsidRDefault="008E4A02" w:rsidP="005F141F">
      <w:pPr>
        <w:pStyle w:val="Heading2"/>
        <w:numPr>
          <w:ilvl w:val="1"/>
          <w:numId w:val="11"/>
        </w:numPr>
        <w:spacing w:before="0" w:after="0"/>
        <w:jc w:val="both"/>
        <w:rPr>
          <w:noProof/>
        </w:rPr>
      </w:pPr>
      <w:bookmarkStart w:id="194" w:name="_Toc29979499"/>
      <w:bookmarkStart w:id="195" w:name="_Toc29982186"/>
      <w:bookmarkStart w:id="196" w:name="_Toc29982324"/>
      <w:bookmarkStart w:id="197" w:name="_Toc60669061"/>
      <w:bookmarkEnd w:id="194"/>
      <w:bookmarkEnd w:id="195"/>
      <w:bookmarkEnd w:id="196"/>
      <w:r>
        <w:rPr>
          <w:noProof/>
        </w:rPr>
        <w:t>e</w:t>
      </w:r>
      <w:r w:rsidR="00972CC1" w:rsidRPr="00BB3C21">
        <w:rPr>
          <w:noProof/>
        </w:rPr>
        <w:t>CRF validation</w:t>
      </w:r>
      <w:bookmarkEnd w:id="197"/>
    </w:p>
    <w:p w14:paraId="1FE7AE4C" w14:textId="77777777" w:rsidR="00972CC1" w:rsidRPr="00BB3C21" w:rsidRDefault="00972CC1" w:rsidP="005F141F">
      <w:pPr>
        <w:jc w:val="both"/>
      </w:pPr>
    </w:p>
    <w:p w14:paraId="2BFD8100" w14:textId="154F1A99" w:rsidR="00E6424F" w:rsidRDefault="00E6424F" w:rsidP="005F141F">
      <w:pPr>
        <w:jc w:val="both"/>
      </w:pPr>
      <w:r>
        <w:t>The validation of the CRF</w:t>
      </w:r>
      <w:r w:rsidR="00615D1E">
        <w:t xml:space="preserve">s will be done </w:t>
      </w:r>
      <w:r>
        <w:t xml:space="preserve">on the test version site of REDCap prior to the final release on the live version site ensuring that the </w:t>
      </w:r>
      <w:proofErr w:type="spellStart"/>
      <w:r>
        <w:t>eCRFs</w:t>
      </w:r>
      <w:proofErr w:type="spellEnd"/>
      <w:r>
        <w:t xml:space="preserve"> match the requirements of the protocol.</w:t>
      </w:r>
      <w:r w:rsidR="000A4E7D">
        <w:t xml:space="preserve"> In case of a change of requirements, only the </w:t>
      </w:r>
      <w:proofErr w:type="spellStart"/>
      <w:r w:rsidR="000A4E7D">
        <w:t>eCRFs</w:t>
      </w:r>
      <w:proofErr w:type="spellEnd"/>
      <w:r w:rsidR="000A4E7D">
        <w:t xml:space="preserve"> affected will be revalidated.</w:t>
      </w:r>
    </w:p>
    <w:p w14:paraId="74B14775" w14:textId="02286258" w:rsidR="00972CC1" w:rsidRPr="000F0E04" w:rsidRDefault="00972CC1" w:rsidP="005F141F">
      <w:pPr>
        <w:jc w:val="both"/>
      </w:pPr>
    </w:p>
    <w:p w14:paraId="7ECBFA0A" w14:textId="77777777" w:rsidR="005877C6" w:rsidRPr="000F0E04" w:rsidRDefault="005877C6" w:rsidP="005877C6">
      <w:pPr>
        <w:rPr>
          <w:rFonts w:cstheme="minorHAnsi"/>
        </w:rPr>
      </w:pPr>
      <w:r w:rsidRPr="000F0E04">
        <w:rPr>
          <w:rFonts w:cstheme="minorHAnsi"/>
        </w:rPr>
        <w:t xml:space="preserve">Validation and approval will be recorded on database validation form. </w:t>
      </w:r>
    </w:p>
    <w:p w14:paraId="62517520" w14:textId="11A3FC80" w:rsidR="00ED301A" w:rsidRPr="000F0E04" w:rsidRDefault="008E4A02" w:rsidP="005F141F">
      <w:pPr>
        <w:jc w:val="both"/>
      </w:pPr>
      <w:r w:rsidRPr="000F0E04">
        <w:t xml:space="preserve">Each data field on the </w:t>
      </w:r>
      <w:proofErr w:type="spellStart"/>
      <w:r w:rsidRPr="000F0E04">
        <w:t>eCRFs</w:t>
      </w:r>
      <w:proofErr w:type="spellEnd"/>
      <w:r w:rsidRPr="000F0E04">
        <w:t xml:space="preserve"> will be tested by entering data to determine that:</w:t>
      </w:r>
    </w:p>
    <w:p w14:paraId="27DD524D" w14:textId="4BAC293C" w:rsidR="008C43D3" w:rsidRPr="000F0E04" w:rsidRDefault="008E4A02" w:rsidP="008C43D3">
      <w:pPr>
        <w:pStyle w:val="ListParagraph"/>
        <w:numPr>
          <w:ilvl w:val="0"/>
          <w:numId w:val="23"/>
        </w:numPr>
        <w:jc w:val="both"/>
        <w:rPr>
          <w:rFonts w:ascii="Verdana" w:hAnsi="Verdana"/>
          <w:sz w:val="20"/>
          <w:szCs w:val="20"/>
        </w:rPr>
      </w:pPr>
      <w:r w:rsidRPr="000F0E04">
        <w:rPr>
          <w:rFonts w:ascii="Verdana" w:hAnsi="Verdana"/>
          <w:sz w:val="20"/>
          <w:szCs w:val="20"/>
        </w:rPr>
        <w:t>Data field accepts different values as required</w:t>
      </w:r>
    </w:p>
    <w:p w14:paraId="74BF5006" w14:textId="685B9DA1" w:rsidR="00EE6F1B" w:rsidRPr="000F0E04" w:rsidRDefault="00EE6F1B" w:rsidP="008E4A02">
      <w:pPr>
        <w:pStyle w:val="ListParagraph"/>
        <w:numPr>
          <w:ilvl w:val="0"/>
          <w:numId w:val="23"/>
        </w:numPr>
        <w:jc w:val="both"/>
        <w:rPr>
          <w:rFonts w:ascii="Verdana" w:hAnsi="Verdana"/>
          <w:sz w:val="20"/>
          <w:szCs w:val="20"/>
        </w:rPr>
      </w:pPr>
      <w:r w:rsidRPr="000F0E04">
        <w:rPr>
          <w:rFonts w:ascii="Verdana" w:hAnsi="Verdana"/>
          <w:sz w:val="20"/>
          <w:szCs w:val="20"/>
        </w:rPr>
        <w:t>Validation flags appear when out of range values/invalid data are input</w:t>
      </w:r>
    </w:p>
    <w:p w14:paraId="1DBB2413" w14:textId="0DEBAD10" w:rsidR="008C43D3" w:rsidRPr="000F0E04" w:rsidRDefault="00381600" w:rsidP="008E4A02">
      <w:pPr>
        <w:pStyle w:val="ListParagraph"/>
        <w:numPr>
          <w:ilvl w:val="0"/>
          <w:numId w:val="23"/>
        </w:numPr>
        <w:jc w:val="both"/>
        <w:rPr>
          <w:rFonts w:ascii="Verdana" w:hAnsi="Verdana"/>
          <w:sz w:val="20"/>
          <w:szCs w:val="20"/>
        </w:rPr>
      </w:pPr>
      <w:r w:rsidRPr="000F0E04">
        <w:rPr>
          <w:rFonts w:ascii="Verdana" w:hAnsi="Verdana"/>
          <w:sz w:val="20"/>
          <w:szCs w:val="20"/>
        </w:rPr>
        <w:t>All data types function properly</w:t>
      </w:r>
    </w:p>
    <w:p w14:paraId="255B0566" w14:textId="1DCC77E5" w:rsidR="00CF1771" w:rsidRPr="000F0E04" w:rsidRDefault="00CF1771" w:rsidP="008E4A02">
      <w:pPr>
        <w:pStyle w:val="ListParagraph"/>
        <w:numPr>
          <w:ilvl w:val="0"/>
          <w:numId w:val="23"/>
        </w:numPr>
        <w:jc w:val="both"/>
        <w:rPr>
          <w:rFonts w:ascii="Verdana" w:hAnsi="Verdana"/>
          <w:sz w:val="20"/>
          <w:szCs w:val="20"/>
        </w:rPr>
      </w:pPr>
      <w:r w:rsidRPr="000F0E04">
        <w:rPr>
          <w:rFonts w:ascii="Verdana" w:hAnsi="Verdana"/>
          <w:sz w:val="20"/>
          <w:szCs w:val="20"/>
        </w:rPr>
        <w:t>Skip rules/branching logics function properly (fields may be hidden if not applicable as answered in a previous question)</w:t>
      </w:r>
    </w:p>
    <w:p w14:paraId="48205399" w14:textId="4434A7D1" w:rsidR="00F52FB0" w:rsidRPr="000F0E04" w:rsidRDefault="00F52FB0" w:rsidP="008E4A02">
      <w:pPr>
        <w:pStyle w:val="ListParagraph"/>
        <w:numPr>
          <w:ilvl w:val="0"/>
          <w:numId w:val="23"/>
        </w:numPr>
        <w:jc w:val="both"/>
        <w:rPr>
          <w:rFonts w:ascii="Verdana" w:hAnsi="Verdana"/>
          <w:sz w:val="20"/>
          <w:szCs w:val="20"/>
        </w:rPr>
      </w:pPr>
      <w:r w:rsidRPr="000F0E04">
        <w:rPr>
          <w:rFonts w:ascii="Verdana" w:hAnsi="Verdana"/>
          <w:sz w:val="20"/>
          <w:szCs w:val="20"/>
        </w:rPr>
        <w:t>Calculation functions work efficiently</w:t>
      </w:r>
    </w:p>
    <w:p w14:paraId="3316DA5D" w14:textId="25369A9C" w:rsidR="00F52FB0" w:rsidRPr="000F0E04" w:rsidRDefault="00A27FB8" w:rsidP="008E4A02">
      <w:pPr>
        <w:pStyle w:val="ListParagraph"/>
        <w:numPr>
          <w:ilvl w:val="0"/>
          <w:numId w:val="23"/>
        </w:numPr>
        <w:jc w:val="both"/>
        <w:rPr>
          <w:rFonts w:ascii="Verdana" w:hAnsi="Verdana"/>
          <w:sz w:val="20"/>
          <w:szCs w:val="20"/>
        </w:rPr>
      </w:pPr>
      <w:r w:rsidRPr="000F0E04">
        <w:rPr>
          <w:rFonts w:ascii="Verdana" w:hAnsi="Verdana"/>
          <w:sz w:val="20"/>
          <w:szCs w:val="20"/>
        </w:rPr>
        <w:t>All other parameters are fulfilled appropriately</w:t>
      </w:r>
    </w:p>
    <w:tbl>
      <w:tblPr>
        <w:tblStyle w:val="TableGrid"/>
        <w:tblW w:w="9776" w:type="dxa"/>
        <w:tblInd w:w="-743" w:type="dxa"/>
        <w:tblLook w:val="04A0" w:firstRow="1" w:lastRow="0" w:firstColumn="1" w:lastColumn="0" w:noHBand="0" w:noVBand="1"/>
      </w:tblPr>
      <w:tblGrid>
        <w:gridCol w:w="1984"/>
        <w:gridCol w:w="1984"/>
        <w:gridCol w:w="2329"/>
        <w:gridCol w:w="3479"/>
      </w:tblGrid>
      <w:tr w:rsidR="00DB7C2E" w:rsidRPr="000F0E04" w14:paraId="0D3A22FF" w14:textId="77777777" w:rsidTr="00DB7C2E">
        <w:tc>
          <w:tcPr>
            <w:tcW w:w="1984" w:type="dxa"/>
          </w:tcPr>
          <w:p w14:paraId="16AD4FCD" w14:textId="77777777" w:rsidR="00DB7C2E" w:rsidRPr="000F0E04" w:rsidRDefault="00DB7C2E" w:rsidP="0006626D">
            <w:pPr>
              <w:pStyle w:val="NoSpacing"/>
              <w:rPr>
                <w:rFonts w:ascii="Verdana" w:hAnsi="Verdana" w:cstheme="minorHAnsi"/>
                <w:b/>
                <w:sz w:val="20"/>
                <w:szCs w:val="20"/>
              </w:rPr>
            </w:pPr>
            <w:r w:rsidRPr="000F0E04">
              <w:rPr>
                <w:rFonts w:ascii="Verdana" w:hAnsi="Verdana" w:cstheme="minorHAnsi"/>
                <w:b/>
                <w:sz w:val="20"/>
                <w:szCs w:val="20"/>
              </w:rPr>
              <w:t>Database</w:t>
            </w:r>
          </w:p>
        </w:tc>
        <w:tc>
          <w:tcPr>
            <w:tcW w:w="1984" w:type="dxa"/>
          </w:tcPr>
          <w:p w14:paraId="11DB1AC1" w14:textId="77777777" w:rsidR="00DB7C2E" w:rsidRPr="000F0E04" w:rsidRDefault="00DB7C2E" w:rsidP="0006626D">
            <w:pPr>
              <w:pStyle w:val="NoSpacing"/>
              <w:rPr>
                <w:rFonts w:ascii="Verdana" w:hAnsi="Verdana" w:cstheme="minorHAnsi"/>
                <w:b/>
                <w:sz w:val="20"/>
                <w:szCs w:val="20"/>
              </w:rPr>
            </w:pPr>
            <w:r w:rsidRPr="000F0E04">
              <w:rPr>
                <w:rFonts w:ascii="Verdana" w:hAnsi="Verdana" w:cstheme="minorHAnsi"/>
                <w:b/>
                <w:sz w:val="20"/>
                <w:szCs w:val="20"/>
              </w:rPr>
              <w:t>System</w:t>
            </w:r>
          </w:p>
        </w:tc>
        <w:tc>
          <w:tcPr>
            <w:tcW w:w="2329" w:type="dxa"/>
          </w:tcPr>
          <w:p w14:paraId="1D9E2932" w14:textId="77777777" w:rsidR="00DB7C2E" w:rsidRPr="000F0E04" w:rsidRDefault="00DB7C2E" w:rsidP="0006626D">
            <w:pPr>
              <w:pStyle w:val="NoSpacing"/>
              <w:rPr>
                <w:rFonts w:ascii="Verdana" w:hAnsi="Verdana" w:cstheme="minorHAnsi"/>
                <w:b/>
                <w:sz w:val="20"/>
                <w:szCs w:val="20"/>
              </w:rPr>
            </w:pPr>
            <w:r w:rsidRPr="000F0E04">
              <w:rPr>
                <w:rFonts w:ascii="Verdana" w:hAnsi="Verdana" w:cstheme="minorHAnsi"/>
                <w:b/>
                <w:sz w:val="20"/>
                <w:szCs w:val="20"/>
              </w:rPr>
              <w:t>Database build by</w:t>
            </w:r>
          </w:p>
        </w:tc>
        <w:tc>
          <w:tcPr>
            <w:tcW w:w="3479" w:type="dxa"/>
          </w:tcPr>
          <w:p w14:paraId="579F16CA" w14:textId="77777777" w:rsidR="00DB7C2E" w:rsidRPr="000F0E04" w:rsidRDefault="00DB7C2E" w:rsidP="0006626D">
            <w:pPr>
              <w:pStyle w:val="NoSpacing"/>
              <w:rPr>
                <w:rFonts w:ascii="Verdana" w:hAnsi="Verdana" w:cstheme="minorHAnsi"/>
                <w:b/>
                <w:sz w:val="20"/>
                <w:szCs w:val="20"/>
              </w:rPr>
            </w:pPr>
            <w:r w:rsidRPr="000F0E04">
              <w:rPr>
                <w:rFonts w:ascii="Verdana" w:hAnsi="Verdana" w:cstheme="minorHAnsi"/>
                <w:b/>
                <w:sz w:val="20"/>
                <w:szCs w:val="20"/>
              </w:rPr>
              <w:t>Database validation by:</w:t>
            </w:r>
          </w:p>
        </w:tc>
      </w:tr>
      <w:tr w:rsidR="00DB7C2E" w:rsidRPr="000F0E04" w14:paraId="2FF02D29" w14:textId="77777777" w:rsidTr="00DB7C2E">
        <w:trPr>
          <w:trHeight w:val="483"/>
        </w:trPr>
        <w:tc>
          <w:tcPr>
            <w:tcW w:w="1984" w:type="dxa"/>
          </w:tcPr>
          <w:p w14:paraId="0A5D3B6D" w14:textId="77777777" w:rsidR="00DB7C2E" w:rsidRPr="000F0E04" w:rsidRDefault="00DB7C2E" w:rsidP="0006626D">
            <w:pPr>
              <w:pStyle w:val="NoSpacing"/>
              <w:rPr>
                <w:rFonts w:ascii="Verdana" w:hAnsi="Verdana" w:cstheme="minorHAnsi"/>
                <w:sz w:val="20"/>
                <w:szCs w:val="20"/>
              </w:rPr>
            </w:pPr>
            <w:r w:rsidRPr="000F0E04">
              <w:rPr>
                <w:rFonts w:ascii="Verdana" w:hAnsi="Verdana" w:cstheme="minorHAnsi"/>
                <w:sz w:val="20"/>
                <w:szCs w:val="20"/>
                <w:lang w:val="en-GB"/>
              </w:rPr>
              <w:t>Randomisation</w:t>
            </w:r>
          </w:p>
        </w:tc>
        <w:tc>
          <w:tcPr>
            <w:tcW w:w="1984" w:type="dxa"/>
          </w:tcPr>
          <w:p w14:paraId="35BD6D36" w14:textId="77777777" w:rsidR="00DB7C2E" w:rsidRPr="000F0E04" w:rsidRDefault="00DB7C2E" w:rsidP="0006626D">
            <w:pPr>
              <w:pStyle w:val="NoSpacing"/>
              <w:rPr>
                <w:rFonts w:ascii="Verdana" w:hAnsi="Verdana" w:cstheme="minorHAnsi"/>
                <w:sz w:val="20"/>
                <w:szCs w:val="20"/>
              </w:rPr>
            </w:pPr>
            <w:r w:rsidRPr="000F0E04">
              <w:rPr>
                <w:rFonts w:ascii="Verdana" w:hAnsi="Verdana" w:cstheme="minorHAnsi"/>
                <w:sz w:val="20"/>
                <w:szCs w:val="20"/>
              </w:rPr>
              <w:t xml:space="preserve">REDCap </w:t>
            </w:r>
          </w:p>
        </w:tc>
        <w:tc>
          <w:tcPr>
            <w:tcW w:w="2329" w:type="dxa"/>
            <w:shd w:val="clear" w:color="auto" w:fill="auto"/>
          </w:tcPr>
          <w:p w14:paraId="3F137554" w14:textId="77777777" w:rsidR="00DB7C2E" w:rsidRPr="000F0E04" w:rsidRDefault="00DB7C2E" w:rsidP="0006626D">
            <w:pPr>
              <w:pStyle w:val="NoSpacing"/>
              <w:jc w:val="left"/>
              <w:rPr>
                <w:rFonts w:ascii="Verdana" w:hAnsi="Verdana" w:cstheme="minorHAnsi"/>
                <w:sz w:val="20"/>
                <w:szCs w:val="20"/>
              </w:rPr>
            </w:pPr>
            <w:r w:rsidRPr="000F0E04">
              <w:rPr>
                <w:rFonts w:ascii="Verdana" w:hAnsi="Verdana" w:cstheme="minorHAnsi"/>
                <w:sz w:val="20"/>
                <w:szCs w:val="20"/>
              </w:rPr>
              <w:t>MRCU Uganda</w:t>
            </w:r>
          </w:p>
        </w:tc>
        <w:tc>
          <w:tcPr>
            <w:tcW w:w="3479" w:type="dxa"/>
          </w:tcPr>
          <w:p w14:paraId="6888E0A5" w14:textId="77777777" w:rsidR="00DB7C2E" w:rsidRPr="000F0E04" w:rsidRDefault="00DB7C2E" w:rsidP="0006626D">
            <w:pPr>
              <w:pStyle w:val="NoSpacing"/>
              <w:rPr>
                <w:rFonts w:ascii="Verdana" w:hAnsi="Verdana" w:cstheme="minorHAnsi"/>
                <w:sz w:val="20"/>
                <w:szCs w:val="20"/>
              </w:rPr>
            </w:pPr>
            <w:r w:rsidRPr="000F0E04">
              <w:rPr>
                <w:rFonts w:ascii="Verdana" w:hAnsi="Verdana" w:cstheme="minorHAnsi"/>
                <w:sz w:val="20"/>
                <w:szCs w:val="20"/>
              </w:rPr>
              <w:t>Project Manager</w:t>
            </w:r>
          </w:p>
          <w:p w14:paraId="661EFE91" w14:textId="77777777" w:rsidR="00DB7C2E" w:rsidRPr="000F0E04" w:rsidRDefault="00DB7C2E" w:rsidP="0006626D">
            <w:pPr>
              <w:pStyle w:val="NoSpacing"/>
              <w:rPr>
                <w:rFonts w:ascii="Verdana" w:hAnsi="Verdana" w:cstheme="minorHAnsi"/>
                <w:sz w:val="20"/>
                <w:szCs w:val="20"/>
              </w:rPr>
            </w:pPr>
            <w:r w:rsidRPr="000F0E04">
              <w:rPr>
                <w:rFonts w:ascii="Verdana" w:hAnsi="Verdana" w:cstheme="minorHAnsi"/>
                <w:sz w:val="20"/>
                <w:szCs w:val="20"/>
              </w:rPr>
              <w:lastRenderedPageBreak/>
              <w:t>Senior Statistician</w:t>
            </w:r>
          </w:p>
          <w:p w14:paraId="4E18FEB4" w14:textId="77777777" w:rsidR="00DB7C2E" w:rsidRPr="000F0E04" w:rsidRDefault="00DB7C2E" w:rsidP="0006626D">
            <w:pPr>
              <w:pStyle w:val="NoSpacing"/>
              <w:rPr>
                <w:rFonts w:ascii="Verdana" w:hAnsi="Verdana" w:cstheme="minorHAnsi"/>
                <w:sz w:val="20"/>
                <w:szCs w:val="20"/>
              </w:rPr>
            </w:pPr>
            <w:r w:rsidRPr="000F0E04">
              <w:rPr>
                <w:rFonts w:ascii="Verdana" w:hAnsi="Verdana" w:cstheme="minorHAnsi"/>
                <w:sz w:val="20"/>
                <w:szCs w:val="20"/>
              </w:rPr>
              <w:t>Oxus Technologies</w:t>
            </w:r>
          </w:p>
        </w:tc>
      </w:tr>
      <w:tr w:rsidR="00DB7C2E" w:rsidRPr="000F0E04" w14:paraId="71FC1817" w14:textId="77777777" w:rsidTr="00DB7C2E">
        <w:trPr>
          <w:trHeight w:val="830"/>
        </w:trPr>
        <w:tc>
          <w:tcPr>
            <w:tcW w:w="1984" w:type="dxa"/>
          </w:tcPr>
          <w:p w14:paraId="2C015BB5" w14:textId="77777777" w:rsidR="00DB7C2E" w:rsidRPr="000F0E04" w:rsidRDefault="00DB7C2E" w:rsidP="0006626D">
            <w:pPr>
              <w:pStyle w:val="NoSpacing"/>
              <w:rPr>
                <w:rFonts w:ascii="Verdana" w:hAnsi="Verdana" w:cstheme="minorHAnsi"/>
                <w:sz w:val="20"/>
                <w:szCs w:val="20"/>
              </w:rPr>
            </w:pPr>
            <w:r w:rsidRPr="000F0E04">
              <w:rPr>
                <w:rFonts w:ascii="Verdana" w:hAnsi="Verdana" w:cstheme="minorHAnsi"/>
                <w:sz w:val="20"/>
                <w:szCs w:val="20"/>
              </w:rPr>
              <w:lastRenderedPageBreak/>
              <w:t>CRFs</w:t>
            </w:r>
          </w:p>
        </w:tc>
        <w:tc>
          <w:tcPr>
            <w:tcW w:w="1984" w:type="dxa"/>
          </w:tcPr>
          <w:p w14:paraId="4B27F21D" w14:textId="77777777" w:rsidR="00DB7C2E" w:rsidRPr="000F0E04" w:rsidRDefault="00DB7C2E" w:rsidP="0006626D">
            <w:pPr>
              <w:pStyle w:val="NoSpacing"/>
              <w:rPr>
                <w:rFonts w:ascii="Verdana" w:hAnsi="Verdana" w:cstheme="minorHAnsi"/>
                <w:sz w:val="20"/>
                <w:szCs w:val="20"/>
              </w:rPr>
            </w:pPr>
            <w:r w:rsidRPr="000F0E04">
              <w:rPr>
                <w:rFonts w:ascii="Verdana" w:hAnsi="Verdana" w:cstheme="minorHAnsi"/>
                <w:sz w:val="20"/>
                <w:szCs w:val="20"/>
              </w:rPr>
              <w:t>REDCap</w:t>
            </w:r>
          </w:p>
        </w:tc>
        <w:tc>
          <w:tcPr>
            <w:tcW w:w="2329" w:type="dxa"/>
          </w:tcPr>
          <w:p w14:paraId="568027B0" w14:textId="77777777" w:rsidR="00DB7C2E" w:rsidRPr="000F0E04" w:rsidRDefault="00DB7C2E" w:rsidP="0006626D">
            <w:pPr>
              <w:pStyle w:val="NoSpacing"/>
              <w:rPr>
                <w:rFonts w:ascii="Verdana" w:hAnsi="Verdana" w:cstheme="minorHAnsi"/>
                <w:sz w:val="20"/>
                <w:szCs w:val="20"/>
              </w:rPr>
            </w:pPr>
            <w:r w:rsidRPr="000F0E04">
              <w:rPr>
                <w:rFonts w:ascii="Verdana" w:hAnsi="Verdana" w:cstheme="minorHAnsi"/>
                <w:sz w:val="20"/>
                <w:szCs w:val="20"/>
              </w:rPr>
              <w:t>MULS DCC in Entebbe</w:t>
            </w:r>
          </w:p>
        </w:tc>
        <w:tc>
          <w:tcPr>
            <w:tcW w:w="3479" w:type="dxa"/>
          </w:tcPr>
          <w:p w14:paraId="0D7F6D06" w14:textId="77777777" w:rsidR="00DB7C2E" w:rsidRPr="000F0E04" w:rsidRDefault="00DB7C2E" w:rsidP="0006626D">
            <w:pPr>
              <w:pStyle w:val="NoSpacing"/>
              <w:rPr>
                <w:rFonts w:ascii="Verdana" w:hAnsi="Verdana" w:cstheme="minorHAnsi"/>
                <w:sz w:val="20"/>
                <w:szCs w:val="20"/>
              </w:rPr>
            </w:pPr>
            <w:r w:rsidRPr="000F0E04">
              <w:rPr>
                <w:rFonts w:ascii="Verdana" w:hAnsi="Verdana" w:cstheme="minorHAnsi"/>
                <w:sz w:val="20"/>
                <w:szCs w:val="20"/>
              </w:rPr>
              <w:t>Project Manager</w:t>
            </w:r>
          </w:p>
          <w:p w14:paraId="6C8629BD" w14:textId="77777777" w:rsidR="00DB7C2E" w:rsidRPr="000F0E04" w:rsidRDefault="00DB7C2E" w:rsidP="0006626D">
            <w:pPr>
              <w:pStyle w:val="NoSpacing"/>
              <w:rPr>
                <w:rFonts w:ascii="Verdana" w:hAnsi="Verdana" w:cstheme="minorHAnsi"/>
                <w:sz w:val="20"/>
                <w:szCs w:val="20"/>
              </w:rPr>
            </w:pPr>
            <w:r w:rsidRPr="000F0E04">
              <w:rPr>
                <w:rFonts w:ascii="Verdana" w:hAnsi="Verdana" w:cstheme="minorHAnsi"/>
                <w:sz w:val="20"/>
                <w:szCs w:val="20"/>
              </w:rPr>
              <w:t>Senior Statistician</w:t>
            </w:r>
          </w:p>
        </w:tc>
      </w:tr>
    </w:tbl>
    <w:p w14:paraId="26B0BD59" w14:textId="623F3C2B" w:rsidR="00264739" w:rsidRDefault="00264739" w:rsidP="00DB7C2E">
      <w:pPr>
        <w:jc w:val="both"/>
      </w:pPr>
    </w:p>
    <w:p w14:paraId="14048421" w14:textId="77777777" w:rsidR="00ED301A" w:rsidRPr="00BB3C21" w:rsidRDefault="00ED301A" w:rsidP="005F141F">
      <w:pPr>
        <w:jc w:val="both"/>
      </w:pPr>
    </w:p>
    <w:p w14:paraId="500F4B3D" w14:textId="77777777" w:rsidR="00972CC1" w:rsidRPr="00BB3C21" w:rsidRDefault="00972CC1" w:rsidP="005F141F">
      <w:pPr>
        <w:pStyle w:val="Heading2"/>
        <w:numPr>
          <w:ilvl w:val="1"/>
          <w:numId w:val="11"/>
        </w:numPr>
        <w:spacing w:before="0" w:after="0"/>
        <w:jc w:val="both"/>
        <w:rPr>
          <w:noProof/>
        </w:rPr>
      </w:pPr>
      <w:bookmarkStart w:id="198" w:name="_Toc60669062"/>
      <w:r w:rsidRPr="00BB3C21">
        <w:rPr>
          <w:noProof/>
        </w:rPr>
        <w:t>Data entry</w:t>
      </w:r>
      <w:bookmarkEnd w:id="198"/>
    </w:p>
    <w:p w14:paraId="75C64730" w14:textId="77777777" w:rsidR="00972CC1" w:rsidRPr="00BB3C21" w:rsidRDefault="00972CC1" w:rsidP="005F141F">
      <w:pPr>
        <w:jc w:val="both"/>
        <w:rPr>
          <w:b/>
          <w:sz w:val="22"/>
          <w:szCs w:val="22"/>
        </w:rPr>
      </w:pPr>
    </w:p>
    <w:p w14:paraId="52A5E915" w14:textId="77777777" w:rsidR="00972CC1" w:rsidRPr="00BB3C21" w:rsidRDefault="00972CC1" w:rsidP="005F141F">
      <w:pPr>
        <w:numPr>
          <w:ilvl w:val="2"/>
          <w:numId w:val="11"/>
        </w:numPr>
        <w:jc w:val="both"/>
        <w:outlineLvl w:val="2"/>
        <w:rPr>
          <w:b/>
        </w:rPr>
      </w:pPr>
      <w:bookmarkStart w:id="199" w:name="_Toc60669063"/>
      <w:r w:rsidRPr="00BB3C21">
        <w:rPr>
          <w:b/>
        </w:rPr>
        <w:t>New staff</w:t>
      </w:r>
      <w:bookmarkEnd w:id="199"/>
    </w:p>
    <w:p w14:paraId="41EBB327" w14:textId="77777777" w:rsidR="00972CC1" w:rsidRPr="00BB3C21" w:rsidRDefault="00972CC1" w:rsidP="005F141F">
      <w:pPr>
        <w:jc w:val="both"/>
      </w:pPr>
    </w:p>
    <w:p w14:paraId="0A44C7EC" w14:textId="04897425" w:rsidR="00972CC1" w:rsidRPr="00BB3C21" w:rsidRDefault="00972CC1" w:rsidP="005F141F">
      <w:pPr>
        <w:jc w:val="both"/>
      </w:pPr>
      <w:r w:rsidRPr="00BB3C21">
        <w:t>New staff with responsibility for data entry</w:t>
      </w:r>
      <w:r w:rsidR="007D5D30" w:rsidRPr="00BB3C21">
        <w:t xml:space="preserve"> and review in the datab</w:t>
      </w:r>
      <w:r w:rsidR="002E4CBE">
        <w:t>a</w:t>
      </w:r>
      <w:r w:rsidR="007D5D30" w:rsidRPr="00BB3C21">
        <w:t>se</w:t>
      </w:r>
      <w:r w:rsidRPr="00BB3C21">
        <w:t xml:space="preserve"> will have received database specific training before being added to the delegation log and being granted access to the database to begin data entry</w:t>
      </w:r>
      <w:r w:rsidR="007D5D30" w:rsidRPr="00BB3C21">
        <w:t xml:space="preserve"> and data review</w:t>
      </w:r>
      <w:r w:rsidRPr="00BB3C21">
        <w:t>. Ideally the new member of staff will have had Good Clinical Practice, Data Protection, and Data Management training prior to the commencement of data entry, however if this has not been possible it will be scheduled to occur within the first month of starting at the site.</w:t>
      </w:r>
    </w:p>
    <w:p w14:paraId="0BB659AB" w14:textId="77777777" w:rsidR="00972CC1" w:rsidRPr="00BB3C21" w:rsidRDefault="00972CC1" w:rsidP="005F141F">
      <w:pPr>
        <w:jc w:val="both"/>
      </w:pPr>
    </w:p>
    <w:p w14:paraId="6D9A99AF" w14:textId="77777777" w:rsidR="00972CC1" w:rsidRPr="00BB3C21" w:rsidRDefault="00972CC1" w:rsidP="005F141F">
      <w:pPr>
        <w:pStyle w:val="Heading2"/>
        <w:numPr>
          <w:ilvl w:val="1"/>
          <w:numId w:val="11"/>
        </w:numPr>
        <w:spacing w:before="0" w:after="0"/>
        <w:jc w:val="both"/>
        <w:rPr>
          <w:noProof/>
        </w:rPr>
      </w:pPr>
      <w:bookmarkStart w:id="200" w:name="_Toc60669064"/>
      <w:r w:rsidRPr="00BB3C21">
        <w:rPr>
          <w:noProof/>
        </w:rPr>
        <w:t>On-site quality control of CRFs</w:t>
      </w:r>
      <w:bookmarkEnd w:id="200"/>
    </w:p>
    <w:p w14:paraId="5F06C0FD" w14:textId="77777777" w:rsidR="00972CC1" w:rsidRPr="00BB3C21" w:rsidRDefault="00972CC1" w:rsidP="005F141F">
      <w:pPr>
        <w:jc w:val="both"/>
      </w:pPr>
    </w:p>
    <w:p w14:paraId="212691D7" w14:textId="32619D78" w:rsidR="00972CC1" w:rsidRPr="00BB3C21" w:rsidRDefault="00972CC1" w:rsidP="005F141F">
      <w:pPr>
        <w:jc w:val="both"/>
      </w:pPr>
      <w:r w:rsidRPr="00BB3C21">
        <w:t xml:space="preserve">Sites are provided with CRF Completion Guidelines, which is a detailed document that includes details on the quality checks sites should perform before entering </w:t>
      </w:r>
      <w:r w:rsidR="003670E2" w:rsidRPr="00BB3C21">
        <w:t>data on the CRFs in</w:t>
      </w:r>
      <w:r w:rsidRPr="00BB3C21">
        <w:t xml:space="preserve"> the trial database. The document should also be used by CRC personnel as an aid when completing CRFs </w:t>
      </w:r>
      <w:r w:rsidR="00E943DD">
        <w:t xml:space="preserve">on the database </w:t>
      </w:r>
      <w:r w:rsidRPr="00BB3C21">
        <w:t>to avoid common errors.</w:t>
      </w:r>
    </w:p>
    <w:p w14:paraId="5FB5961B" w14:textId="77777777" w:rsidR="00972CC1" w:rsidRPr="00BB3C21" w:rsidRDefault="00972CC1" w:rsidP="005F141F">
      <w:pPr>
        <w:jc w:val="both"/>
      </w:pPr>
    </w:p>
    <w:p w14:paraId="544C8211" w14:textId="684BCDD7" w:rsidR="00972CC1" w:rsidRDefault="00972CC1" w:rsidP="005F141F">
      <w:pPr>
        <w:jc w:val="both"/>
      </w:pPr>
      <w:r w:rsidRPr="00BB3C21">
        <w:t>The CRF Completion Guidelines are sent to all CRCs and are expected to be read by a</w:t>
      </w:r>
      <w:r w:rsidR="00BF393F">
        <w:t>ll</w:t>
      </w:r>
      <w:r w:rsidRPr="00BB3C21">
        <w:t xml:space="preserve"> staff authorised to complete CRFs before they begin doing so. An updated version of the CRF Completion Guidelines will be circulated to all sites after any major changes to the trial CRFs.</w:t>
      </w:r>
    </w:p>
    <w:p w14:paraId="3F24A2FF" w14:textId="4180801B" w:rsidR="00633BE5" w:rsidRPr="00BB3C21" w:rsidRDefault="00633BE5" w:rsidP="005F141F">
      <w:pPr>
        <w:jc w:val="both"/>
      </w:pPr>
      <w:r>
        <w:t>The Data Managers at the CRCs will be responsible of ensuring that every member that is involved in the entry of data into the database is very conversant with the HIV CORE CRF Completion Guidelines.</w:t>
      </w:r>
    </w:p>
    <w:p w14:paraId="1626B479" w14:textId="77777777" w:rsidR="00972CC1" w:rsidRPr="00BB3C21" w:rsidRDefault="00972CC1" w:rsidP="005F141F">
      <w:pPr>
        <w:jc w:val="both"/>
        <w:rPr>
          <w:i/>
        </w:rPr>
      </w:pPr>
    </w:p>
    <w:p w14:paraId="65E647D1" w14:textId="77777777" w:rsidR="00972CC1" w:rsidRPr="00BB3C21" w:rsidRDefault="00972CC1" w:rsidP="005F141F">
      <w:pPr>
        <w:pStyle w:val="Heading1"/>
        <w:numPr>
          <w:ilvl w:val="0"/>
          <w:numId w:val="11"/>
        </w:numPr>
        <w:spacing w:before="0"/>
        <w:ind w:left="924"/>
        <w:jc w:val="both"/>
        <w:rPr>
          <w:iCs/>
          <w:noProof/>
          <w:u w:val="none"/>
        </w:rPr>
      </w:pPr>
      <w:bookmarkStart w:id="201" w:name="_Toc60669065"/>
      <w:r w:rsidRPr="00BB3C21">
        <w:rPr>
          <w:iCs/>
          <w:noProof/>
          <w:u w:val="none"/>
        </w:rPr>
        <w:t>CRF tracking</w:t>
      </w:r>
      <w:bookmarkEnd w:id="201"/>
    </w:p>
    <w:p w14:paraId="4E5E102A" w14:textId="77777777" w:rsidR="00972CC1" w:rsidRPr="00BB3C21" w:rsidRDefault="00972CC1" w:rsidP="005F141F">
      <w:pPr>
        <w:jc w:val="both"/>
      </w:pPr>
    </w:p>
    <w:p w14:paraId="099F030A" w14:textId="77777777" w:rsidR="00972CC1" w:rsidRPr="00BB3C21" w:rsidRDefault="00972CC1" w:rsidP="005F141F">
      <w:pPr>
        <w:pStyle w:val="Heading2"/>
        <w:numPr>
          <w:ilvl w:val="1"/>
          <w:numId w:val="11"/>
        </w:numPr>
        <w:spacing w:before="0" w:after="0"/>
        <w:jc w:val="both"/>
        <w:rPr>
          <w:noProof/>
        </w:rPr>
      </w:pPr>
      <w:r w:rsidRPr="00BB3C21">
        <w:rPr>
          <w:noProof/>
        </w:rPr>
        <w:t xml:space="preserve"> </w:t>
      </w:r>
      <w:bookmarkStart w:id="202" w:name="_Toc60669066"/>
      <w:r w:rsidRPr="008B739E">
        <w:rPr>
          <w:noProof/>
        </w:rPr>
        <w:t>Generating/identifying overdue CRFs and/or missed visits</w:t>
      </w:r>
      <w:bookmarkEnd w:id="202"/>
    </w:p>
    <w:p w14:paraId="344439B3" w14:textId="77777777" w:rsidR="00972CC1" w:rsidRPr="00BB3C21" w:rsidRDefault="00972CC1" w:rsidP="005F141F">
      <w:pPr>
        <w:jc w:val="both"/>
      </w:pPr>
    </w:p>
    <w:p w14:paraId="3866622B" w14:textId="5AF581B6" w:rsidR="00972CC1" w:rsidRPr="00BB3C21" w:rsidRDefault="00972CC1" w:rsidP="005F141F">
      <w:pPr>
        <w:jc w:val="both"/>
        <w:rPr>
          <w:color w:val="000000"/>
        </w:rPr>
      </w:pPr>
      <w:r w:rsidRPr="00BB3C21">
        <w:rPr>
          <w:color w:val="000000"/>
        </w:rPr>
        <w:t>Missed visits will be identified using a do file written using STATA code</w:t>
      </w:r>
      <w:r w:rsidR="008E013F">
        <w:rPr>
          <w:color w:val="000000"/>
        </w:rPr>
        <w:t xml:space="preserve"> (from the Volunteer status form)</w:t>
      </w:r>
      <w:r w:rsidRPr="00BB3C21">
        <w:rPr>
          <w:color w:val="000000"/>
        </w:rPr>
        <w:t xml:space="preserve">. These will then be compiled in the quality control report giving the details of the CRF, participant ID, visit number, the query description and a provision for CRC comment/resolution plus the date of resolution. The quality control </w:t>
      </w:r>
      <w:r w:rsidR="00B21BA9" w:rsidRPr="00BB3C21">
        <w:rPr>
          <w:color w:val="000000"/>
        </w:rPr>
        <w:t>report will be generated every week</w:t>
      </w:r>
      <w:r w:rsidRPr="00BB3C21">
        <w:rPr>
          <w:color w:val="000000"/>
        </w:rPr>
        <w:t>.</w:t>
      </w:r>
    </w:p>
    <w:p w14:paraId="4AD0D2CD" w14:textId="77777777" w:rsidR="00972CC1" w:rsidRPr="00BB3C21" w:rsidRDefault="00972CC1" w:rsidP="005F141F">
      <w:pPr>
        <w:jc w:val="both"/>
      </w:pPr>
    </w:p>
    <w:p w14:paraId="4833F1BE" w14:textId="3CC10C9F" w:rsidR="00972CC1" w:rsidRPr="00BB3C21" w:rsidRDefault="00972CC1" w:rsidP="005F141F">
      <w:pPr>
        <w:pStyle w:val="Heading2"/>
        <w:numPr>
          <w:ilvl w:val="1"/>
          <w:numId w:val="11"/>
        </w:numPr>
        <w:spacing w:before="0" w:after="0"/>
        <w:jc w:val="both"/>
        <w:rPr>
          <w:noProof/>
        </w:rPr>
      </w:pPr>
      <w:r w:rsidRPr="00BB3C21">
        <w:rPr>
          <w:noProof/>
        </w:rPr>
        <w:t xml:space="preserve"> </w:t>
      </w:r>
      <w:bookmarkStart w:id="203" w:name="_Toc60669067"/>
      <w:r w:rsidRPr="00BB3C21">
        <w:rPr>
          <w:noProof/>
        </w:rPr>
        <w:t xml:space="preserve">Sending reports of overdue </w:t>
      </w:r>
      <w:r w:rsidR="001C171F">
        <w:rPr>
          <w:noProof/>
        </w:rPr>
        <w:t>e</w:t>
      </w:r>
      <w:r w:rsidRPr="00BB3C21">
        <w:rPr>
          <w:noProof/>
        </w:rPr>
        <w:t>CRFs</w:t>
      </w:r>
      <w:bookmarkEnd w:id="203"/>
      <w:r w:rsidRPr="00BB3C21">
        <w:rPr>
          <w:noProof/>
        </w:rPr>
        <w:t xml:space="preserve"> </w:t>
      </w:r>
    </w:p>
    <w:p w14:paraId="0BCDD5C0" w14:textId="77777777" w:rsidR="00972CC1" w:rsidRPr="00BB3C21" w:rsidRDefault="00972CC1" w:rsidP="005F141F">
      <w:pPr>
        <w:jc w:val="both"/>
      </w:pPr>
    </w:p>
    <w:p w14:paraId="728DE46A" w14:textId="3B484F8B" w:rsidR="00972CC1" w:rsidRPr="00BB3C21" w:rsidRDefault="00972CC1" w:rsidP="005F141F">
      <w:pPr>
        <w:jc w:val="both"/>
        <w:rPr>
          <w:b/>
          <w:sz w:val="22"/>
          <w:szCs w:val="22"/>
        </w:rPr>
      </w:pPr>
      <w:r w:rsidRPr="00BB3C21">
        <w:rPr>
          <w:color w:val="000000"/>
        </w:rPr>
        <w:t xml:space="preserve">Any overdue CRFs will be documented in a quality control report that will be shared with the sites using </w:t>
      </w:r>
      <w:commentRangeStart w:id="204"/>
      <w:proofErr w:type="spellStart"/>
      <w:r w:rsidR="00234A1E" w:rsidRPr="00976F78">
        <w:rPr>
          <w:color w:val="000000"/>
          <w:highlight w:val="yellow"/>
        </w:rPr>
        <w:t>Sharepoint</w:t>
      </w:r>
      <w:commentRangeEnd w:id="204"/>
      <w:proofErr w:type="spellEnd"/>
      <w:r w:rsidR="001959E4">
        <w:rPr>
          <w:rStyle w:val="CommentReference"/>
          <w:rFonts w:ascii="Arial" w:hAnsi="Arial"/>
        </w:rPr>
        <w:commentReference w:id="204"/>
      </w:r>
      <w:r w:rsidRPr="00BB3C21">
        <w:rPr>
          <w:color w:val="000000"/>
        </w:rPr>
        <w:t>. The sites will then access the report using the shared link.</w:t>
      </w:r>
    </w:p>
    <w:p w14:paraId="4880A327" w14:textId="77777777" w:rsidR="00972CC1" w:rsidRPr="00BB3C21" w:rsidRDefault="00972CC1" w:rsidP="005F141F">
      <w:pPr>
        <w:jc w:val="both"/>
      </w:pPr>
    </w:p>
    <w:p w14:paraId="09FFF7B2" w14:textId="6C7DE16A" w:rsidR="00972CC1" w:rsidRPr="00233CF1" w:rsidRDefault="00972CC1" w:rsidP="005F141F">
      <w:pPr>
        <w:pStyle w:val="Heading2"/>
        <w:numPr>
          <w:ilvl w:val="1"/>
          <w:numId w:val="11"/>
        </w:numPr>
        <w:spacing w:before="0" w:after="0"/>
        <w:jc w:val="both"/>
        <w:rPr>
          <w:noProof/>
        </w:rPr>
      </w:pPr>
      <w:r w:rsidRPr="00BB3C21">
        <w:rPr>
          <w:noProof/>
        </w:rPr>
        <w:lastRenderedPageBreak/>
        <w:t xml:space="preserve"> </w:t>
      </w:r>
      <w:bookmarkStart w:id="205" w:name="_Toc60669068"/>
      <w:r w:rsidRPr="00233CF1">
        <w:rPr>
          <w:noProof/>
        </w:rPr>
        <w:t xml:space="preserve">Managing missed </w:t>
      </w:r>
      <w:bookmarkEnd w:id="205"/>
      <w:r w:rsidR="00D2344F" w:rsidRPr="00233CF1">
        <w:rPr>
          <w:noProof/>
        </w:rPr>
        <w:t>eCRFs</w:t>
      </w:r>
    </w:p>
    <w:p w14:paraId="3BCE2A0D" w14:textId="77777777" w:rsidR="00972CC1" w:rsidRPr="00BB3C21" w:rsidRDefault="00972CC1" w:rsidP="005F141F">
      <w:pPr>
        <w:jc w:val="both"/>
      </w:pPr>
    </w:p>
    <w:p w14:paraId="6F300C03" w14:textId="56B3D494" w:rsidR="00972CC1" w:rsidRPr="00BB3C21" w:rsidRDefault="00972CC1" w:rsidP="005F141F">
      <w:pPr>
        <w:jc w:val="both"/>
      </w:pPr>
      <w:r w:rsidRPr="00BB3C21">
        <w:t xml:space="preserve">Missed </w:t>
      </w:r>
      <w:proofErr w:type="spellStart"/>
      <w:r w:rsidR="00E54628">
        <w:t>e</w:t>
      </w:r>
      <w:r w:rsidRPr="00BB3C21">
        <w:t>CRFs</w:t>
      </w:r>
      <w:proofErr w:type="spellEnd"/>
      <w:r w:rsidRPr="00BB3C21">
        <w:t xml:space="preserve"> that are required for a scheduled visit will be identified </w:t>
      </w:r>
      <w:r w:rsidR="00036A97">
        <w:t>in the REDCap database</w:t>
      </w:r>
      <w:r w:rsidRPr="00BB3C21">
        <w:t xml:space="preserve"> and compiled in the quality control report that will be shared with the sites using </w:t>
      </w:r>
      <w:proofErr w:type="spellStart"/>
      <w:r w:rsidR="00E54F99" w:rsidRPr="00BB3C21">
        <w:t>Sharepoint</w:t>
      </w:r>
      <w:proofErr w:type="spellEnd"/>
      <w:r w:rsidRPr="00BB3C21">
        <w:t xml:space="preserve">. The sites will address the missed CRFs by having them entered onto the Trial database and indicating in the QC report the resolution/comment and the date the query was resolved. In instances where the missed CRF data was not collected this will be indicated by the site and documented in a Note to File.  </w:t>
      </w:r>
    </w:p>
    <w:p w14:paraId="2149C062" w14:textId="656D3C4F" w:rsidR="00972CC1" w:rsidRPr="00BB3C21" w:rsidRDefault="00972CC1" w:rsidP="005F141F">
      <w:pPr>
        <w:jc w:val="both"/>
      </w:pPr>
      <w:r w:rsidRPr="00BB3C21" w:rsidDel="00E65968">
        <w:rPr>
          <w:rStyle w:val="CommentReference"/>
          <w:rFonts w:ascii="Arial" w:hAnsi="Arial"/>
        </w:rPr>
        <w:t xml:space="preserve"> </w:t>
      </w:r>
    </w:p>
    <w:p w14:paraId="25663BA8" w14:textId="77777777" w:rsidR="00972CC1" w:rsidRPr="00BB3C21" w:rsidRDefault="00972CC1" w:rsidP="005F141F">
      <w:pPr>
        <w:jc w:val="both"/>
      </w:pPr>
    </w:p>
    <w:p w14:paraId="0B67EF0F" w14:textId="77777777" w:rsidR="00972CC1" w:rsidRPr="00BB3C21" w:rsidRDefault="00972CC1" w:rsidP="005F141F">
      <w:pPr>
        <w:jc w:val="both"/>
      </w:pPr>
    </w:p>
    <w:p w14:paraId="2D4AD7E9" w14:textId="77777777" w:rsidR="00972CC1" w:rsidRPr="00BB3C21" w:rsidRDefault="00972CC1" w:rsidP="005F141F">
      <w:pPr>
        <w:pStyle w:val="Heading1"/>
        <w:numPr>
          <w:ilvl w:val="0"/>
          <w:numId w:val="11"/>
        </w:numPr>
        <w:spacing w:before="0"/>
        <w:jc w:val="both"/>
        <w:rPr>
          <w:iCs/>
          <w:noProof/>
          <w:u w:val="none"/>
        </w:rPr>
      </w:pPr>
      <w:bookmarkStart w:id="206" w:name="_Toc38059832"/>
      <w:bookmarkStart w:id="207" w:name="_Toc38060479"/>
      <w:bookmarkStart w:id="208" w:name="_Toc38063243"/>
      <w:bookmarkStart w:id="209" w:name="_Toc38063368"/>
      <w:bookmarkStart w:id="210" w:name="_Toc38063482"/>
      <w:bookmarkStart w:id="211" w:name="_Toc348970291"/>
      <w:bookmarkStart w:id="212" w:name="_Toc348970788"/>
      <w:bookmarkStart w:id="213" w:name="_Toc348970890"/>
      <w:bookmarkStart w:id="214" w:name="_Toc348970990"/>
      <w:bookmarkStart w:id="215" w:name="_Toc348971091"/>
      <w:bookmarkStart w:id="216" w:name="_Toc348971191"/>
      <w:bookmarkStart w:id="217" w:name="_Toc348971289"/>
      <w:bookmarkStart w:id="218" w:name="_Toc348971385"/>
      <w:bookmarkStart w:id="219" w:name="_Toc348971473"/>
      <w:bookmarkStart w:id="220" w:name="_Toc348971560"/>
      <w:bookmarkStart w:id="221" w:name="_Toc348971645"/>
      <w:bookmarkStart w:id="222" w:name="_Toc348971730"/>
      <w:bookmarkStart w:id="223" w:name="_Toc348975069"/>
      <w:bookmarkStart w:id="224" w:name="_Toc38059833"/>
      <w:bookmarkStart w:id="225" w:name="_Toc38060480"/>
      <w:bookmarkStart w:id="226" w:name="_Toc38063244"/>
      <w:bookmarkStart w:id="227" w:name="_Toc38063369"/>
      <w:bookmarkStart w:id="228" w:name="_Toc38063483"/>
      <w:bookmarkStart w:id="229" w:name="_Toc38059834"/>
      <w:bookmarkStart w:id="230" w:name="_Toc38060481"/>
      <w:bookmarkStart w:id="231" w:name="_Toc38063245"/>
      <w:bookmarkStart w:id="232" w:name="_Toc38063370"/>
      <w:bookmarkStart w:id="233" w:name="_Toc38063484"/>
      <w:bookmarkStart w:id="234" w:name="_Toc38059835"/>
      <w:bookmarkStart w:id="235" w:name="_Toc38060482"/>
      <w:bookmarkStart w:id="236" w:name="_Toc38063246"/>
      <w:bookmarkStart w:id="237" w:name="_Toc38063371"/>
      <w:bookmarkStart w:id="238" w:name="_Toc38063485"/>
      <w:bookmarkStart w:id="239" w:name="_Toc38059836"/>
      <w:bookmarkStart w:id="240" w:name="_Toc38060483"/>
      <w:bookmarkStart w:id="241" w:name="_Toc38063247"/>
      <w:bookmarkStart w:id="242" w:name="_Toc38063372"/>
      <w:bookmarkStart w:id="243" w:name="_Toc38063486"/>
      <w:bookmarkStart w:id="244" w:name="_Toc38059838"/>
      <w:bookmarkStart w:id="245" w:name="_Toc38060485"/>
      <w:bookmarkStart w:id="246" w:name="_Toc38063249"/>
      <w:bookmarkStart w:id="247" w:name="_Toc38063374"/>
      <w:bookmarkStart w:id="248" w:name="_Toc38063488"/>
      <w:bookmarkStart w:id="249" w:name="_Toc38059839"/>
      <w:bookmarkStart w:id="250" w:name="_Toc38060486"/>
      <w:bookmarkStart w:id="251" w:name="_Toc38063250"/>
      <w:bookmarkStart w:id="252" w:name="_Toc38063375"/>
      <w:bookmarkStart w:id="253" w:name="_Toc38063489"/>
      <w:bookmarkStart w:id="254" w:name="_Toc38059840"/>
      <w:bookmarkStart w:id="255" w:name="_Toc38060487"/>
      <w:bookmarkStart w:id="256" w:name="_Toc38063251"/>
      <w:bookmarkStart w:id="257" w:name="_Toc38063376"/>
      <w:bookmarkStart w:id="258" w:name="_Toc38063490"/>
      <w:bookmarkStart w:id="259" w:name="_Toc38059842"/>
      <w:bookmarkStart w:id="260" w:name="_Toc38060489"/>
      <w:bookmarkStart w:id="261" w:name="_Toc38063253"/>
      <w:bookmarkStart w:id="262" w:name="_Toc38063378"/>
      <w:bookmarkStart w:id="263" w:name="_Toc38063492"/>
      <w:bookmarkStart w:id="264" w:name="_Toc38059843"/>
      <w:bookmarkStart w:id="265" w:name="_Toc38060490"/>
      <w:bookmarkStart w:id="266" w:name="_Toc38063254"/>
      <w:bookmarkStart w:id="267" w:name="_Toc38063379"/>
      <w:bookmarkStart w:id="268" w:name="_Toc38063493"/>
      <w:bookmarkStart w:id="269" w:name="_Toc38059844"/>
      <w:bookmarkStart w:id="270" w:name="_Toc38060491"/>
      <w:bookmarkStart w:id="271" w:name="_Toc38063255"/>
      <w:bookmarkStart w:id="272" w:name="_Toc38063380"/>
      <w:bookmarkStart w:id="273" w:name="_Toc38063494"/>
      <w:bookmarkStart w:id="274" w:name="_Toc38059846"/>
      <w:bookmarkStart w:id="275" w:name="_Toc38060493"/>
      <w:bookmarkStart w:id="276" w:name="_Toc38063257"/>
      <w:bookmarkStart w:id="277" w:name="_Toc38063382"/>
      <w:bookmarkStart w:id="278" w:name="_Toc38063496"/>
      <w:bookmarkStart w:id="279" w:name="_Toc38059847"/>
      <w:bookmarkStart w:id="280" w:name="_Toc38060494"/>
      <w:bookmarkStart w:id="281" w:name="_Toc38063258"/>
      <w:bookmarkStart w:id="282" w:name="_Toc38063383"/>
      <w:bookmarkStart w:id="283" w:name="_Toc38063497"/>
      <w:bookmarkStart w:id="284" w:name="_Toc38059848"/>
      <w:bookmarkStart w:id="285" w:name="_Toc38060495"/>
      <w:bookmarkStart w:id="286" w:name="_Toc38063259"/>
      <w:bookmarkStart w:id="287" w:name="_Toc38063384"/>
      <w:bookmarkStart w:id="288" w:name="_Toc38063498"/>
      <w:bookmarkStart w:id="289" w:name="_Toc60669069"/>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BB3C21">
        <w:rPr>
          <w:iCs/>
          <w:noProof/>
          <w:u w:val="none"/>
        </w:rPr>
        <w:t>Query Handling</w:t>
      </w:r>
      <w:bookmarkEnd w:id="289"/>
    </w:p>
    <w:p w14:paraId="2B49C7BC" w14:textId="77777777" w:rsidR="00972CC1" w:rsidRPr="00BB3C21" w:rsidRDefault="00972CC1" w:rsidP="005F141F">
      <w:pPr>
        <w:jc w:val="both"/>
        <w:rPr>
          <w:b/>
          <w:sz w:val="22"/>
          <w:szCs w:val="22"/>
        </w:rPr>
      </w:pPr>
    </w:p>
    <w:p w14:paraId="488032B7" w14:textId="77777777" w:rsidR="00972CC1" w:rsidRPr="00BB3C21" w:rsidRDefault="00972CC1" w:rsidP="005F141F">
      <w:pPr>
        <w:pStyle w:val="Heading2"/>
        <w:numPr>
          <w:ilvl w:val="1"/>
          <w:numId w:val="11"/>
        </w:numPr>
        <w:spacing w:before="0" w:after="0"/>
        <w:jc w:val="both"/>
        <w:rPr>
          <w:noProof/>
        </w:rPr>
      </w:pPr>
      <w:r w:rsidRPr="00BB3C21">
        <w:rPr>
          <w:noProof/>
        </w:rPr>
        <w:t xml:space="preserve"> </w:t>
      </w:r>
      <w:bookmarkStart w:id="290" w:name="_Toc60669070"/>
      <w:r w:rsidRPr="00BB3C21">
        <w:rPr>
          <w:noProof/>
        </w:rPr>
        <w:t>Generating/identifying queries</w:t>
      </w:r>
      <w:bookmarkEnd w:id="290"/>
      <w:r w:rsidRPr="00BB3C21">
        <w:rPr>
          <w:noProof/>
        </w:rPr>
        <w:t xml:space="preserve"> </w:t>
      </w:r>
    </w:p>
    <w:p w14:paraId="792671E4" w14:textId="03731077" w:rsidR="00972CC1" w:rsidRPr="00BB3C21" w:rsidRDefault="00972CC1" w:rsidP="005F141F">
      <w:pPr>
        <w:jc w:val="both"/>
        <w:rPr>
          <w:b/>
          <w:sz w:val="22"/>
          <w:szCs w:val="22"/>
        </w:rPr>
      </w:pPr>
    </w:p>
    <w:p w14:paraId="1C27F54E" w14:textId="24E3967E" w:rsidR="003359AC" w:rsidRPr="00BB3C21" w:rsidRDefault="003359AC" w:rsidP="005F141F">
      <w:pPr>
        <w:jc w:val="both"/>
        <w:rPr>
          <w:b/>
          <w:sz w:val="22"/>
          <w:szCs w:val="22"/>
        </w:rPr>
      </w:pPr>
    </w:p>
    <w:p w14:paraId="52EC28BF" w14:textId="77777777" w:rsidR="00972CC1" w:rsidRPr="00BB3C21" w:rsidRDefault="00972CC1" w:rsidP="005F141F">
      <w:pPr>
        <w:numPr>
          <w:ilvl w:val="2"/>
          <w:numId w:val="11"/>
        </w:numPr>
        <w:jc w:val="both"/>
        <w:outlineLvl w:val="2"/>
        <w:rPr>
          <w:b/>
        </w:rPr>
      </w:pPr>
      <w:r w:rsidRPr="00BB3C21">
        <w:rPr>
          <w:b/>
        </w:rPr>
        <w:t xml:space="preserve"> </w:t>
      </w:r>
      <w:bookmarkStart w:id="291" w:name="_Toc60669071"/>
      <w:r w:rsidRPr="00BB3C21">
        <w:rPr>
          <w:b/>
        </w:rPr>
        <w:t>Internal to the trial database</w:t>
      </w:r>
      <w:bookmarkEnd w:id="291"/>
    </w:p>
    <w:p w14:paraId="48E3F709" w14:textId="77777777" w:rsidR="00972CC1" w:rsidRPr="00BB3C21" w:rsidRDefault="00972CC1" w:rsidP="005F141F">
      <w:pPr>
        <w:jc w:val="both"/>
        <w:rPr>
          <w:b/>
        </w:rPr>
      </w:pPr>
    </w:p>
    <w:p w14:paraId="6C88F154" w14:textId="57F0063A" w:rsidR="00972CC1" w:rsidRPr="00BB3C21" w:rsidRDefault="00972CC1" w:rsidP="005F141F">
      <w:pPr>
        <w:jc w:val="both"/>
      </w:pPr>
      <w:r w:rsidRPr="00BB3C21">
        <w:t xml:space="preserve">The trial database has programmed validations, which check that the entered data are as expected. If data fails a validation, for example if data are outside an expected range, a warning is automatically generated, which will </w:t>
      </w:r>
      <w:r w:rsidR="004A55FE" w:rsidRPr="00BB3C21">
        <w:t>require the person entering the da</w:t>
      </w:r>
      <w:r w:rsidR="00C76BFF" w:rsidRPr="00BB3C21">
        <w:t xml:space="preserve">ta </w:t>
      </w:r>
      <w:r w:rsidR="00C76BFF" w:rsidRPr="000E7FF9">
        <w:t>to en</w:t>
      </w:r>
      <w:r w:rsidR="004A55FE" w:rsidRPr="000E7FF9">
        <w:t>ter it cor</w:t>
      </w:r>
      <w:r w:rsidR="000E7FF9" w:rsidRPr="000E7FF9">
        <w:t>rectly, or else to mark the field as validated and add a comment to it.</w:t>
      </w:r>
      <w:r w:rsidR="004A55FE" w:rsidRPr="000E7FF9">
        <w:t xml:space="preserve"> </w:t>
      </w:r>
      <w:r w:rsidR="000E7FF9" w:rsidRPr="000E7FF9">
        <w:t xml:space="preserve">They may also </w:t>
      </w:r>
      <w:r w:rsidR="00EA7C0B" w:rsidRPr="000E7FF9">
        <w:t>consult the Data manager if it’s a database i</w:t>
      </w:r>
      <w:r w:rsidR="00C76BFF" w:rsidRPr="000E7FF9">
        <w:t>ssue in order to carry out databas</w:t>
      </w:r>
      <w:r w:rsidR="00EA7C0B" w:rsidRPr="000E7FF9">
        <w:t>e changes.</w:t>
      </w:r>
    </w:p>
    <w:p w14:paraId="5DD9F63B" w14:textId="380DCF50" w:rsidR="00972CC1" w:rsidRPr="00BB3C21" w:rsidRDefault="00972CC1" w:rsidP="00972CC1">
      <w:pPr>
        <w:jc w:val="both"/>
      </w:pPr>
    </w:p>
    <w:p w14:paraId="0DC81ABD" w14:textId="77777777" w:rsidR="00972CC1" w:rsidRPr="00BB3C21" w:rsidRDefault="00972CC1" w:rsidP="00972CC1">
      <w:pPr>
        <w:rPr>
          <w:b/>
        </w:rPr>
      </w:pPr>
    </w:p>
    <w:p w14:paraId="50B68E50" w14:textId="77777777" w:rsidR="00972CC1" w:rsidRPr="00BB3C21" w:rsidRDefault="00972CC1" w:rsidP="005F141F">
      <w:pPr>
        <w:numPr>
          <w:ilvl w:val="2"/>
          <w:numId w:val="11"/>
        </w:numPr>
        <w:jc w:val="both"/>
        <w:outlineLvl w:val="2"/>
        <w:rPr>
          <w:b/>
        </w:rPr>
      </w:pPr>
      <w:r w:rsidRPr="00BB3C21">
        <w:rPr>
          <w:b/>
        </w:rPr>
        <w:t xml:space="preserve"> </w:t>
      </w:r>
      <w:bookmarkStart w:id="292" w:name="_Toc60669072"/>
      <w:r w:rsidRPr="00BB3C21">
        <w:rPr>
          <w:b/>
        </w:rPr>
        <w:t>External to the trial database</w:t>
      </w:r>
      <w:bookmarkEnd w:id="292"/>
    </w:p>
    <w:p w14:paraId="067E821C" w14:textId="77777777" w:rsidR="00972CC1" w:rsidRPr="00BB3C21" w:rsidRDefault="00972CC1" w:rsidP="005F141F">
      <w:pPr>
        <w:pStyle w:val="BodyText3"/>
        <w:spacing w:after="0"/>
        <w:jc w:val="both"/>
        <w:rPr>
          <w:sz w:val="20"/>
          <w:szCs w:val="20"/>
        </w:rPr>
      </w:pPr>
    </w:p>
    <w:p w14:paraId="3E5226FE" w14:textId="64B61BCF" w:rsidR="00972CC1" w:rsidRPr="00BB3C21" w:rsidRDefault="00972CC1" w:rsidP="005F141F">
      <w:pPr>
        <w:pStyle w:val="BodyText3"/>
        <w:spacing w:after="0"/>
        <w:jc w:val="both"/>
        <w:rPr>
          <w:sz w:val="20"/>
          <w:szCs w:val="20"/>
        </w:rPr>
      </w:pPr>
      <w:r w:rsidRPr="00BB3C21">
        <w:rPr>
          <w:sz w:val="20"/>
          <w:szCs w:val="20"/>
        </w:rPr>
        <w:t xml:space="preserve">Where possible, all data querying should be done through the trial database either by automated warnings, </w:t>
      </w:r>
      <w:r w:rsidR="00055382" w:rsidRPr="00BB3C21">
        <w:rPr>
          <w:sz w:val="20"/>
          <w:szCs w:val="20"/>
        </w:rPr>
        <w:t>and through creating queries on the database, which will be posted on the REDCap Dashboard daily.</w:t>
      </w:r>
    </w:p>
    <w:p w14:paraId="70AEA84D" w14:textId="77777777" w:rsidR="00972CC1" w:rsidRPr="00BB3C21" w:rsidRDefault="00972CC1" w:rsidP="005F141F">
      <w:pPr>
        <w:pStyle w:val="BodyText3"/>
        <w:spacing w:after="0"/>
        <w:jc w:val="both"/>
        <w:rPr>
          <w:sz w:val="20"/>
          <w:szCs w:val="20"/>
        </w:rPr>
      </w:pPr>
    </w:p>
    <w:p w14:paraId="777B7D7E" w14:textId="127800EC" w:rsidR="00972CC1" w:rsidRPr="00BB3C21" w:rsidRDefault="00972CC1" w:rsidP="005F141F">
      <w:pPr>
        <w:pStyle w:val="BodyText3"/>
        <w:spacing w:after="0"/>
        <w:jc w:val="both"/>
        <w:rPr>
          <w:sz w:val="20"/>
          <w:szCs w:val="20"/>
        </w:rPr>
      </w:pPr>
      <w:r w:rsidRPr="00BB3C21">
        <w:rPr>
          <w:sz w:val="20"/>
          <w:szCs w:val="20"/>
        </w:rPr>
        <w:t>If a</w:t>
      </w:r>
      <w:r w:rsidR="00A23814" w:rsidRPr="00BB3C21">
        <w:rPr>
          <w:sz w:val="20"/>
          <w:szCs w:val="20"/>
        </w:rPr>
        <w:t>n</w:t>
      </w:r>
      <w:r w:rsidRPr="00BB3C21">
        <w:rPr>
          <w:sz w:val="20"/>
          <w:szCs w:val="20"/>
        </w:rPr>
        <w:t xml:space="preserve"> </w:t>
      </w:r>
      <w:proofErr w:type="spellStart"/>
      <w:r w:rsidR="00A23814" w:rsidRPr="00BB3C21">
        <w:rPr>
          <w:sz w:val="20"/>
          <w:szCs w:val="20"/>
        </w:rPr>
        <w:t>e</w:t>
      </w:r>
      <w:r w:rsidRPr="00BB3C21">
        <w:rPr>
          <w:sz w:val="20"/>
          <w:szCs w:val="20"/>
        </w:rPr>
        <w:t>CRF</w:t>
      </w:r>
      <w:proofErr w:type="spellEnd"/>
      <w:r w:rsidRPr="00BB3C21">
        <w:rPr>
          <w:sz w:val="20"/>
          <w:szCs w:val="20"/>
        </w:rPr>
        <w:t xml:space="preserve"> cannot be </w:t>
      </w:r>
      <w:r w:rsidR="00A23814" w:rsidRPr="00BB3C21">
        <w:rPr>
          <w:sz w:val="20"/>
          <w:szCs w:val="20"/>
        </w:rPr>
        <w:t>completed</w:t>
      </w:r>
      <w:r w:rsidRPr="00BB3C21">
        <w:rPr>
          <w:sz w:val="20"/>
          <w:szCs w:val="20"/>
        </w:rPr>
        <w:t xml:space="preserve"> onto the database because, for example, it is lacking valid participant details then the CRC should immediately contact the QC/clinic team for a resolution to the query. </w:t>
      </w:r>
    </w:p>
    <w:p w14:paraId="578A3DCA" w14:textId="2A3EA796" w:rsidR="00972CC1" w:rsidRPr="00BB3C21" w:rsidRDefault="00055382" w:rsidP="005F141F">
      <w:pPr>
        <w:pStyle w:val="BodyText3"/>
        <w:spacing w:after="0"/>
        <w:jc w:val="both"/>
        <w:rPr>
          <w:sz w:val="20"/>
          <w:szCs w:val="20"/>
        </w:rPr>
      </w:pPr>
      <w:r w:rsidRPr="00BB3C21">
        <w:rPr>
          <w:sz w:val="20"/>
          <w:szCs w:val="20"/>
        </w:rPr>
        <w:t xml:space="preserve">Queries meant for the CRCs by the monitor, PI or data management team must </w:t>
      </w:r>
      <w:r w:rsidR="00C8678F" w:rsidRPr="00BB3C21">
        <w:rPr>
          <w:sz w:val="20"/>
          <w:szCs w:val="20"/>
        </w:rPr>
        <w:t xml:space="preserve">be </w:t>
      </w:r>
      <w:r w:rsidRPr="00BB3C21">
        <w:rPr>
          <w:sz w:val="20"/>
          <w:szCs w:val="20"/>
        </w:rPr>
        <w:t xml:space="preserve">resolved immediately, on the database within 24 hours of being reported so as they can be solved since the data entry is </w:t>
      </w:r>
      <w:r w:rsidR="004E06CA" w:rsidRPr="00BB3C21">
        <w:rPr>
          <w:sz w:val="20"/>
          <w:szCs w:val="20"/>
        </w:rPr>
        <w:t>real-time</w:t>
      </w:r>
      <w:r w:rsidRPr="00BB3C21">
        <w:rPr>
          <w:sz w:val="20"/>
          <w:szCs w:val="20"/>
        </w:rPr>
        <w:t xml:space="preserve"> and not many errors are </w:t>
      </w:r>
      <w:r w:rsidR="00DA662F" w:rsidRPr="00BB3C21">
        <w:rPr>
          <w:sz w:val="20"/>
          <w:szCs w:val="20"/>
        </w:rPr>
        <w:t>requ</w:t>
      </w:r>
      <w:r w:rsidRPr="00BB3C21">
        <w:rPr>
          <w:sz w:val="20"/>
          <w:szCs w:val="20"/>
        </w:rPr>
        <w:t>ired at this point.</w:t>
      </w:r>
    </w:p>
    <w:p w14:paraId="0A9CE054" w14:textId="77777777" w:rsidR="00055382" w:rsidRPr="00BB3C21" w:rsidRDefault="00055382" w:rsidP="005F141F">
      <w:pPr>
        <w:pStyle w:val="BodyText3"/>
        <w:spacing w:after="0"/>
        <w:jc w:val="both"/>
        <w:rPr>
          <w:sz w:val="20"/>
          <w:szCs w:val="20"/>
        </w:rPr>
      </w:pPr>
    </w:p>
    <w:p w14:paraId="32155421" w14:textId="6AA36E62" w:rsidR="006B66E4" w:rsidRPr="00BB3C21" w:rsidRDefault="006B66E4" w:rsidP="005F141F">
      <w:pPr>
        <w:pStyle w:val="BodyText3"/>
        <w:spacing w:after="0"/>
        <w:jc w:val="both"/>
        <w:rPr>
          <w:sz w:val="20"/>
          <w:szCs w:val="20"/>
        </w:rPr>
      </w:pPr>
      <w:r w:rsidRPr="00BB3C21">
        <w:rPr>
          <w:sz w:val="20"/>
          <w:szCs w:val="20"/>
        </w:rPr>
        <w:t>Updates on the CRFs in the database, due to queries, shall be made directly by the Data Management team at t</w:t>
      </w:r>
      <w:r w:rsidR="00820429">
        <w:rPr>
          <w:sz w:val="20"/>
          <w:szCs w:val="20"/>
        </w:rPr>
        <w:t>he DCC and these changes shall b</w:t>
      </w:r>
      <w:r w:rsidRPr="00BB3C21">
        <w:rPr>
          <w:sz w:val="20"/>
          <w:szCs w:val="20"/>
        </w:rPr>
        <w:t>e recorded in the Audit trail in REDCap. Changes to the CRFs in the database shall be communicated to the CRCs immediately after they have been implemented.</w:t>
      </w:r>
    </w:p>
    <w:p w14:paraId="2CE41047" w14:textId="77777777" w:rsidR="00972CC1" w:rsidRPr="00BB3C21" w:rsidRDefault="00972CC1" w:rsidP="005F141F">
      <w:pPr>
        <w:pStyle w:val="BodyText3"/>
        <w:spacing w:after="0"/>
        <w:jc w:val="both"/>
        <w:rPr>
          <w:sz w:val="20"/>
          <w:szCs w:val="20"/>
        </w:rPr>
      </w:pPr>
    </w:p>
    <w:p w14:paraId="445148D6" w14:textId="19F120AE" w:rsidR="00972CC1" w:rsidRPr="00BB3C21" w:rsidRDefault="00972CC1" w:rsidP="005F141F">
      <w:pPr>
        <w:pStyle w:val="BodyText3"/>
        <w:spacing w:after="0"/>
        <w:jc w:val="both"/>
        <w:rPr>
          <w:sz w:val="20"/>
          <w:szCs w:val="20"/>
        </w:rPr>
      </w:pPr>
      <w:r w:rsidRPr="00BB3C21">
        <w:rPr>
          <w:sz w:val="20"/>
          <w:szCs w:val="20"/>
        </w:rPr>
        <w:t xml:space="preserve">Other queries may be generated on data receipt after manual checking of certain priority </w:t>
      </w:r>
      <w:r w:rsidR="00246ECD">
        <w:rPr>
          <w:sz w:val="20"/>
          <w:szCs w:val="20"/>
        </w:rPr>
        <w:t>forms</w:t>
      </w:r>
      <w:r w:rsidR="00DE4F4D">
        <w:rPr>
          <w:sz w:val="20"/>
          <w:szCs w:val="20"/>
        </w:rPr>
        <w:t>.</w:t>
      </w:r>
      <w:r w:rsidRPr="00BB3C21">
        <w:rPr>
          <w:sz w:val="20"/>
          <w:szCs w:val="20"/>
        </w:rPr>
        <w:t xml:space="preserve"> Resolution of these queries should also be sought immediately by contacting th</w:t>
      </w:r>
      <w:r w:rsidR="00D378DA">
        <w:rPr>
          <w:sz w:val="20"/>
          <w:szCs w:val="20"/>
        </w:rPr>
        <w:t>e relevant QC/clinic CRC staff.</w:t>
      </w:r>
    </w:p>
    <w:p w14:paraId="7D6419CC" w14:textId="77777777" w:rsidR="00972CC1" w:rsidRPr="00DF0D7B" w:rsidRDefault="00972CC1" w:rsidP="005F141F">
      <w:pPr>
        <w:jc w:val="both"/>
      </w:pPr>
    </w:p>
    <w:p w14:paraId="043EA212" w14:textId="77777777" w:rsidR="00972CC1" w:rsidRPr="00DF0D7B" w:rsidRDefault="00972CC1" w:rsidP="005F141F">
      <w:pPr>
        <w:jc w:val="both"/>
      </w:pPr>
    </w:p>
    <w:p w14:paraId="71DC42DC" w14:textId="77777777" w:rsidR="00972CC1" w:rsidRPr="00DF0D7B" w:rsidRDefault="00972CC1" w:rsidP="005F141F">
      <w:pPr>
        <w:jc w:val="both"/>
      </w:pPr>
    </w:p>
    <w:p w14:paraId="29FDE636" w14:textId="01BFE24C" w:rsidR="00972CC1" w:rsidRPr="00BB3C21" w:rsidRDefault="00972CC1" w:rsidP="005F141F">
      <w:pPr>
        <w:numPr>
          <w:ilvl w:val="2"/>
          <w:numId w:val="11"/>
        </w:numPr>
        <w:jc w:val="both"/>
        <w:outlineLvl w:val="2"/>
        <w:rPr>
          <w:b/>
        </w:rPr>
      </w:pPr>
      <w:r w:rsidRPr="00BB3C21">
        <w:rPr>
          <w:b/>
        </w:rPr>
        <w:t xml:space="preserve"> </w:t>
      </w:r>
      <w:bookmarkStart w:id="293" w:name="_Toc60669073"/>
      <w:r w:rsidRPr="00BB3C21">
        <w:rPr>
          <w:b/>
        </w:rPr>
        <w:t xml:space="preserve">Queries raised by the trial </w:t>
      </w:r>
      <w:r w:rsidR="0053592C">
        <w:rPr>
          <w:b/>
        </w:rPr>
        <w:t>lead Data Manager</w:t>
      </w:r>
      <w:bookmarkEnd w:id="293"/>
    </w:p>
    <w:p w14:paraId="0C757BDD" w14:textId="77777777" w:rsidR="00972CC1" w:rsidRPr="00BB3C21" w:rsidRDefault="00972CC1" w:rsidP="005F141F">
      <w:pPr>
        <w:jc w:val="both"/>
        <w:rPr>
          <w:b/>
          <w:sz w:val="22"/>
          <w:szCs w:val="22"/>
        </w:rPr>
      </w:pPr>
    </w:p>
    <w:p w14:paraId="121D8363" w14:textId="4BE6E376" w:rsidR="00972CC1" w:rsidRPr="00BB3C21" w:rsidRDefault="00972CC1" w:rsidP="005F141F">
      <w:pPr>
        <w:pStyle w:val="BodyText3"/>
        <w:spacing w:after="0"/>
        <w:jc w:val="both"/>
        <w:rPr>
          <w:sz w:val="20"/>
          <w:szCs w:val="20"/>
        </w:rPr>
      </w:pPr>
      <w:r w:rsidRPr="00BB3C21">
        <w:rPr>
          <w:sz w:val="20"/>
          <w:szCs w:val="20"/>
        </w:rPr>
        <w:lastRenderedPageBreak/>
        <w:t xml:space="preserve">The Trial Data Manager will perform consistency checks on the trial data at various points </w:t>
      </w:r>
      <w:r w:rsidRPr="004B17C3">
        <w:rPr>
          <w:sz w:val="20"/>
          <w:szCs w:val="20"/>
        </w:rPr>
        <w:t>during the trial, i</w:t>
      </w:r>
      <w:r w:rsidR="00FF11CF" w:rsidRPr="004B17C3">
        <w:rPr>
          <w:sz w:val="20"/>
          <w:szCs w:val="20"/>
        </w:rPr>
        <w:t>ncluding prior to periodic</w:t>
      </w:r>
      <w:r w:rsidRPr="004B17C3">
        <w:rPr>
          <w:sz w:val="20"/>
          <w:szCs w:val="20"/>
        </w:rPr>
        <w:t xml:space="preserve"> </w:t>
      </w:r>
      <w:r w:rsidR="00D3158A" w:rsidRPr="004B17C3">
        <w:rPr>
          <w:sz w:val="20"/>
          <w:szCs w:val="20"/>
        </w:rPr>
        <w:t>Protocol Trial Safety Reports</w:t>
      </w:r>
      <w:r w:rsidRPr="004B17C3">
        <w:rPr>
          <w:sz w:val="20"/>
          <w:szCs w:val="20"/>
        </w:rPr>
        <w:t xml:space="preserve">, </w:t>
      </w:r>
      <w:r w:rsidR="00FF11CF" w:rsidRPr="004B17C3">
        <w:rPr>
          <w:sz w:val="20"/>
          <w:szCs w:val="20"/>
        </w:rPr>
        <w:t>DMEC</w:t>
      </w:r>
      <w:r w:rsidRPr="004B17C3">
        <w:rPr>
          <w:sz w:val="20"/>
          <w:szCs w:val="20"/>
        </w:rPr>
        <w:t xml:space="preserve"> reports and final Trial analyses. If queries are identified within these checks, they are sent to the CRC DM. These queries</w:t>
      </w:r>
      <w:r w:rsidRPr="00BB3C21">
        <w:rPr>
          <w:sz w:val="20"/>
          <w:szCs w:val="20"/>
        </w:rPr>
        <w:t xml:space="preserve"> should then be raised with sites </w:t>
      </w:r>
      <w:r w:rsidR="00DA5127">
        <w:rPr>
          <w:sz w:val="20"/>
          <w:szCs w:val="20"/>
        </w:rPr>
        <w:t>through the database</w:t>
      </w:r>
      <w:r w:rsidRPr="00BB3C21">
        <w:rPr>
          <w:sz w:val="20"/>
          <w:szCs w:val="20"/>
        </w:rPr>
        <w:t xml:space="preserve">. Once the query has been resolved, this detail should be added to the database </w:t>
      </w:r>
      <w:r w:rsidR="007F1808">
        <w:rPr>
          <w:sz w:val="20"/>
          <w:szCs w:val="20"/>
        </w:rPr>
        <w:t>by adding a comment to the respon</w:t>
      </w:r>
      <w:r w:rsidR="00B741CF">
        <w:rPr>
          <w:sz w:val="20"/>
          <w:szCs w:val="20"/>
        </w:rPr>
        <w:t>se of the query in the database</w:t>
      </w:r>
      <w:r w:rsidRPr="00BB3C21">
        <w:rPr>
          <w:sz w:val="20"/>
          <w:szCs w:val="20"/>
        </w:rPr>
        <w:t>.</w:t>
      </w:r>
    </w:p>
    <w:p w14:paraId="114625FD" w14:textId="77777777" w:rsidR="00972CC1" w:rsidRPr="00BB3C21" w:rsidRDefault="00972CC1" w:rsidP="005F141F">
      <w:pPr>
        <w:pStyle w:val="BodyText3"/>
        <w:spacing w:after="0"/>
        <w:jc w:val="both"/>
        <w:rPr>
          <w:sz w:val="20"/>
          <w:szCs w:val="20"/>
        </w:rPr>
      </w:pPr>
    </w:p>
    <w:p w14:paraId="4B2C1727" w14:textId="77777777" w:rsidR="00972CC1" w:rsidRPr="00BB3C21" w:rsidRDefault="00972CC1" w:rsidP="005F141F">
      <w:pPr>
        <w:pStyle w:val="Heading2"/>
        <w:numPr>
          <w:ilvl w:val="1"/>
          <w:numId w:val="11"/>
        </w:numPr>
        <w:spacing w:before="0" w:after="0"/>
        <w:jc w:val="both"/>
        <w:rPr>
          <w:noProof/>
        </w:rPr>
      </w:pPr>
      <w:r w:rsidRPr="00BB3C21">
        <w:rPr>
          <w:noProof/>
        </w:rPr>
        <w:t xml:space="preserve"> </w:t>
      </w:r>
      <w:bookmarkStart w:id="294" w:name="_Toc60669074"/>
      <w:r w:rsidRPr="00BB3C21">
        <w:rPr>
          <w:noProof/>
        </w:rPr>
        <w:t>Sending/receiving queries</w:t>
      </w:r>
      <w:bookmarkEnd w:id="294"/>
      <w:r w:rsidRPr="00BB3C21">
        <w:rPr>
          <w:noProof/>
        </w:rPr>
        <w:t xml:space="preserve"> </w:t>
      </w:r>
    </w:p>
    <w:p w14:paraId="75810E81" w14:textId="77777777" w:rsidR="00972CC1" w:rsidRPr="00BB3C21" w:rsidRDefault="00972CC1" w:rsidP="005F141F">
      <w:pPr>
        <w:pStyle w:val="BodyText3"/>
        <w:spacing w:after="0"/>
        <w:jc w:val="both"/>
        <w:rPr>
          <w:sz w:val="20"/>
          <w:szCs w:val="20"/>
        </w:rPr>
      </w:pPr>
    </w:p>
    <w:p w14:paraId="0835EF79" w14:textId="7D7BCE27" w:rsidR="00972CC1" w:rsidRPr="00BB3C21" w:rsidRDefault="00D93B3D" w:rsidP="005F141F">
      <w:pPr>
        <w:jc w:val="both"/>
        <w:rPr>
          <w:rFonts w:cstheme="minorHAnsi"/>
        </w:rPr>
      </w:pPr>
      <w:r w:rsidRPr="00BB3C21">
        <w:rPr>
          <w:rFonts w:cstheme="minorHAnsi"/>
        </w:rPr>
        <w:t>All queries are sent to clinical staff at each site weekly. Clinical staff will have 3 working days to respond to queries, and all queries are to be resolved within one week.</w:t>
      </w:r>
    </w:p>
    <w:p w14:paraId="11A0ACE0" w14:textId="77777777" w:rsidR="00D93B3D" w:rsidRPr="00BB3C21" w:rsidRDefault="00D93B3D" w:rsidP="005F141F">
      <w:pPr>
        <w:jc w:val="both"/>
      </w:pPr>
    </w:p>
    <w:p w14:paraId="1830BC37" w14:textId="359E6991" w:rsidR="00972CC1" w:rsidRPr="00BB3C21" w:rsidRDefault="00972CC1" w:rsidP="005F141F">
      <w:pPr>
        <w:pStyle w:val="Heading2"/>
        <w:numPr>
          <w:ilvl w:val="1"/>
          <w:numId w:val="11"/>
        </w:numPr>
        <w:spacing w:before="0" w:after="0"/>
        <w:jc w:val="both"/>
        <w:rPr>
          <w:noProof/>
        </w:rPr>
      </w:pPr>
      <w:r w:rsidRPr="00BB3C21">
        <w:rPr>
          <w:noProof/>
        </w:rPr>
        <w:t xml:space="preserve"> </w:t>
      </w:r>
      <w:bookmarkStart w:id="295" w:name="_Toc60669075"/>
      <w:r w:rsidR="00676E42">
        <w:rPr>
          <w:noProof/>
        </w:rPr>
        <w:t>Handli</w:t>
      </w:r>
      <w:r w:rsidRPr="00BB3C21">
        <w:rPr>
          <w:noProof/>
        </w:rPr>
        <w:t>ng irregular query responses</w:t>
      </w:r>
      <w:bookmarkEnd w:id="295"/>
      <w:r w:rsidRPr="00BB3C21">
        <w:rPr>
          <w:noProof/>
        </w:rPr>
        <w:t xml:space="preserve"> </w:t>
      </w:r>
    </w:p>
    <w:p w14:paraId="20B159DB" w14:textId="77777777" w:rsidR="00972CC1" w:rsidRPr="00BB3C21" w:rsidRDefault="00972CC1" w:rsidP="005F141F">
      <w:pPr>
        <w:jc w:val="both"/>
      </w:pPr>
    </w:p>
    <w:p w14:paraId="4ED0F229" w14:textId="32D86E87" w:rsidR="00972CC1" w:rsidRPr="00BB3C21" w:rsidRDefault="00972CC1" w:rsidP="005F141F">
      <w:pPr>
        <w:pStyle w:val="BodyText3"/>
        <w:spacing w:after="0"/>
        <w:jc w:val="both"/>
        <w:rPr>
          <w:sz w:val="20"/>
          <w:szCs w:val="20"/>
        </w:rPr>
      </w:pPr>
      <w:r w:rsidRPr="00BB3C21">
        <w:rPr>
          <w:sz w:val="20"/>
          <w:szCs w:val="20"/>
        </w:rPr>
        <w:t xml:space="preserve">If a query is not clear to the CRC staff, the query should be edited by the </w:t>
      </w:r>
      <w:r w:rsidR="00576751" w:rsidRPr="00BB3C21">
        <w:rPr>
          <w:sz w:val="20"/>
          <w:szCs w:val="20"/>
        </w:rPr>
        <w:t>personnel who raised it</w:t>
      </w:r>
      <w:r w:rsidRPr="00BB3C21">
        <w:rPr>
          <w:sz w:val="20"/>
          <w:szCs w:val="20"/>
        </w:rPr>
        <w:t xml:space="preserve"> to make it clearer in </w:t>
      </w:r>
      <w:r w:rsidR="00576751" w:rsidRPr="00BB3C21">
        <w:rPr>
          <w:sz w:val="20"/>
          <w:szCs w:val="20"/>
        </w:rPr>
        <w:t>the REDCap trial database</w:t>
      </w:r>
      <w:r w:rsidRPr="00BB3C21">
        <w:rPr>
          <w:sz w:val="20"/>
          <w:szCs w:val="20"/>
        </w:rPr>
        <w:t xml:space="preserve">. Alternatively, clarity can be provided over the phone or through email to ensure all queries are resolved.  </w:t>
      </w:r>
    </w:p>
    <w:p w14:paraId="40E6F34C" w14:textId="77777777" w:rsidR="00972CC1" w:rsidRPr="00BB3C21" w:rsidRDefault="00972CC1" w:rsidP="005F141F">
      <w:pPr>
        <w:jc w:val="both"/>
      </w:pPr>
    </w:p>
    <w:p w14:paraId="771093BB" w14:textId="77777777" w:rsidR="00972CC1" w:rsidRPr="00BB3C21" w:rsidRDefault="00972CC1" w:rsidP="005F141F">
      <w:pPr>
        <w:pStyle w:val="Heading1"/>
        <w:numPr>
          <w:ilvl w:val="0"/>
          <w:numId w:val="11"/>
        </w:numPr>
        <w:spacing w:before="0"/>
        <w:ind w:left="924"/>
        <w:jc w:val="both"/>
        <w:rPr>
          <w:iCs/>
          <w:noProof/>
          <w:u w:val="none"/>
        </w:rPr>
      </w:pPr>
      <w:bookmarkStart w:id="296" w:name="_Toc60669076"/>
      <w:r w:rsidRPr="00BB3C21">
        <w:rPr>
          <w:iCs/>
          <w:noProof/>
          <w:u w:val="none"/>
        </w:rPr>
        <w:t>Data management, documentation and curation</w:t>
      </w:r>
      <w:bookmarkEnd w:id="296"/>
    </w:p>
    <w:p w14:paraId="52006711" w14:textId="77777777" w:rsidR="00972CC1" w:rsidRPr="00BB3C21" w:rsidRDefault="00972CC1" w:rsidP="005F141F">
      <w:pPr>
        <w:jc w:val="both"/>
      </w:pPr>
    </w:p>
    <w:p w14:paraId="747ED402" w14:textId="77777777" w:rsidR="00972CC1" w:rsidRPr="00BB3C21" w:rsidRDefault="00972CC1" w:rsidP="005F141F">
      <w:pPr>
        <w:pStyle w:val="Heading2"/>
        <w:numPr>
          <w:ilvl w:val="1"/>
          <w:numId w:val="11"/>
        </w:numPr>
        <w:spacing w:before="0" w:after="0"/>
        <w:jc w:val="both"/>
      </w:pPr>
      <w:r w:rsidRPr="00BB3C21">
        <w:t xml:space="preserve"> </w:t>
      </w:r>
      <w:bookmarkStart w:id="297" w:name="_Toc60669077"/>
      <w:r w:rsidRPr="00BB3C21">
        <w:t>Managing, storing and curating data.</w:t>
      </w:r>
      <w:bookmarkEnd w:id="297"/>
      <w:r w:rsidRPr="00BB3C21">
        <w:t xml:space="preserve"> </w:t>
      </w:r>
    </w:p>
    <w:p w14:paraId="409852F4" w14:textId="77777777" w:rsidR="00972CC1" w:rsidRPr="00BB3C21" w:rsidRDefault="00972CC1" w:rsidP="005F141F">
      <w:pPr>
        <w:jc w:val="both"/>
      </w:pPr>
    </w:p>
    <w:p w14:paraId="149F353B" w14:textId="5278409F" w:rsidR="00A85775" w:rsidRPr="00C86C68" w:rsidRDefault="00972CC1" w:rsidP="00034765">
      <w:r w:rsidRPr="00BB3C21">
        <w:t>Paper documents such as informed consent doc</w:t>
      </w:r>
      <w:r w:rsidR="00216DB0" w:rsidRPr="00BB3C21">
        <w:t xml:space="preserve">uments, locator forms, and laboratory documents </w:t>
      </w:r>
      <w:r w:rsidRPr="00BB3C21">
        <w:t xml:space="preserve">will be filed and stored in lockable cabinets in designated rooms at the CRC study clinics. Study documents that contain participant identifiers (informed consent documents, locator forms) will be stored separately from </w:t>
      </w:r>
      <w:r w:rsidR="00216DB0" w:rsidRPr="00BB3C21">
        <w:t>other documents</w:t>
      </w:r>
      <w:r w:rsidRPr="00BB3C21">
        <w:t xml:space="preserve">. </w:t>
      </w:r>
      <w:r w:rsidR="00386BC9" w:rsidRPr="00BB3C21">
        <w:t>Site staff</w:t>
      </w:r>
      <w:r w:rsidRPr="00BB3C21">
        <w:t xml:space="preserve"> will be assigned user-controlled level access rights that will allow them to perform data entry. Ele</w:t>
      </w:r>
      <w:r w:rsidR="00B56EBC">
        <w:t>ctronic data will be stored on the</w:t>
      </w:r>
      <w:r w:rsidRPr="00BB3C21">
        <w:t xml:space="preserve"> </w:t>
      </w:r>
      <w:r w:rsidR="00A85775" w:rsidRPr="00C86C68">
        <w:t xml:space="preserve">secure </w:t>
      </w:r>
      <w:r w:rsidRPr="00C86C68">
        <w:t xml:space="preserve">server at </w:t>
      </w:r>
      <w:r w:rsidR="00B56EBC" w:rsidRPr="00C86C68">
        <w:t xml:space="preserve">the DCC (MUL) in </w:t>
      </w:r>
      <w:r w:rsidRPr="00C86C68">
        <w:t>Entebbe</w:t>
      </w:r>
      <w:r w:rsidR="00B56EBC" w:rsidRPr="00C86C68">
        <w:t>, Uganda</w:t>
      </w:r>
      <w:r w:rsidRPr="00C86C68">
        <w:t xml:space="preserve">. </w:t>
      </w:r>
    </w:p>
    <w:p w14:paraId="59ADA656" w14:textId="77777777" w:rsidR="009E2288" w:rsidRPr="00AC6FC0" w:rsidRDefault="00972CC1" w:rsidP="009E2288">
      <w:pPr>
        <w:rPr>
          <w:rFonts w:eastAsia="Calibri"/>
          <w:lang w:eastAsia="en-GB"/>
        </w:rPr>
      </w:pPr>
      <w:r w:rsidRPr="00C86C68">
        <w:t xml:space="preserve">The database will be backed up automatically every day. </w:t>
      </w:r>
      <w:r w:rsidR="00A85775" w:rsidRPr="00C86C68">
        <w:rPr>
          <w:rFonts w:eastAsia="Calibri"/>
          <w:lang w:eastAsia="en-GB"/>
        </w:rPr>
        <w:t>The backup process is automated and not required daily</w:t>
      </w:r>
      <w:r w:rsidR="00A85775" w:rsidRPr="00AC6FC0">
        <w:rPr>
          <w:rFonts w:eastAsia="Calibri"/>
          <w:lang w:eastAsia="en-GB"/>
        </w:rPr>
        <w:t xml:space="preserve"> user intervention.</w:t>
      </w:r>
      <w:r w:rsidR="009E2288">
        <w:rPr>
          <w:rFonts w:eastAsia="Calibri"/>
          <w:lang w:eastAsia="en-GB"/>
        </w:rPr>
        <w:t xml:space="preserve"> </w:t>
      </w:r>
      <w:r w:rsidR="009E2288" w:rsidRPr="00AC6FC0">
        <w:rPr>
          <w:rFonts w:eastAsia="Calibri"/>
          <w:lang w:eastAsia="en-GB"/>
        </w:rPr>
        <w:t>To ensure data is secured and backed up, validation is being performed at the end of every month, and any failed backups are being investigated and resolved with the highest priority.</w:t>
      </w:r>
    </w:p>
    <w:p w14:paraId="41D7E4C7" w14:textId="2BD4D5BC" w:rsidR="00A85775" w:rsidRPr="00AC6FC0" w:rsidRDefault="00A85775" w:rsidP="00A85775">
      <w:pPr>
        <w:rPr>
          <w:rFonts w:eastAsia="Calibri"/>
          <w:lang w:eastAsia="en-GB"/>
        </w:rPr>
      </w:pPr>
    </w:p>
    <w:p w14:paraId="57634938" w14:textId="710980CD" w:rsidR="00034765" w:rsidRPr="00034765" w:rsidRDefault="00034765" w:rsidP="00034765">
      <w:pPr>
        <w:rPr>
          <w:rFonts w:eastAsia="Calibri"/>
          <w:lang w:eastAsia="en-GB"/>
        </w:rPr>
      </w:pPr>
      <w:r w:rsidRPr="00034765">
        <w:rPr>
          <w:rFonts w:eastAsia="Calibri"/>
          <w:lang w:eastAsia="en-GB"/>
        </w:rPr>
        <w:t>Database backup and recovery procedure is designed based on:</w:t>
      </w:r>
    </w:p>
    <w:p w14:paraId="16FCCC8D" w14:textId="77777777" w:rsidR="00034765" w:rsidRPr="00034765" w:rsidRDefault="00034765" w:rsidP="00034765">
      <w:pPr>
        <w:pStyle w:val="ListParagraph"/>
        <w:numPr>
          <w:ilvl w:val="0"/>
          <w:numId w:val="22"/>
        </w:numPr>
        <w:spacing w:after="0" w:line="240" w:lineRule="auto"/>
        <w:rPr>
          <w:rFonts w:ascii="Verdana" w:hAnsi="Verdana"/>
          <w:sz w:val="20"/>
          <w:szCs w:val="20"/>
          <w:lang w:eastAsia="en-GB"/>
        </w:rPr>
      </w:pPr>
      <w:r w:rsidRPr="00034765">
        <w:rPr>
          <w:rFonts w:ascii="Verdana" w:hAnsi="Verdana"/>
          <w:sz w:val="20"/>
          <w:szCs w:val="20"/>
          <w:lang w:eastAsia="en-GB"/>
        </w:rPr>
        <w:t>Database size</w:t>
      </w:r>
    </w:p>
    <w:p w14:paraId="7B400394" w14:textId="77777777" w:rsidR="00034765" w:rsidRPr="00034765" w:rsidRDefault="00034765" w:rsidP="00034765">
      <w:pPr>
        <w:pStyle w:val="ListParagraph"/>
        <w:numPr>
          <w:ilvl w:val="0"/>
          <w:numId w:val="22"/>
        </w:numPr>
        <w:spacing w:after="0" w:line="240" w:lineRule="auto"/>
        <w:rPr>
          <w:rFonts w:ascii="Verdana" w:hAnsi="Verdana"/>
          <w:sz w:val="20"/>
          <w:szCs w:val="20"/>
          <w:lang w:eastAsia="en-GB"/>
        </w:rPr>
      </w:pPr>
      <w:r w:rsidRPr="00034765">
        <w:rPr>
          <w:rFonts w:ascii="Verdana" w:hAnsi="Verdana"/>
          <w:sz w:val="20"/>
          <w:szCs w:val="20"/>
          <w:lang w:eastAsia="en-GB"/>
        </w:rPr>
        <w:t>Backup media available</w:t>
      </w:r>
    </w:p>
    <w:p w14:paraId="61D6341B" w14:textId="77777777" w:rsidR="00034765" w:rsidRPr="00034765" w:rsidRDefault="00034765" w:rsidP="00034765">
      <w:pPr>
        <w:pStyle w:val="ListParagraph"/>
        <w:numPr>
          <w:ilvl w:val="0"/>
          <w:numId w:val="22"/>
        </w:numPr>
        <w:spacing w:after="0" w:line="240" w:lineRule="auto"/>
        <w:rPr>
          <w:rFonts w:ascii="Verdana" w:hAnsi="Verdana"/>
          <w:sz w:val="20"/>
          <w:szCs w:val="20"/>
          <w:lang w:eastAsia="en-GB"/>
        </w:rPr>
      </w:pPr>
      <w:r w:rsidRPr="00034765">
        <w:rPr>
          <w:rFonts w:ascii="Verdana" w:hAnsi="Verdana"/>
          <w:sz w:val="20"/>
          <w:szCs w:val="20"/>
          <w:lang w:eastAsia="en-GB"/>
        </w:rPr>
        <w:t>Data management system used</w:t>
      </w:r>
    </w:p>
    <w:p w14:paraId="7199ED03" w14:textId="77777777" w:rsidR="00034765" w:rsidRPr="00034765" w:rsidRDefault="00034765" w:rsidP="00034765">
      <w:pPr>
        <w:pStyle w:val="ListParagraph"/>
        <w:numPr>
          <w:ilvl w:val="0"/>
          <w:numId w:val="22"/>
        </w:numPr>
        <w:spacing w:after="0" w:line="240" w:lineRule="auto"/>
        <w:rPr>
          <w:rFonts w:ascii="Verdana" w:hAnsi="Verdana"/>
          <w:sz w:val="20"/>
          <w:szCs w:val="20"/>
          <w:lang w:eastAsia="en-GB"/>
        </w:rPr>
      </w:pPr>
      <w:r w:rsidRPr="00034765">
        <w:rPr>
          <w:rFonts w:ascii="Verdana" w:hAnsi="Verdana"/>
          <w:sz w:val="20"/>
          <w:szCs w:val="20"/>
          <w:lang w:eastAsia="en-GB"/>
        </w:rPr>
        <w:t>Recovery requirements</w:t>
      </w:r>
    </w:p>
    <w:p w14:paraId="392679EF" w14:textId="77777777" w:rsidR="00034765" w:rsidRPr="00034765" w:rsidRDefault="00034765" w:rsidP="00034765">
      <w:pPr>
        <w:pStyle w:val="ListParagraph"/>
        <w:numPr>
          <w:ilvl w:val="0"/>
          <w:numId w:val="22"/>
        </w:numPr>
        <w:spacing w:after="0" w:line="240" w:lineRule="auto"/>
        <w:rPr>
          <w:rFonts w:ascii="Verdana" w:hAnsi="Verdana"/>
          <w:sz w:val="20"/>
          <w:szCs w:val="20"/>
          <w:lang w:eastAsia="en-GB"/>
        </w:rPr>
      </w:pPr>
      <w:r w:rsidRPr="00034765">
        <w:rPr>
          <w:rFonts w:ascii="Verdana" w:hAnsi="Verdana"/>
          <w:sz w:val="20"/>
          <w:szCs w:val="20"/>
          <w:lang w:eastAsia="en-GB"/>
        </w:rPr>
        <w:t>Error detection</w:t>
      </w:r>
      <w:bookmarkStart w:id="298" w:name="_GoBack"/>
      <w:bookmarkEnd w:id="298"/>
    </w:p>
    <w:p w14:paraId="2EB328CB" w14:textId="5EA9E1A5" w:rsidR="00972CC1" w:rsidRPr="00BB3C21" w:rsidRDefault="00972CC1" w:rsidP="005F141F">
      <w:pPr>
        <w:pStyle w:val="BodyText3"/>
        <w:spacing w:after="0"/>
        <w:jc w:val="both"/>
        <w:rPr>
          <w:sz w:val="20"/>
          <w:szCs w:val="20"/>
        </w:rPr>
      </w:pPr>
    </w:p>
    <w:p w14:paraId="7C171978" w14:textId="373BC6C3" w:rsidR="00972CC1" w:rsidRPr="00BB3C21" w:rsidRDefault="00972CC1" w:rsidP="005F141F">
      <w:pPr>
        <w:autoSpaceDE w:val="0"/>
        <w:autoSpaceDN w:val="0"/>
        <w:adjustRightInd w:val="0"/>
        <w:jc w:val="both"/>
        <w:rPr>
          <w:rFonts w:cs="Verdana"/>
          <w:lang w:eastAsia="en-GB"/>
        </w:rPr>
      </w:pPr>
    </w:p>
    <w:p w14:paraId="1D39002A" w14:textId="77777777" w:rsidR="00972CC1" w:rsidRPr="00BB3C21" w:rsidRDefault="00972CC1" w:rsidP="005F141F">
      <w:pPr>
        <w:pStyle w:val="Heading2"/>
        <w:numPr>
          <w:ilvl w:val="1"/>
          <w:numId w:val="11"/>
        </w:numPr>
        <w:spacing w:before="0" w:after="0"/>
        <w:jc w:val="both"/>
      </w:pPr>
      <w:r w:rsidRPr="00BB3C21">
        <w:t xml:space="preserve"> </w:t>
      </w:r>
      <w:bookmarkStart w:id="299" w:name="_Toc60669078"/>
      <w:r w:rsidRPr="00BB3C21">
        <w:t>Metadata standards and data documentation</w:t>
      </w:r>
      <w:bookmarkEnd w:id="299"/>
    </w:p>
    <w:p w14:paraId="2EC81091" w14:textId="77777777" w:rsidR="00972CC1" w:rsidRPr="00BB3C21" w:rsidRDefault="00972CC1" w:rsidP="005F141F">
      <w:pPr>
        <w:jc w:val="both"/>
      </w:pPr>
    </w:p>
    <w:p w14:paraId="4C306530" w14:textId="77777777" w:rsidR="00972CC1" w:rsidRPr="00BB3C21" w:rsidRDefault="00972CC1" w:rsidP="005F141F">
      <w:pPr>
        <w:jc w:val="both"/>
        <w:rPr>
          <w:rFonts w:cs="Arial"/>
          <w:lang w:eastAsia="en-GB"/>
        </w:rPr>
      </w:pPr>
      <w:r w:rsidRPr="00BB3C21">
        <w:rPr>
          <w:rFonts w:cs="Arial"/>
          <w:iCs/>
          <w:color w:val="000000"/>
        </w:rPr>
        <w:t xml:space="preserve">A data dictionary will be compiled for the study dataset. The data dictionary will give a complete description of each table in the database with a list of variable names, variable descriptions, and the codes used. Additional metadata will include the study </w:t>
      </w:r>
      <w:r w:rsidRPr="00BB3C21">
        <w:rPr>
          <w:rFonts w:cs="Arial"/>
          <w:lang w:eastAsia="en-GB"/>
        </w:rPr>
        <w:t xml:space="preserve">title, investigators, dates, and locations of data collection, methods, study procedures, key words, and definitions. </w:t>
      </w:r>
    </w:p>
    <w:p w14:paraId="77A6CC75" w14:textId="77777777" w:rsidR="00972CC1" w:rsidRPr="00BB3C21" w:rsidRDefault="00972CC1" w:rsidP="005F141F">
      <w:pPr>
        <w:jc w:val="both"/>
        <w:rPr>
          <w:rFonts w:cs="Arial"/>
          <w:lang w:eastAsia="en-GB"/>
        </w:rPr>
      </w:pPr>
    </w:p>
    <w:p w14:paraId="54FEA588" w14:textId="77777777" w:rsidR="00972CC1" w:rsidRPr="00BB3C21" w:rsidRDefault="00972CC1" w:rsidP="005F141F">
      <w:pPr>
        <w:jc w:val="both"/>
        <w:rPr>
          <w:rFonts w:cs="Arial"/>
          <w:lang w:eastAsia="en-GB"/>
        </w:rPr>
      </w:pPr>
    </w:p>
    <w:p w14:paraId="48212427" w14:textId="77777777" w:rsidR="00972CC1" w:rsidRPr="00BB3C21" w:rsidRDefault="00972CC1" w:rsidP="005F141F">
      <w:pPr>
        <w:pStyle w:val="Heading2"/>
        <w:numPr>
          <w:ilvl w:val="1"/>
          <w:numId w:val="11"/>
        </w:numPr>
        <w:spacing w:before="0" w:after="0"/>
        <w:jc w:val="both"/>
      </w:pPr>
      <w:r w:rsidRPr="00BB3C21">
        <w:t xml:space="preserve"> </w:t>
      </w:r>
      <w:bookmarkStart w:id="300" w:name="_Toc60669079"/>
      <w:r w:rsidRPr="00BB3C21">
        <w:t>Data preservation strategy and standards</w:t>
      </w:r>
      <w:bookmarkEnd w:id="300"/>
    </w:p>
    <w:p w14:paraId="3A74CC87" w14:textId="77777777" w:rsidR="00972CC1" w:rsidRPr="00BB3C21" w:rsidRDefault="00972CC1" w:rsidP="005F141F">
      <w:pPr>
        <w:jc w:val="both"/>
      </w:pPr>
    </w:p>
    <w:p w14:paraId="4E0E29B8" w14:textId="327A7614" w:rsidR="00EA772B" w:rsidRPr="00BB3C21" w:rsidRDefault="00EA772B" w:rsidP="005F141F">
      <w:pPr>
        <w:jc w:val="both"/>
        <w:rPr>
          <w:rFonts w:cs="Arial"/>
        </w:rPr>
      </w:pPr>
      <w:r w:rsidRPr="00BB3C21">
        <w:lastRenderedPageBreak/>
        <w:t xml:space="preserve">Electronic data will be stored on the database server and is only accessible by authenticated users through the local area network. </w:t>
      </w:r>
      <w:r w:rsidR="00EE595E" w:rsidRPr="00BB3C21">
        <w:t>Physical access to the database server is only restricted to the IT Manager and Data Manager. Data is backed up daily to a secure, off-site location.</w:t>
      </w:r>
    </w:p>
    <w:p w14:paraId="2DD72126" w14:textId="5152C96E" w:rsidR="00972CC1" w:rsidRPr="00BB3C21" w:rsidRDefault="00156B95" w:rsidP="005F141F">
      <w:pPr>
        <w:jc w:val="both"/>
      </w:pPr>
      <w:r w:rsidRPr="00BB3C21">
        <w:rPr>
          <w:rFonts w:cs="Arial"/>
        </w:rPr>
        <w:t>The p</w:t>
      </w:r>
      <w:r w:rsidR="00972CC1" w:rsidRPr="00BB3C21">
        <w:rPr>
          <w:rFonts w:cs="Arial"/>
        </w:rPr>
        <w:t>aper</w:t>
      </w:r>
      <w:r w:rsidR="00D41287">
        <w:rPr>
          <w:rFonts w:cs="Arial"/>
        </w:rPr>
        <w:t xml:space="preserve"> (where applicable)</w:t>
      </w:r>
      <w:r w:rsidR="00972CC1" w:rsidRPr="00BB3C21">
        <w:rPr>
          <w:rFonts w:cs="Arial"/>
        </w:rPr>
        <w:t xml:space="preserve"> and electronic study data will be retained for at least 15</w:t>
      </w:r>
      <w:r w:rsidR="0008055C" w:rsidRPr="00BB3C21">
        <w:rPr>
          <w:rFonts w:cs="Arial"/>
        </w:rPr>
        <w:t xml:space="preserve"> years after the study ends, at w</w:t>
      </w:r>
      <w:r w:rsidR="003A7E50" w:rsidRPr="00BB3C21">
        <w:rPr>
          <w:rFonts w:cs="Arial"/>
        </w:rPr>
        <w:t>h</w:t>
      </w:r>
      <w:r w:rsidR="0008055C" w:rsidRPr="00BB3C21">
        <w:rPr>
          <w:rFonts w:cs="Arial"/>
        </w:rPr>
        <w:t>ich point it will be securely destroyed.</w:t>
      </w:r>
    </w:p>
    <w:p w14:paraId="311F7AEF" w14:textId="77777777" w:rsidR="00972CC1" w:rsidRPr="00BB3C21" w:rsidRDefault="00972CC1" w:rsidP="005F141F">
      <w:pPr>
        <w:jc w:val="both"/>
      </w:pPr>
    </w:p>
    <w:p w14:paraId="1FBBEB48" w14:textId="77777777" w:rsidR="00972CC1" w:rsidRPr="00BB3C21" w:rsidRDefault="00972CC1" w:rsidP="005F141F">
      <w:pPr>
        <w:pStyle w:val="Heading1"/>
        <w:numPr>
          <w:ilvl w:val="0"/>
          <w:numId w:val="11"/>
        </w:numPr>
        <w:spacing w:before="0"/>
        <w:ind w:left="924"/>
        <w:jc w:val="both"/>
        <w:rPr>
          <w:iCs/>
          <w:noProof/>
          <w:u w:val="none"/>
        </w:rPr>
      </w:pPr>
      <w:bookmarkStart w:id="301" w:name="_Toc60669080"/>
      <w:r w:rsidRPr="00BB3C21">
        <w:rPr>
          <w:iCs/>
          <w:noProof/>
          <w:u w:val="none"/>
        </w:rPr>
        <w:t>Storage of participant related documents</w:t>
      </w:r>
      <w:bookmarkEnd w:id="301"/>
    </w:p>
    <w:p w14:paraId="073DF570" w14:textId="77777777" w:rsidR="00972CC1" w:rsidRPr="00BB3C21" w:rsidRDefault="00972CC1" w:rsidP="005F141F">
      <w:pPr>
        <w:jc w:val="both"/>
      </w:pPr>
    </w:p>
    <w:p w14:paraId="6EFD79B7" w14:textId="77777777" w:rsidR="00972CC1" w:rsidRPr="00BB3C21" w:rsidRDefault="00972CC1" w:rsidP="005F141F">
      <w:pPr>
        <w:pStyle w:val="Heading2"/>
        <w:numPr>
          <w:ilvl w:val="1"/>
          <w:numId w:val="11"/>
        </w:numPr>
        <w:spacing w:before="0" w:after="0"/>
        <w:jc w:val="both"/>
      </w:pPr>
      <w:bookmarkStart w:id="302" w:name="_Toc29982208"/>
      <w:bookmarkStart w:id="303" w:name="_Toc29982346"/>
      <w:bookmarkEnd w:id="302"/>
      <w:bookmarkEnd w:id="303"/>
      <w:r w:rsidRPr="00BB3C21">
        <w:t xml:space="preserve"> </w:t>
      </w:r>
      <w:bookmarkStart w:id="304" w:name="_Toc60669081"/>
      <w:r w:rsidRPr="00BB3C21">
        <w:t>Prior to data entry</w:t>
      </w:r>
      <w:bookmarkEnd w:id="304"/>
    </w:p>
    <w:p w14:paraId="0D334BE2" w14:textId="77777777" w:rsidR="00972CC1" w:rsidRPr="00BB3C21" w:rsidRDefault="00972CC1" w:rsidP="005F141F">
      <w:pPr>
        <w:jc w:val="both"/>
      </w:pPr>
    </w:p>
    <w:p w14:paraId="03F2CDE2" w14:textId="57E99B54" w:rsidR="00972CC1" w:rsidRPr="00BB3C21" w:rsidRDefault="00972CC1" w:rsidP="005F141F">
      <w:pPr>
        <w:pStyle w:val="PlainText"/>
        <w:jc w:val="both"/>
        <w:rPr>
          <w:rFonts w:ascii="Verdana" w:hAnsi="Verdana"/>
        </w:rPr>
      </w:pPr>
      <w:r w:rsidRPr="00BB3C21">
        <w:rPr>
          <w:rFonts w:ascii="Verdana" w:hAnsi="Verdana"/>
        </w:rPr>
        <w:t xml:space="preserve">All paper documentation containing participant data, for example </w:t>
      </w:r>
      <w:r w:rsidR="00C44071" w:rsidRPr="00BB3C21">
        <w:rPr>
          <w:rFonts w:ascii="Verdana" w:hAnsi="Verdana"/>
        </w:rPr>
        <w:t xml:space="preserve">consent forms, </w:t>
      </w:r>
      <w:r w:rsidRPr="00BB3C21">
        <w:rPr>
          <w:rFonts w:ascii="Verdana" w:hAnsi="Verdana"/>
        </w:rPr>
        <w:t>CRFs</w:t>
      </w:r>
      <w:r w:rsidR="00FC48CA" w:rsidRPr="00BB3C21">
        <w:rPr>
          <w:rFonts w:ascii="Verdana" w:hAnsi="Verdana"/>
        </w:rPr>
        <w:t xml:space="preserve"> </w:t>
      </w:r>
      <w:r w:rsidR="00C44071" w:rsidRPr="00BB3C21">
        <w:rPr>
          <w:rFonts w:ascii="Verdana" w:hAnsi="Verdana"/>
        </w:rPr>
        <w:t>(where required)</w:t>
      </w:r>
      <w:r w:rsidRPr="00BB3C21">
        <w:rPr>
          <w:rFonts w:ascii="Verdana" w:hAnsi="Verdana"/>
        </w:rPr>
        <w:t>, emails and query forms, should be kept under lock and key when not in use.</w:t>
      </w:r>
    </w:p>
    <w:p w14:paraId="14D11419" w14:textId="77777777" w:rsidR="00972CC1" w:rsidRPr="00BB3C21" w:rsidRDefault="00972CC1" w:rsidP="005F141F">
      <w:pPr>
        <w:pStyle w:val="PlainText"/>
        <w:jc w:val="both"/>
        <w:rPr>
          <w:rFonts w:ascii="Verdana" w:hAnsi="Verdana"/>
          <w:sz w:val="22"/>
          <w:szCs w:val="22"/>
        </w:rPr>
      </w:pPr>
    </w:p>
    <w:p w14:paraId="33FCB104" w14:textId="77777777" w:rsidR="00972CC1" w:rsidRPr="00BB3C21" w:rsidRDefault="00972CC1" w:rsidP="005F141F">
      <w:pPr>
        <w:pStyle w:val="Heading2"/>
        <w:numPr>
          <w:ilvl w:val="1"/>
          <w:numId w:val="11"/>
        </w:numPr>
        <w:spacing w:before="0" w:after="0"/>
        <w:jc w:val="both"/>
      </w:pPr>
      <w:r w:rsidRPr="00BB3C21">
        <w:t xml:space="preserve"> </w:t>
      </w:r>
      <w:bookmarkStart w:id="305" w:name="_Toc60669082"/>
      <w:r w:rsidRPr="00BB3C21">
        <w:t>After data entry</w:t>
      </w:r>
      <w:bookmarkEnd w:id="305"/>
    </w:p>
    <w:p w14:paraId="001FA732" w14:textId="77777777" w:rsidR="00972CC1" w:rsidRPr="00BB3C21" w:rsidRDefault="00972CC1" w:rsidP="005F141F">
      <w:pPr>
        <w:jc w:val="both"/>
      </w:pPr>
    </w:p>
    <w:p w14:paraId="595DDA3E" w14:textId="698B794C" w:rsidR="00972CC1" w:rsidRPr="00BB3C21" w:rsidRDefault="006E662F" w:rsidP="005F141F">
      <w:pPr>
        <w:pStyle w:val="PlainText"/>
        <w:jc w:val="both"/>
        <w:rPr>
          <w:rFonts w:ascii="Verdana" w:hAnsi="Verdana"/>
        </w:rPr>
      </w:pPr>
      <w:bookmarkStart w:id="306" w:name="_Toc21439272"/>
      <w:r w:rsidRPr="00BB3C21">
        <w:rPr>
          <w:rFonts w:ascii="Verdana" w:hAnsi="Verdana"/>
        </w:rPr>
        <w:t xml:space="preserve">All participant paper information shall </w:t>
      </w:r>
      <w:r w:rsidR="00972CC1" w:rsidRPr="00BB3C21">
        <w:rPr>
          <w:rFonts w:ascii="Verdana" w:hAnsi="Verdana"/>
        </w:rPr>
        <w:t>be kept in participant binder</w:t>
      </w:r>
      <w:r w:rsidR="00B51473" w:rsidRPr="00BB3C21">
        <w:rPr>
          <w:rFonts w:ascii="Verdana" w:hAnsi="Verdana"/>
        </w:rPr>
        <w:t>s. Filing of other entered source documents</w:t>
      </w:r>
      <w:r w:rsidR="00972CC1" w:rsidRPr="00BB3C21">
        <w:rPr>
          <w:rFonts w:ascii="Verdana" w:hAnsi="Verdana"/>
        </w:rPr>
        <w:t xml:space="preserve"> will be done by visit number and the different visits separated using separators where available.</w:t>
      </w:r>
      <w:bookmarkEnd w:id="306"/>
    </w:p>
    <w:p w14:paraId="008A5565" w14:textId="77777777" w:rsidR="00972CC1" w:rsidRPr="00BB3C21" w:rsidRDefault="00972CC1" w:rsidP="005F141F">
      <w:pPr>
        <w:pStyle w:val="PlainText"/>
        <w:jc w:val="both"/>
        <w:rPr>
          <w:rFonts w:ascii="Verdana" w:hAnsi="Verdana"/>
          <w:i/>
          <w:iCs/>
        </w:rPr>
      </w:pPr>
    </w:p>
    <w:p w14:paraId="0D2C8B7D" w14:textId="6891734C" w:rsidR="00972CC1" w:rsidRPr="00BB3C21" w:rsidRDefault="00972CC1" w:rsidP="005F141F">
      <w:pPr>
        <w:pStyle w:val="Heading2"/>
        <w:numPr>
          <w:ilvl w:val="1"/>
          <w:numId w:val="11"/>
        </w:numPr>
        <w:spacing w:before="0" w:after="0"/>
        <w:jc w:val="both"/>
      </w:pPr>
      <w:r w:rsidRPr="00BB3C21">
        <w:t xml:space="preserve"> </w:t>
      </w:r>
      <w:bookmarkStart w:id="307" w:name="_Toc60669083"/>
      <w:proofErr w:type="spellStart"/>
      <w:r w:rsidRPr="00BB3C21">
        <w:t>Unblinding</w:t>
      </w:r>
      <w:bookmarkEnd w:id="307"/>
      <w:proofErr w:type="spellEnd"/>
    </w:p>
    <w:p w14:paraId="2B3D0E7B" w14:textId="77777777" w:rsidR="00716E08" w:rsidRPr="00716E08" w:rsidRDefault="00716E08" w:rsidP="00716E08">
      <w:pPr>
        <w:pStyle w:val="Heading3"/>
        <w:rPr>
          <w:rFonts w:ascii="Verdana" w:hAnsi="Verdana"/>
          <w:sz w:val="20"/>
          <w:szCs w:val="20"/>
        </w:rPr>
      </w:pPr>
      <w:bookmarkStart w:id="308" w:name="_Toc29982213"/>
      <w:bookmarkStart w:id="309" w:name="_Toc29982351"/>
      <w:bookmarkStart w:id="310" w:name="_Toc43244994"/>
      <w:bookmarkStart w:id="311" w:name="_Toc60669084"/>
      <w:bookmarkEnd w:id="308"/>
      <w:bookmarkEnd w:id="309"/>
      <w:r w:rsidRPr="00716E08">
        <w:rPr>
          <w:rFonts w:ascii="Verdana" w:hAnsi="Verdana"/>
          <w:sz w:val="20"/>
          <w:szCs w:val="20"/>
        </w:rPr>
        <w:t xml:space="preserve">Scheduled </w:t>
      </w:r>
      <w:proofErr w:type="spellStart"/>
      <w:r w:rsidRPr="00716E08">
        <w:rPr>
          <w:rFonts w:ascii="Verdana" w:hAnsi="Verdana"/>
          <w:sz w:val="20"/>
          <w:szCs w:val="20"/>
        </w:rPr>
        <w:t>unblinding</w:t>
      </w:r>
      <w:bookmarkEnd w:id="310"/>
      <w:bookmarkEnd w:id="311"/>
      <w:proofErr w:type="spellEnd"/>
    </w:p>
    <w:p w14:paraId="2D8DAB73" w14:textId="46B95784" w:rsidR="00716E08" w:rsidRPr="00716E08" w:rsidRDefault="00716E08" w:rsidP="00716E08">
      <w:r w:rsidRPr="00716E08">
        <w:t xml:space="preserve">Scheduled </w:t>
      </w:r>
      <w:proofErr w:type="spellStart"/>
      <w:r w:rsidRPr="00716E08">
        <w:t>unblinding</w:t>
      </w:r>
      <w:proofErr w:type="spellEnd"/>
      <w:r w:rsidRPr="00716E08">
        <w:t xml:space="preserve"> will occur at the end of the trial; at this point both trial staff and p</w:t>
      </w:r>
      <w:r w:rsidR="00B05087">
        <w:t xml:space="preserve">articipants will be </w:t>
      </w:r>
      <w:proofErr w:type="spellStart"/>
      <w:r w:rsidR="00B05087">
        <w:t>unblinded</w:t>
      </w:r>
      <w:proofErr w:type="spellEnd"/>
      <w:r w:rsidR="00B05087">
        <w:t>.</w:t>
      </w:r>
    </w:p>
    <w:p w14:paraId="1168B862" w14:textId="77777777" w:rsidR="00716E08" w:rsidRDefault="00716E08" w:rsidP="00716E08">
      <w:pPr>
        <w:pStyle w:val="Heading3"/>
      </w:pPr>
      <w:bookmarkStart w:id="312" w:name="_Toc43244995"/>
      <w:bookmarkStart w:id="313" w:name="_Toc60669085"/>
      <w:r w:rsidRPr="00716E08">
        <w:rPr>
          <w:rFonts w:ascii="Verdana" w:hAnsi="Verdana"/>
          <w:sz w:val="20"/>
          <w:szCs w:val="20"/>
        </w:rPr>
        <w:t xml:space="preserve">Unscheduled </w:t>
      </w:r>
      <w:proofErr w:type="spellStart"/>
      <w:r w:rsidRPr="00716E08">
        <w:rPr>
          <w:rFonts w:ascii="Verdana" w:hAnsi="Verdana"/>
          <w:sz w:val="20"/>
          <w:szCs w:val="20"/>
        </w:rPr>
        <w:t>unblinding</w:t>
      </w:r>
      <w:bookmarkEnd w:id="312"/>
      <w:bookmarkEnd w:id="313"/>
      <w:proofErr w:type="spellEnd"/>
    </w:p>
    <w:p w14:paraId="79763A40" w14:textId="77777777" w:rsidR="00716E08" w:rsidRDefault="00716E08" w:rsidP="00716E08">
      <w:r>
        <w:t xml:space="preserve">Alternatively, circumstances may arise in which unscheduled </w:t>
      </w:r>
      <w:proofErr w:type="spellStart"/>
      <w:r>
        <w:t>unblinding</w:t>
      </w:r>
      <w:proofErr w:type="spellEnd"/>
      <w:r>
        <w:t xml:space="preserve"> is required for one specific participant. Examples of this include when a subject in a blinded study has a Serious Adverse Reaction (SAR) or requires medical intervention which would be influenced by whether or not they have received the investigational product/control. </w:t>
      </w:r>
    </w:p>
    <w:p w14:paraId="47A5A15C" w14:textId="77777777" w:rsidR="00716E08" w:rsidRDefault="00716E08" w:rsidP="00716E08"/>
    <w:p w14:paraId="06A11EDB" w14:textId="77777777" w:rsidR="001239F0" w:rsidRPr="001239F0" w:rsidRDefault="001239F0" w:rsidP="001239F0">
      <w:pPr>
        <w:rPr>
          <w:rFonts w:cstheme="minorHAnsi"/>
        </w:rPr>
      </w:pPr>
      <w:r w:rsidRPr="001239F0">
        <w:rPr>
          <w:rFonts w:cstheme="minorHAnsi"/>
        </w:rPr>
        <w:t xml:space="preserve">In this circumstance, the site Principal Investigator will make the decision to </w:t>
      </w:r>
      <w:proofErr w:type="spellStart"/>
      <w:r w:rsidRPr="001239F0">
        <w:rPr>
          <w:rFonts w:cstheme="minorHAnsi"/>
        </w:rPr>
        <w:t>unblind</w:t>
      </w:r>
      <w:proofErr w:type="spellEnd"/>
      <w:r w:rsidRPr="001239F0">
        <w:rPr>
          <w:rFonts w:cstheme="minorHAnsi"/>
        </w:rPr>
        <w:t xml:space="preserve"> after consultation with the site Medical Monitor, and the un-blinded information should be restricted to a small group of individuals involved in clinical management/medical treatment of the volunteer (e.g., treating physician) and the blind must be maintained for those responsible for the study assessments. </w:t>
      </w:r>
    </w:p>
    <w:p w14:paraId="4EC7DB99" w14:textId="77777777" w:rsidR="001239F0" w:rsidRPr="001239F0" w:rsidRDefault="001239F0" w:rsidP="00716E08"/>
    <w:p w14:paraId="12FC5F56" w14:textId="49BF678F" w:rsidR="001239F0" w:rsidRPr="001239F0" w:rsidRDefault="00716E08" w:rsidP="00716E08">
      <w:r w:rsidRPr="001239F0">
        <w:t xml:space="preserve">Once the decision to </w:t>
      </w:r>
      <w:proofErr w:type="spellStart"/>
      <w:r w:rsidRPr="001239F0">
        <w:t>unblind</w:t>
      </w:r>
      <w:proofErr w:type="spellEnd"/>
      <w:r w:rsidRPr="001239F0">
        <w:t xml:space="preserve"> has been made, t</w:t>
      </w:r>
      <w:r w:rsidR="00C66908" w:rsidRPr="001239F0">
        <w:t>his will be communicated to the</w:t>
      </w:r>
      <w:r w:rsidR="00C66908" w:rsidRPr="001239F0">
        <w:rPr>
          <w:rFonts w:cstheme="minorHAnsi"/>
        </w:rPr>
        <w:t xml:space="preserve"> </w:t>
      </w:r>
      <w:r w:rsidR="00EA2EB7" w:rsidRPr="001239F0">
        <w:rPr>
          <w:rFonts w:cstheme="minorHAnsi"/>
        </w:rPr>
        <w:t>DMEC, the</w:t>
      </w:r>
      <w:r w:rsidR="00C66908" w:rsidRPr="001239F0">
        <w:rPr>
          <w:rFonts w:cstheme="minorHAnsi"/>
        </w:rPr>
        <w:t xml:space="preserve"> study statistician, or, if they are not available, the data manager</w:t>
      </w:r>
      <w:r w:rsidR="001239F0" w:rsidRPr="001239F0">
        <w:t>.</w:t>
      </w:r>
    </w:p>
    <w:p w14:paraId="767FA2DE" w14:textId="60B92F3D" w:rsidR="00716E08" w:rsidRPr="001239F0" w:rsidRDefault="00716E08" w:rsidP="00716E08">
      <w:r w:rsidRPr="001239F0">
        <w:t xml:space="preserve">Details of any case of emergency </w:t>
      </w:r>
      <w:proofErr w:type="spellStart"/>
      <w:r w:rsidRPr="001239F0">
        <w:t>unbli</w:t>
      </w:r>
      <w:r w:rsidR="00276DE9">
        <w:t>nding</w:t>
      </w:r>
      <w:proofErr w:type="spellEnd"/>
      <w:r w:rsidR="00276DE9">
        <w:t xml:space="preserve"> will be recorded in </w:t>
      </w:r>
      <w:r w:rsidR="0069333A">
        <w:t>t</w:t>
      </w:r>
      <w:r w:rsidR="00276DE9">
        <w:t>he comments section on the respective form e.g. AE form</w:t>
      </w:r>
    </w:p>
    <w:p w14:paraId="10ED3EF9" w14:textId="77777777" w:rsidR="00972CC1" w:rsidRPr="00BB3C21" w:rsidRDefault="00972CC1" w:rsidP="005F141F">
      <w:pPr>
        <w:jc w:val="both"/>
        <w:rPr>
          <w:noProof/>
        </w:rPr>
      </w:pPr>
    </w:p>
    <w:p w14:paraId="78959F6F" w14:textId="77777777" w:rsidR="00972CC1" w:rsidRPr="00BB3C21" w:rsidRDefault="00972CC1" w:rsidP="005F141F">
      <w:pPr>
        <w:pStyle w:val="Heading1"/>
        <w:numPr>
          <w:ilvl w:val="0"/>
          <w:numId w:val="11"/>
        </w:numPr>
        <w:spacing w:before="0"/>
        <w:ind w:left="924"/>
        <w:jc w:val="both"/>
        <w:rPr>
          <w:iCs/>
          <w:noProof/>
          <w:u w:val="none"/>
        </w:rPr>
      </w:pPr>
      <w:bookmarkStart w:id="314" w:name="_Toc60669086"/>
      <w:r w:rsidRPr="00BB3C21">
        <w:rPr>
          <w:iCs/>
          <w:noProof/>
          <w:u w:val="none"/>
        </w:rPr>
        <w:t>Data extraction</w:t>
      </w:r>
      <w:bookmarkEnd w:id="314"/>
    </w:p>
    <w:p w14:paraId="1F126DE2" w14:textId="77777777" w:rsidR="00972CC1" w:rsidRPr="00BB3C21" w:rsidRDefault="00972CC1" w:rsidP="005F141F">
      <w:pPr>
        <w:jc w:val="both"/>
        <w:rPr>
          <w:rFonts w:cs="Calibri"/>
          <w:color w:val="000000"/>
        </w:rPr>
      </w:pPr>
    </w:p>
    <w:p w14:paraId="210E3F69" w14:textId="6EF216C4" w:rsidR="00972CC1" w:rsidRDefault="00972CC1" w:rsidP="005F141F">
      <w:pPr>
        <w:jc w:val="both"/>
        <w:rPr>
          <w:rFonts w:cs="Calibri"/>
          <w:color w:val="000000"/>
        </w:rPr>
      </w:pPr>
      <w:r w:rsidRPr="00BB3C21">
        <w:rPr>
          <w:rFonts w:cs="Calibri"/>
          <w:color w:val="000000"/>
        </w:rPr>
        <w:t xml:space="preserve">Statistical analyses will be performed using the dataset extracted from the trial database and read into STATA statistical software. </w:t>
      </w:r>
    </w:p>
    <w:p w14:paraId="3852D06E" w14:textId="77777777" w:rsidR="00CA08DA" w:rsidRPr="00336188" w:rsidRDefault="00CA08DA" w:rsidP="00CA08DA">
      <w:pPr>
        <w:rPr>
          <w:rFonts w:cstheme="minorHAnsi"/>
        </w:rPr>
      </w:pPr>
      <w:r w:rsidRPr="00336188">
        <w:rPr>
          <w:rFonts w:cstheme="minorHAnsi"/>
        </w:rPr>
        <w:t>Data extracts function from REDCap will be restricted only to personnel with appropriate access.  All extracts are to be password protected and saved in a secured location.</w:t>
      </w:r>
    </w:p>
    <w:p w14:paraId="5C12EFC4" w14:textId="77777777" w:rsidR="00CA08DA" w:rsidRPr="00336188" w:rsidRDefault="00CA08DA" w:rsidP="00CA08DA">
      <w:pPr>
        <w:rPr>
          <w:rFonts w:cstheme="minorHAnsi"/>
        </w:rPr>
      </w:pPr>
      <w:r w:rsidRPr="00336188">
        <w:rPr>
          <w:rFonts w:cstheme="minorHAnsi"/>
        </w:rPr>
        <w:t>Only specified personnel will have ability to extract data from REDCap and access to date extract folder on site.</w:t>
      </w:r>
    </w:p>
    <w:p w14:paraId="5D8509F1" w14:textId="77777777" w:rsidR="00CA08DA" w:rsidRPr="00336188" w:rsidRDefault="00CA08DA" w:rsidP="00CA08DA">
      <w:pPr>
        <w:rPr>
          <w:rFonts w:cstheme="minorHAnsi"/>
        </w:rPr>
      </w:pPr>
      <w:r w:rsidRPr="00336188">
        <w:rPr>
          <w:rFonts w:cstheme="minorHAnsi"/>
        </w:rPr>
        <w:lastRenderedPageBreak/>
        <w:t>The statistician will extract the data regularly to prepare for the reports and the data extract will be saved on the secured location, which has limited access to the study statisticians only.</w:t>
      </w:r>
    </w:p>
    <w:p w14:paraId="10C9F9A9" w14:textId="77777777" w:rsidR="00336188" w:rsidRPr="00336188" w:rsidRDefault="00336188" w:rsidP="00336188">
      <w:pPr>
        <w:rPr>
          <w:rFonts w:cstheme="minorHAnsi"/>
        </w:rPr>
      </w:pPr>
      <w:r w:rsidRPr="00336188">
        <w:rPr>
          <w:rFonts w:cstheme="minorHAnsi"/>
        </w:rPr>
        <w:t>Data extracts should not be re-circulated. Personnel who wish to have access to data extracts should contact the data manager(s) or the individual who did the data extract directly for the latest and most appropriate extract.</w:t>
      </w:r>
    </w:p>
    <w:p w14:paraId="586054B6" w14:textId="77777777" w:rsidR="00CA08DA" w:rsidRPr="00BB3C21" w:rsidRDefault="00CA08DA" w:rsidP="005F141F">
      <w:pPr>
        <w:jc w:val="both"/>
        <w:rPr>
          <w:rFonts w:cs="Calibri"/>
          <w:color w:val="000000"/>
        </w:rPr>
      </w:pPr>
    </w:p>
    <w:p w14:paraId="3AA35D7C" w14:textId="77777777" w:rsidR="00972CC1" w:rsidRPr="00BB3C21" w:rsidRDefault="00972CC1" w:rsidP="005F141F">
      <w:pPr>
        <w:pStyle w:val="Heading2"/>
        <w:spacing w:before="0" w:after="0"/>
        <w:jc w:val="both"/>
      </w:pPr>
      <w:bookmarkStart w:id="315" w:name="_Toc358904155"/>
      <w:bookmarkStart w:id="316" w:name="_Toc358906152"/>
      <w:bookmarkStart w:id="317" w:name="_Toc358915081"/>
      <w:bookmarkEnd w:id="315"/>
      <w:bookmarkEnd w:id="316"/>
      <w:bookmarkEnd w:id="317"/>
    </w:p>
    <w:p w14:paraId="28463CAF" w14:textId="77777777" w:rsidR="00972CC1" w:rsidRPr="00BB3C21" w:rsidRDefault="00972CC1" w:rsidP="005F141F">
      <w:pPr>
        <w:pStyle w:val="Heading2"/>
        <w:numPr>
          <w:ilvl w:val="1"/>
          <w:numId w:val="11"/>
        </w:numPr>
        <w:spacing w:before="0" w:after="0"/>
        <w:jc w:val="both"/>
      </w:pPr>
      <w:r w:rsidRPr="00BB3C21">
        <w:t xml:space="preserve"> </w:t>
      </w:r>
      <w:bookmarkStart w:id="318" w:name="_Toc60669087"/>
      <w:r w:rsidRPr="00BB3C21">
        <w:t>Analyses</w:t>
      </w:r>
      <w:bookmarkEnd w:id="318"/>
    </w:p>
    <w:p w14:paraId="2992C8DD" w14:textId="77777777" w:rsidR="00972CC1" w:rsidRPr="00BB3C21" w:rsidRDefault="00972CC1" w:rsidP="005F141F">
      <w:pPr>
        <w:jc w:val="both"/>
        <w:rPr>
          <w:rFonts w:cs="Calibri"/>
        </w:rPr>
      </w:pPr>
    </w:p>
    <w:p w14:paraId="510EB331" w14:textId="77777777" w:rsidR="00972CC1" w:rsidRPr="00BB3C21" w:rsidRDefault="00972CC1" w:rsidP="005F141F">
      <w:pPr>
        <w:jc w:val="both"/>
        <w:rPr>
          <w:b/>
        </w:rPr>
      </w:pPr>
    </w:p>
    <w:p w14:paraId="3BFD369E" w14:textId="77777777" w:rsidR="00972CC1" w:rsidRPr="00BB3C21" w:rsidRDefault="00972CC1" w:rsidP="005F141F">
      <w:pPr>
        <w:pStyle w:val="Heading2"/>
        <w:numPr>
          <w:ilvl w:val="1"/>
          <w:numId w:val="11"/>
        </w:numPr>
        <w:spacing w:before="0" w:after="0"/>
        <w:jc w:val="both"/>
      </w:pPr>
      <w:r w:rsidRPr="00BB3C21">
        <w:t xml:space="preserve"> </w:t>
      </w:r>
      <w:bookmarkStart w:id="319" w:name="_Toc60669088"/>
      <w:r w:rsidRPr="00BB3C21">
        <w:t>Final analysis</w:t>
      </w:r>
      <w:bookmarkEnd w:id="319"/>
    </w:p>
    <w:p w14:paraId="7C2520BD" w14:textId="77777777" w:rsidR="00972CC1" w:rsidRPr="00BB3C21" w:rsidRDefault="00972CC1" w:rsidP="005F141F">
      <w:pPr>
        <w:jc w:val="both"/>
        <w:rPr>
          <w:rFonts w:cs="Calibri"/>
        </w:rPr>
      </w:pPr>
    </w:p>
    <w:p w14:paraId="3765EE98" w14:textId="28A4D16B" w:rsidR="00972CC1" w:rsidRPr="00BB3C21" w:rsidRDefault="00972CC1" w:rsidP="005F141F">
      <w:pPr>
        <w:jc w:val="both"/>
        <w:rPr>
          <w:rFonts w:cs="Calibri"/>
        </w:rPr>
      </w:pPr>
      <w:r w:rsidRPr="00BB3C21">
        <w:rPr>
          <w:rFonts w:cs="Calibri"/>
        </w:rPr>
        <w:t>Data extraction prior to the final analysis will b</w:t>
      </w:r>
      <w:r w:rsidR="00E44091">
        <w:rPr>
          <w:rFonts w:cs="Calibri"/>
        </w:rPr>
        <w:t>e performed after database lock.</w:t>
      </w:r>
    </w:p>
    <w:p w14:paraId="5C7F017A" w14:textId="77777777" w:rsidR="00972CC1" w:rsidRPr="00BB3C21" w:rsidRDefault="00972CC1" w:rsidP="005F141F">
      <w:pPr>
        <w:pStyle w:val="Heading2"/>
        <w:spacing w:before="0" w:after="0"/>
        <w:jc w:val="both"/>
      </w:pPr>
      <w:bookmarkStart w:id="320" w:name="_Toc29982217"/>
      <w:bookmarkStart w:id="321" w:name="_Toc29982355"/>
      <w:bookmarkStart w:id="322" w:name="_Toc29982218"/>
      <w:bookmarkStart w:id="323" w:name="_Toc29982356"/>
      <w:bookmarkEnd w:id="320"/>
      <w:bookmarkEnd w:id="321"/>
      <w:bookmarkEnd w:id="322"/>
      <w:bookmarkEnd w:id="323"/>
    </w:p>
    <w:p w14:paraId="0F68915F" w14:textId="77777777" w:rsidR="00972CC1" w:rsidRPr="00BB3C21" w:rsidRDefault="00972CC1" w:rsidP="005F141F">
      <w:pPr>
        <w:pStyle w:val="Heading2"/>
        <w:numPr>
          <w:ilvl w:val="1"/>
          <w:numId w:val="11"/>
        </w:numPr>
        <w:spacing w:before="0" w:after="0"/>
        <w:jc w:val="both"/>
      </w:pPr>
      <w:bookmarkStart w:id="324" w:name="_Toc317084109"/>
      <w:bookmarkStart w:id="325" w:name="_Toc316998696"/>
      <w:bookmarkStart w:id="326" w:name="_Toc315790623"/>
      <w:bookmarkStart w:id="327" w:name="_Toc315787987"/>
      <w:r w:rsidRPr="00BB3C21">
        <w:t xml:space="preserve"> </w:t>
      </w:r>
      <w:bookmarkStart w:id="328" w:name="_Toc60669089"/>
      <w:r w:rsidRPr="00BB3C21">
        <w:t>Data quality checks prior to analysis</w:t>
      </w:r>
      <w:bookmarkEnd w:id="328"/>
    </w:p>
    <w:p w14:paraId="399D9A24" w14:textId="77777777" w:rsidR="00972CC1" w:rsidRPr="00BB3C21" w:rsidRDefault="00972CC1" w:rsidP="005F141F">
      <w:pPr>
        <w:jc w:val="both"/>
      </w:pPr>
    </w:p>
    <w:p w14:paraId="6E2F2C7E" w14:textId="78F9CEE7" w:rsidR="00972CC1" w:rsidRPr="00BB3C21" w:rsidRDefault="00972CC1" w:rsidP="005F141F">
      <w:pPr>
        <w:jc w:val="both"/>
      </w:pPr>
      <w:r w:rsidRPr="00BB3C21">
        <w:t xml:space="preserve">On the agreed date of data extraction for analysis, the statistician will check with the </w:t>
      </w:r>
      <w:r w:rsidR="005E5DE4" w:rsidRPr="00BB3C21">
        <w:t>Data Manager at the DCC</w:t>
      </w:r>
      <w:r w:rsidRPr="00BB3C21">
        <w:t xml:space="preserve"> that the data is ready. When all parties have agreed that the data are sufficiently accurate and complete for analysis, and that no further querying or chasing of data are required, the </w:t>
      </w:r>
      <w:r w:rsidR="00CF0B28">
        <w:t>lead Data Manager</w:t>
      </w:r>
      <w:r w:rsidRPr="00BB3C21">
        <w:t xml:space="preserve"> will download the data and share the downloaded data with the trial statistician.</w:t>
      </w:r>
    </w:p>
    <w:p w14:paraId="22CAE0AD" w14:textId="77777777" w:rsidR="00972CC1" w:rsidRPr="00BB3C21" w:rsidRDefault="00972CC1" w:rsidP="005F141F">
      <w:pPr>
        <w:jc w:val="both"/>
      </w:pPr>
    </w:p>
    <w:p w14:paraId="5C1A0CE9" w14:textId="77777777" w:rsidR="00972CC1" w:rsidRPr="00BB3C21" w:rsidRDefault="00972CC1" w:rsidP="005F141F">
      <w:pPr>
        <w:pStyle w:val="Heading2"/>
        <w:numPr>
          <w:ilvl w:val="1"/>
          <w:numId w:val="11"/>
        </w:numPr>
        <w:spacing w:before="0" w:after="0"/>
        <w:jc w:val="both"/>
      </w:pPr>
      <w:r w:rsidRPr="00BB3C21">
        <w:t xml:space="preserve"> </w:t>
      </w:r>
      <w:bookmarkStart w:id="329" w:name="_Toc60669090"/>
      <w:r w:rsidRPr="00BB3C21">
        <w:t>Data extraction procedure</w:t>
      </w:r>
      <w:bookmarkEnd w:id="329"/>
    </w:p>
    <w:p w14:paraId="6E6E2C18" w14:textId="77777777" w:rsidR="00972CC1" w:rsidRPr="00BB3C21" w:rsidRDefault="00972CC1" w:rsidP="005F141F">
      <w:pPr>
        <w:jc w:val="both"/>
      </w:pPr>
    </w:p>
    <w:p w14:paraId="139E92AD" w14:textId="77777777" w:rsidR="00972CC1" w:rsidRPr="00BB3C21" w:rsidRDefault="00972CC1" w:rsidP="005F141F">
      <w:pPr>
        <w:jc w:val="both"/>
      </w:pPr>
      <w:r w:rsidRPr="00BB3C21">
        <w:t>On the agreed date of data extraction, the statistician will agree with the trial team a time when the data will be extracted. No other users should access the database during this time.</w:t>
      </w:r>
    </w:p>
    <w:p w14:paraId="456DB75C" w14:textId="77777777" w:rsidR="00972CC1" w:rsidRPr="00BB3C21" w:rsidRDefault="00972CC1" w:rsidP="005F141F">
      <w:pPr>
        <w:jc w:val="both"/>
      </w:pPr>
    </w:p>
    <w:p w14:paraId="1D202D53" w14:textId="7B48ADC4" w:rsidR="00972CC1" w:rsidRPr="00BB3C21" w:rsidRDefault="00972CC1" w:rsidP="005F141F">
      <w:pPr>
        <w:jc w:val="both"/>
      </w:pPr>
      <w:r w:rsidRPr="00BB3C21">
        <w:t xml:space="preserve">All data will be stored in </w:t>
      </w:r>
      <w:r w:rsidR="00E97CAF">
        <w:t>named and dated network folders</w:t>
      </w:r>
      <w:r w:rsidRPr="00BB3C21">
        <w:rPr>
          <w:i/>
        </w:rPr>
        <w:t xml:space="preserve"> </w:t>
      </w:r>
      <w:r w:rsidRPr="00BB3C21">
        <w:t>which are accessible</w:t>
      </w:r>
      <w:r w:rsidR="002644B0">
        <w:t xml:space="preserve"> only to the trial statistician</w:t>
      </w:r>
      <w:r w:rsidRPr="00BB3C21">
        <w:t>.</w:t>
      </w:r>
    </w:p>
    <w:p w14:paraId="76778804" w14:textId="77777777" w:rsidR="00972CC1" w:rsidRPr="00BB3C21" w:rsidRDefault="00972CC1" w:rsidP="005F141F">
      <w:pPr>
        <w:jc w:val="both"/>
      </w:pPr>
    </w:p>
    <w:p w14:paraId="62A9EA80" w14:textId="34D55F04" w:rsidR="00972CC1" w:rsidRPr="00BB3C21" w:rsidRDefault="00972CC1" w:rsidP="005F141F">
      <w:pPr>
        <w:jc w:val="both"/>
      </w:pPr>
      <w:r w:rsidRPr="00BB3C21">
        <w:t xml:space="preserve">As part of each analysis, the trial statistician will run routine consistency checks on the trial data. These will be resolved according to the process described </w:t>
      </w:r>
      <w:r w:rsidRPr="00512EF7">
        <w:t xml:space="preserve">in </w:t>
      </w:r>
      <w:r w:rsidR="00492D01" w:rsidRPr="00512EF7">
        <w:t>section 11</w:t>
      </w:r>
      <w:r w:rsidRPr="00512EF7">
        <w:t>.1.3 of this document.</w:t>
      </w:r>
      <w:r w:rsidRPr="00BB3C21">
        <w:t xml:space="preserve"> </w:t>
      </w:r>
    </w:p>
    <w:p w14:paraId="33B28902" w14:textId="5D7F7FC9" w:rsidR="00972CC1" w:rsidRPr="00BB3C21" w:rsidRDefault="00972CC1" w:rsidP="00972CC1">
      <w:pPr>
        <w:jc w:val="both"/>
      </w:pPr>
    </w:p>
    <w:p w14:paraId="633EEC3D" w14:textId="0FDC9622" w:rsidR="00972CC1" w:rsidRPr="00BB3C21" w:rsidRDefault="00972CC1" w:rsidP="005F141F">
      <w:pPr>
        <w:jc w:val="both"/>
      </w:pPr>
      <w:r w:rsidRPr="00BB3C21">
        <w:t xml:space="preserve">Each analysis and associated consistency checks may produce a list of items, which do not work as they should in the trial database. This may necessitate changes to both the database </w:t>
      </w:r>
      <w:proofErr w:type="spellStart"/>
      <w:r w:rsidR="00DB6FEF">
        <w:t>e</w:t>
      </w:r>
      <w:r w:rsidR="00642434">
        <w:t>CRFs</w:t>
      </w:r>
      <w:proofErr w:type="spellEnd"/>
      <w:r w:rsidR="00642434">
        <w:t>.</w:t>
      </w:r>
    </w:p>
    <w:p w14:paraId="7FF9CA2E" w14:textId="77777777" w:rsidR="00972CC1" w:rsidRPr="00BB3C21" w:rsidRDefault="00972CC1" w:rsidP="005F141F">
      <w:pPr>
        <w:jc w:val="both"/>
        <w:rPr>
          <w:noProof/>
        </w:rPr>
      </w:pPr>
    </w:p>
    <w:p w14:paraId="2CCE47BD" w14:textId="77777777" w:rsidR="00972CC1" w:rsidRPr="00BB3C21" w:rsidRDefault="00972CC1" w:rsidP="005F141F">
      <w:pPr>
        <w:pStyle w:val="Heading1"/>
        <w:numPr>
          <w:ilvl w:val="0"/>
          <w:numId w:val="11"/>
        </w:numPr>
        <w:spacing w:before="0"/>
        <w:ind w:left="924"/>
        <w:jc w:val="both"/>
        <w:rPr>
          <w:iCs/>
          <w:noProof/>
          <w:u w:val="none"/>
        </w:rPr>
      </w:pPr>
      <w:bookmarkStart w:id="330" w:name="_Toc60669091"/>
      <w:r w:rsidRPr="00BB3C21">
        <w:rPr>
          <w:iCs/>
          <w:noProof/>
          <w:u w:val="none"/>
        </w:rPr>
        <w:t>Monitoring</w:t>
      </w:r>
      <w:bookmarkEnd w:id="330"/>
    </w:p>
    <w:p w14:paraId="00A2EF69" w14:textId="77777777" w:rsidR="00972CC1" w:rsidRPr="00BB3C21" w:rsidRDefault="00972CC1" w:rsidP="005F141F">
      <w:pPr>
        <w:jc w:val="both"/>
      </w:pPr>
    </w:p>
    <w:p w14:paraId="05C74925" w14:textId="31E2A0D9" w:rsidR="00972CC1" w:rsidRPr="00BB3C21" w:rsidRDefault="00972CC1" w:rsidP="005F141F">
      <w:pPr>
        <w:jc w:val="both"/>
      </w:pPr>
      <w:r w:rsidRPr="00BB3C21">
        <w:t xml:space="preserve">All sites shall be periodically monitored by IAVI and monitoring reports shall be written. Details of the overall monitoring plan for the trial can be found in the Monitoring Plan/Quality Management Plan approved by the </w:t>
      </w:r>
      <w:r w:rsidR="009A36B0">
        <w:t>trial clinical team</w:t>
      </w:r>
      <w:r w:rsidRPr="00BB3C21">
        <w:t>.</w:t>
      </w:r>
    </w:p>
    <w:p w14:paraId="494DB42F" w14:textId="77777777" w:rsidR="00972CC1" w:rsidRPr="00BB3C21" w:rsidRDefault="00972CC1" w:rsidP="005F141F">
      <w:pPr>
        <w:jc w:val="both"/>
      </w:pPr>
    </w:p>
    <w:p w14:paraId="450646B3" w14:textId="77777777" w:rsidR="00972CC1" w:rsidRPr="00BB3C21" w:rsidRDefault="00972CC1" w:rsidP="005F141F">
      <w:pPr>
        <w:pStyle w:val="Heading2"/>
        <w:numPr>
          <w:ilvl w:val="1"/>
          <w:numId w:val="11"/>
        </w:numPr>
        <w:spacing w:before="0" w:after="0"/>
        <w:jc w:val="both"/>
      </w:pPr>
      <w:bookmarkStart w:id="331" w:name="_Toc29982222"/>
      <w:bookmarkStart w:id="332" w:name="_Toc29982360"/>
      <w:bookmarkStart w:id="333" w:name="_Toc29982223"/>
      <w:bookmarkStart w:id="334" w:name="_Toc29982361"/>
      <w:bookmarkStart w:id="335" w:name="_Toc29982224"/>
      <w:bookmarkStart w:id="336" w:name="_Toc29982362"/>
      <w:bookmarkEnd w:id="331"/>
      <w:bookmarkEnd w:id="332"/>
      <w:bookmarkEnd w:id="333"/>
      <w:bookmarkEnd w:id="334"/>
      <w:bookmarkEnd w:id="335"/>
      <w:bookmarkEnd w:id="336"/>
      <w:r w:rsidRPr="00BB3C21">
        <w:t xml:space="preserve"> </w:t>
      </w:r>
      <w:bookmarkStart w:id="337" w:name="_Toc60669092"/>
      <w:r w:rsidRPr="00BB3C21">
        <w:t>Regular Reports</w:t>
      </w:r>
      <w:bookmarkEnd w:id="337"/>
    </w:p>
    <w:p w14:paraId="1CD31087" w14:textId="77777777" w:rsidR="00972CC1" w:rsidRPr="00BB3C21" w:rsidRDefault="00972CC1" w:rsidP="005F141F">
      <w:pPr>
        <w:jc w:val="both"/>
      </w:pPr>
    </w:p>
    <w:p w14:paraId="682DDA2A" w14:textId="08F35E92" w:rsidR="00972CC1" w:rsidRPr="00BB3C21" w:rsidRDefault="00A04000" w:rsidP="005F141F">
      <w:pPr>
        <w:jc w:val="both"/>
        <w:rPr>
          <w:i/>
          <w:color w:val="FF0000"/>
        </w:rPr>
      </w:pPr>
      <w:r>
        <w:rPr>
          <w:color w:val="000000"/>
        </w:rPr>
        <w:t>W</w:t>
      </w:r>
      <w:r w:rsidR="00972CC1" w:rsidRPr="00BB3C21">
        <w:rPr>
          <w:color w:val="000000"/>
        </w:rPr>
        <w:t xml:space="preserve">eekly study progress reports and safety reports will be generated using STATA and </w:t>
      </w:r>
      <w:r w:rsidR="00C06F76">
        <w:rPr>
          <w:color w:val="000000"/>
        </w:rPr>
        <w:t>will be available to the trial clinical and PTSR team</w:t>
      </w:r>
      <w:r w:rsidR="00972CC1" w:rsidRPr="00BB3C21">
        <w:rPr>
          <w:color w:val="000000"/>
        </w:rPr>
        <w:t xml:space="preserve"> through email. The Safety reports will include listings of serious adverse events and events that informed a decision to interrupt or discontinue </w:t>
      </w:r>
      <w:r w:rsidR="007F35AD" w:rsidRPr="00BB3C21">
        <w:rPr>
          <w:color w:val="000000"/>
        </w:rPr>
        <w:t>vaccination</w:t>
      </w:r>
      <w:r w:rsidR="00972CC1" w:rsidRPr="00BB3C21">
        <w:rPr>
          <w:color w:val="000000"/>
        </w:rPr>
        <w:t>. Only new and open events will be included.</w:t>
      </w:r>
    </w:p>
    <w:p w14:paraId="42177644" w14:textId="77777777" w:rsidR="00972CC1" w:rsidRPr="00BB3C21" w:rsidRDefault="00972CC1" w:rsidP="005F141F">
      <w:pPr>
        <w:jc w:val="both"/>
        <w:rPr>
          <w:b/>
          <w:sz w:val="22"/>
          <w:szCs w:val="22"/>
        </w:rPr>
      </w:pPr>
    </w:p>
    <w:p w14:paraId="1920F5F5" w14:textId="77777777" w:rsidR="00972CC1" w:rsidRPr="00BB3C21" w:rsidRDefault="00972CC1" w:rsidP="005F141F">
      <w:pPr>
        <w:pStyle w:val="Heading2"/>
        <w:numPr>
          <w:ilvl w:val="1"/>
          <w:numId w:val="11"/>
        </w:numPr>
        <w:spacing w:before="0" w:after="0"/>
        <w:jc w:val="both"/>
      </w:pPr>
      <w:r w:rsidRPr="00BB3C21">
        <w:lastRenderedPageBreak/>
        <w:t xml:space="preserve"> </w:t>
      </w:r>
      <w:bookmarkStart w:id="338" w:name="_Toc60669093"/>
      <w:r w:rsidRPr="00BB3C21">
        <w:t>Ad-hoc Reports</w:t>
      </w:r>
      <w:bookmarkEnd w:id="338"/>
    </w:p>
    <w:p w14:paraId="20887705" w14:textId="77777777" w:rsidR="00972CC1" w:rsidRPr="00BB3C21" w:rsidRDefault="00972CC1" w:rsidP="005F141F">
      <w:pPr>
        <w:jc w:val="both"/>
      </w:pPr>
    </w:p>
    <w:p w14:paraId="2E4ACB71" w14:textId="77777777" w:rsidR="00972CC1" w:rsidRPr="00BB3C21" w:rsidRDefault="00972CC1" w:rsidP="005F141F">
      <w:pPr>
        <w:jc w:val="both"/>
        <w:rPr>
          <w:color w:val="000000"/>
        </w:rPr>
      </w:pPr>
      <w:bookmarkStart w:id="339" w:name="_Toc21439285"/>
      <w:r w:rsidRPr="00BB3C21">
        <w:rPr>
          <w:color w:val="000000"/>
        </w:rPr>
        <w:t>Ad-hoc reports will be created by the trial statistician and shared with the relevant parties.</w:t>
      </w:r>
      <w:bookmarkEnd w:id="339"/>
    </w:p>
    <w:p w14:paraId="066B729D" w14:textId="77777777" w:rsidR="00972CC1" w:rsidRPr="00BB3C21" w:rsidRDefault="00972CC1" w:rsidP="005F141F">
      <w:pPr>
        <w:jc w:val="both"/>
        <w:outlineLvl w:val="1"/>
        <w:rPr>
          <w:b/>
          <w:sz w:val="22"/>
          <w:szCs w:val="22"/>
        </w:rPr>
      </w:pPr>
    </w:p>
    <w:p w14:paraId="6318AC3A" w14:textId="77777777" w:rsidR="00972CC1" w:rsidRPr="00BB3C21" w:rsidRDefault="00972CC1" w:rsidP="005F141F">
      <w:pPr>
        <w:jc w:val="both"/>
      </w:pPr>
    </w:p>
    <w:p w14:paraId="449419F1" w14:textId="77777777" w:rsidR="00972CC1" w:rsidRPr="00BB3C21" w:rsidRDefault="00972CC1" w:rsidP="005F141F">
      <w:pPr>
        <w:jc w:val="both"/>
      </w:pPr>
    </w:p>
    <w:p w14:paraId="00B40979" w14:textId="77777777" w:rsidR="00972CC1" w:rsidRPr="00BB3C21" w:rsidRDefault="00972CC1" w:rsidP="005F141F">
      <w:pPr>
        <w:pStyle w:val="Heading1"/>
        <w:numPr>
          <w:ilvl w:val="0"/>
          <w:numId w:val="11"/>
        </w:numPr>
        <w:spacing w:before="0" w:after="0"/>
        <w:ind w:left="924"/>
        <w:jc w:val="both"/>
        <w:rPr>
          <w:iCs/>
          <w:noProof/>
          <w:u w:val="none"/>
        </w:rPr>
      </w:pPr>
      <w:bookmarkStart w:id="340" w:name="_Toc60669094"/>
      <w:bookmarkEnd w:id="324"/>
      <w:bookmarkEnd w:id="325"/>
      <w:bookmarkEnd w:id="326"/>
      <w:bookmarkEnd w:id="327"/>
      <w:r w:rsidRPr="00BB3C21">
        <w:rPr>
          <w:iCs/>
          <w:noProof/>
          <w:u w:val="none"/>
        </w:rPr>
        <w:t>Data freeze and database lock</w:t>
      </w:r>
      <w:bookmarkEnd w:id="340"/>
    </w:p>
    <w:p w14:paraId="15DC0F0C" w14:textId="77777777" w:rsidR="00972CC1" w:rsidRPr="00BB3C21" w:rsidRDefault="00972CC1" w:rsidP="005F141F">
      <w:pPr>
        <w:jc w:val="both"/>
      </w:pPr>
    </w:p>
    <w:p w14:paraId="3639F9A8" w14:textId="77777777" w:rsidR="00972CC1" w:rsidRPr="00BB3C21" w:rsidRDefault="00972CC1" w:rsidP="005F141F">
      <w:pPr>
        <w:jc w:val="both"/>
      </w:pPr>
    </w:p>
    <w:p w14:paraId="692B6D25" w14:textId="77777777" w:rsidR="00972CC1" w:rsidRPr="00BB3C21" w:rsidRDefault="00972CC1" w:rsidP="005F141F">
      <w:pPr>
        <w:pStyle w:val="Heading2"/>
        <w:numPr>
          <w:ilvl w:val="1"/>
          <w:numId w:val="11"/>
        </w:numPr>
        <w:spacing w:before="0" w:after="0"/>
        <w:jc w:val="both"/>
      </w:pPr>
      <w:bookmarkStart w:id="341" w:name="_Toc29982229"/>
      <w:bookmarkStart w:id="342" w:name="_Toc29982367"/>
      <w:bookmarkEnd w:id="341"/>
      <w:bookmarkEnd w:id="342"/>
      <w:r w:rsidRPr="00BB3C21">
        <w:t xml:space="preserve"> </w:t>
      </w:r>
      <w:bookmarkStart w:id="343" w:name="_Toc60669095"/>
      <w:r w:rsidRPr="00BB3C21">
        <w:t>Data freeze</w:t>
      </w:r>
      <w:bookmarkEnd w:id="343"/>
    </w:p>
    <w:p w14:paraId="42071522" w14:textId="77777777" w:rsidR="00972CC1" w:rsidRPr="00BB3C21" w:rsidRDefault="00972CC1" w:rsidP="005F141F">
      <w:pPr>
        <w:jc w:val="both"/>
      </w:pPr>
    </w:p>
    <w:p w14:paraId="24C29A63" w14:textId="30387A6A" w:rsidR="00972CC1" w:rsidRPr="00BB3C21" w:rsidRDefault="00972CC1" w:rsidP="005F141F">
      <w:pPr>
        <w:jc w:val="both"/>
      </w:pPr>
      <w:r w:rsidRPr="00BB3C21">
        <w:t xml:space="preserve">Data freeze is the step carried out before data lock that informs the CRC investigators and monitors that the data management team has validated the data and are confident that they are in a position to carry out data lock. Before data freeze is carried out, the study monitors should confirm that they have completed monitoring, including source document verification as specified in the monitoring plan, and have been in contact with the </w:t>
      </w:r>
      <w:r w:rsidR="00A510E9" w:rsidRPr="00BB3C21">
        <w:t>Data manager at the DCC</w:t>
      </w:r>
      <w:r w:rsidRPr="00BB3C21">
        <w:t xml:space="preserve"> and are confident that all the queries that they have raised have been resolved. Data freeze will then be carried out, after which the study CRC coordinators and study monitors then have the opportunity of raising any outstanding queries that they believe may not have been resolved. </w:t>
      </w:r>
    </w:p>
    <w:p w14:paraId="58A9840E" w14:textId="77777777" w:rsidR="00972CC1" w:rsidRPr="00BB3C21" w:rsidRDefault="00972CC1" w:rsidP="005F141F">
      <w:pPr>
        <w:jc w:val="both"/>
        <w:rPr>
          <w:rFonts w:cs="Calibri"/>
          <w:bCs/>
        </w:rPr>
      </w:pPr>
    </w:p>
    <w:p w14:paraId="7A3C00D9" w14:textId="77777777" w:rsidR="00972CC1" w:rsidRPr="00BB3C21" w:rsidRDefault="00972CC1" w:rsidP="005F141F">
      <w:pPr>
        <w:pStyle w:val="Heading2"/>
        <w:numPr>
          <w:ilvl w:val="1"/>
          <w:numId w:val="11"/>
        </w:numPr>
        <w:spacing w:before="0" w:after="0"/>
        <w:jc w:val="both"/>
      </w:pPr>
      <w:bookmarkStart w:id="344" w:name="_Toc29982232"/>
      <w:bookmarkStart w:id="345" w:name="_Toc29982370"/>
      <w:bookmarkEnd w:id="344"/>
      <w:bookmarkEnd w:id="345"/>
      <w:r w:rsidRPr="00BB3C21">
        <w:t xml:space="preserve"> </w:t>
      </w:r>
      <w:bookmarkStart w:id="346" w:name="_Toc60669096"/>
      <w:r w:rsidRPr="00BB3C21">
        <w:t>Data quality checks prior to lock</w:t>
      </w:r>
      <w:bookmarkEnd w:id="346"/>
    </w:p>
    <w:p w14:paraId="6AF97705" w14:textId="77777777" w:rsidR="00972CC1" w:rsidRPr="00BB3C21" w:rsidRDefault="00972CC1" w:rsidP="005F141F">
      <w:pPr>
        <w:jc w:val="both"/>
      </w:pPr>
    </w:p>
    <w:p w14:paraId="7F57F41F" w14:textId="77777777" w:rsidR="00972CC1" w:rsidRPr="00BB3C21" w:rsidRDefault="00972CC1" w:rsidP="005F141F">
      <w:pPr>
        <w:jc w:val="both"/>
        <w:rPr>
          <w:rFonts w:cs="Calibri"/>
        </w:rPr>
      </w:pPr>
      <w:r w:rsidRPr="00BB3C21">
        <w:rPr>
          <w:rFonts w:cs="Calibri"/>
          <w:bCs/>
        </w:rPr>
        <w:t xml:space="preserve">As a locked database can only be updated in extraordinary circumstances, comprehensive efforts need to be made to ensure that data are as clean as possible. </w:t>
      </w:r>
      <w:r w:rsidRPr="00BB3C21">
        <w:rPr>
          <w:rFonts w:cs="Calibri"/>
        </w:rPr>
        <w:t>The procedure for database lock should not be commenced until the following data quality conditions have been met:</w:t>
      </w:r>
    </w:p>
    <w:p w14:paraId="6C3D4C75" w14:textId="77777777" w:rsidR="00972CC1" w:rsidRPr="00BB3C21" w:rsidRDefault="00972CC1" w:rsidP="005F141F">
      <w:pPr>
        <w:jc w:val="both"/>
        <w:rPr>
          <w:rFonts w:cs="Calibri"/>
        </w:rPr>
      </w:pPr>
    </w:p>
    <w:p w14:paraId="06AB26CF" w14:textId="77777777" w:rsidR="00972CC1" w:rsidRPr="00BB3C21" w:rsidRDefault="00972CC1" w:rsidP="005F141F">
      <w:pPr>
        <w:jc w:val="both"/>
        <w:rPr>
          <w:rFonts w:cs="Arial"/>
        </w:rPr>
      </w:pPr>
      <w:r w:rsidRPr="00BB3C21">
        <w:rPr>
          <w:rFonts w:cs="Arial"/>
        </w:rPr>
        <w:t>Before the database can be frozen or locked, the study data management team will carry out a final review of the study database in order to ensure data quality.</w:t>
      </w:r>
    </w:p>
    <w:p w14:paraId="6EFC81E1" w14:textId="77777777" w:rsidR="00972CC1" w:rsidRPr="00BB3C21" w:rsidRDefault="00972CC1" w:rsidP="005F141F">
      <w:pPr>
        <w:jc w:val="both"/>
        <w:rPr>
          <w:rFonts w:cs="Arial"/>
        </w:rPr>
      </w:pPr>
    </w:p>
    <w:p w14:paraId="680F74CB" w14:textId="4E3DE533" w:rsidR="00972CC1" w:rsidRPr="00BB3C21" w:rsidRDefault="00972CC1" w:rsidP="005F141F">
      <w:pPr>
        <w:jc w:val="both"/>
        <w:rPr>
          <w:rFonts w:cs="Arial"/>
        </w:rPr>
      </w:pPr>
      <w:r w:rsidRPr="00BB3C21">
        <w:rPr>
          <w:rFonts w:cs="Arial"/>
        </w:rPr>
        <w:t xml:space="preserve">In brief, completeness checks will be carried out </w:t>
      </w:r>
      <w:r w:rsidR="00AC336C">
        <w:rPr>
          <w:rFonts w:cs="Arial"/>
        </w:rPr>
        <w:t>in the</w:t>
      </w:r>
      <w:r w:rsidRPr="00BB3C21">
        <w:rPr>
          <w:rFonts w:cs="Arial"/>
        </w:rPr>
        <w:t xml:space="preserve"> databases firstly to ensure that all </w:t>
      </w:r>
      <w:r w:rsidR="00AC336C">
        <w:rPr>
          <w:rFonts w:cs="Arial"/>
        </w:rPr>
        <w:t xml:space="preserve">the </w:t>
      </w:r>
      <w:proofErr w:type="spellStart"/>
      <w:r w:rsidR="00AC336C">
        <w:rPr>
          <w:rFonts w:cs="Arial"/>
        </w:rPr>
        <w:t>eCRFs</w:t>
      </w:r>
      <w:proofErr w:type="spellEnd"/>
      <w:r w:rsidR="00AC336C">
        <w:rPr>
          <w:rFonts w:cs="Arial"/>
        </w:rPr>
        <w:t xml:space="preserve"> have been </w:t>
      </w:r>
      <w:r w:rsidRPr="00BB3C21">
        <w:rPr>
          <w:rFonts w:cs="Arial"/>
        </w:rPr>
        <w:t xml:space="preserve">completed (i.e. that all CRFs for a particular visit have been entered if the volunteer attended that visit), secondly by ensuring that there are no missing fields in any of the records corresponding to all of the CRFs and finally carrying out a formal quality control check on 100% of the critical data (consisting of all </w:t>
      </w:r>
      <w:proofErr w:type="spellStart"/>
      <w:r w:rsidRPr="00BB3C21">
        <w:rPr>
          <w:rFonts w:cs="Arial"/>
        </w:rPr>
        <w:t>reactogenicity</w:t>
      </w:r>
      <w:proofErr w:type="spellEnd"/>
      <w:r w:rsidRPr="00BB3C21">
        <w:rPr>
          <w:rFonts w:cs="Arial"/>
        </w:rPr>
        <w:t xml:space="preserve"> data, all adverse events, data relating to HIV serology, data from the post-screening visit </w:t>
      </w:r>
      <w:r w:rsidR="00E4567F">
        <w:rPr>
          <w:rFonts w:cs="Arial"/>
        </w:rPr>
        <w:t>contact forms, IP administration form</w:t>
      </w:r>
      <w:r w:rsidR="000A455D">
        <w:rPr>
          <w:rFonts w:cs="Arial"/>
        </w:rPr>
        <w:t>s</w:t>
      </w:r>
      <w:r w:rsidRPr="00BB3C21">
        <w:rPr>
          <w:rFonts w:cs="Arial"/>
        </w:rPr>
        <w:t>, risk assessment form</w:t>
      </w:r>
      <w:r w:rsidR="002B3934">
        <w:rPr>
          <w:rFonts w:cs="Arial"/>
        </w:rPr>
        <w:t>s, and socio-demographic data).</w:t>
      </w:r>
    </w:p>
    <w:p w14:paraId="73A9958E" w14:textId="1F3EEC32" w:rsidR="00972CC1" w:rsidRPr="00BB3C21" w:rsidRDefault="00972CC1" w:rsidP="005F141F">
      <w:pPr>
        <w:jc w:val="both"/>
        <w:rPr>
          <w:rFonts w:cs="Arial"/>
        </w:rPr>
      </w:pPr>
    </w:p>
    <w:p w14:paraId="4BDB63FE" w14:textId="77777777" w:rsidR="00972CC1" w:rsidRPr="00BB3C21" w:rsidRDefault="00972CC1" w:rsidP="005F141F">
      <w:pPr>
        <w:jc w:val="both"/>
      </w:pPr>
      <w:r w:rsidRPr="00BB3C21">
        <w:t>Data quality will be improved using the usual methods (see sections 10, 11 and 12 of this document for more details), and repeated until the above conditions are met.</w:t>
      </w:r>
    </w:p>
    <w:p w14:paraId="3A97E768" w14:textId="77777777" w:rsidR="00972CC1" w:rsidRPr="00BB3C21" w:rsidRDefault="00972CC1" w:rsidP="005F141F">
      <w:pPr>
        <w:jc w:val="both"/>
      </w:pPr>
    </w:p>
    <w:p w14:paraId="70955C57" w14:textId="6CD2B85A" w:rsidR="00972CC1" w:rsidRPr="00BB3C21" w:rsidRDefault="00377D72" w:rsidP="005F141F">
      <w:pPr>
        <w:pStyle w:val="Heading2"/>
        <w:numPr>
          <w:ilvl w:val="1"/>
          <w:numId w:val="11"/>
        </w:numPr>
        <w:spacing w:before="0" w:after="0"/>
        <w:jc w:val="both"/>
      </w:pPr>
      <w:r>
        <w:t xml:space="preserve"> </w:t>
      </w:r>
      <w:bookmarkStart w:id="347" w:name="_Toc60669097"/>
      <w:r w:rsidR="00972CC1" w:rsidRPr="00BB3C21">
        <w:t>Database lock</w:t>
      </w:r>
      <w:bookmarkEnd w:id="347"/>
    </w:p>
    <w:p w14:paraId="2D047476" w14:textId="77777777" w:rsidR="00972CC1" w:rsidRPr="00BB3C21" w:rsidRDefault="00972CC1" w:rsidP="005F141F">
      <w:pPr>
        <w:jc w:val="both"/>
      </w:pPr>
    </w:p>
    <w:p w14:paraId="1EF49A47" w14:textId="77777777" w:rsidR="00972CC1" w:rsidRPr="00BB3C21" w:rsidRDefault="00972CC1" w:rsidP="005F141F">
      <w:pPr>
        <w:jc w:val="both"/>
        <w:rPr>
          <w:rFonts w:cs="Calibri"/>
          <w:bCs/>
        </w:rPr>
      </w:pPr>
      <w:r w:rsidRPr="00BB3C21">
        <w:rPr>
          <w:rFonts w:cs="Calibri"/>
        </w:rPr>
        <w:t xml:space="preserve">The trial database will be locked before </w:t>
      </w:r>
      <w:proofErr w:type="spellStart"/>
      <w:r w:rsidRPr="00BB3C21">
        <w:rPr>
          <w:rFonts w:cs="Calibri"/>
        </w:rPr>
        <w:t>unblinding</w:t>
      </w:r>
      <w:proofErr w:type="spellEnd"/>
      <w:r w:rsidRPr="00BB3C21">
        <w:rPr>
          <w:rFonts w:cs="Calibri"/>
        </w:rPr>
        <w:t xml:space="preserve"> and the final analysis in accordance with </w:t>
      </w:r>
      <w:r w:rsidRPr="00472831">
        <w:rPr>
          <w:rFonts w:cs="Calibri"/>
        </w:rPr>
        <w:t>the MRC/UVRI &amp; LSHTM Database Lock SOP.</w:t>
      </w:r>
      <w:r w:rsidRPr="00BB3C21">
        <w:rPr>
          <w:rFonts w:cs="Calibri"/>
          <w:bCs/>
        </w:rPr>
        <w:t xml:space="preserve"> </w:t>
      </w:r>
    </w:p>
    <w:p w14:paraId="28CF4D3E" w14:textId="77777777" w:rsidR="00972CC1" w:rsidRPr="00BB3C21" w:rsidRDefault="00972CC1" w:rsidP="005F141F">
      <w:pPr>
        <w:jc w:val="both"/>
      </w:pPr>
    </w:p>
    <w:p w14:paraId="33D306E3" w14:textId="77777777" w:rsidR="00972CC1" w:rsidRPr="00BB3C21" w:rsidRDefault="00972CC1" w:rsidP="005F141F">
      <w:pPr>
        <w:jc w:val="both"/>
      </w:pPr>
    </w:p>
    <w:p w14:paraId="41BBF141" w14:textId="77777777" w:rsidR="00972CC1" w:rsidRPr="00BB3C21" w:rsidRDefault="00972CC1" w:rsidP="005F141F">
      <w:pPr>
        <w:pStyle w:val="Heading2"/>
        <w:numPr>
          <w:ilvl w:val="1"/>
          <w:numId w:val="11"/>
        </w:numPr>
        <w:spacing w:before="0" w:after="0"/>
        <w:jc w:val="both"/>
      </w:pPr>
      <w:r w:rsidRPr="00BB3C21">
        <w:t xml:space="preserve"> </w:t>
      </w:r>
      <w:bookmarkStart w:id="348" w:name="_Toc60669098"/>
      <w:r w:rsidRPr="00BB3C21">
        <w:t>Database lock procedure</w:t>
      </w:r>
      <w:bookmarkEnd w:id="348"/>
    </w:p>
    <w:p w14:paraId="62232CB1" w14:textId="77777777" w:rsidR="00972CC1" w:rsidRPr="00BB3C21" w:rsidRDefault="00972CC1" w:rsidP="005F141F">
      <w:pPr>
        <w:jc w:val="both"/>
        <w:rPr>
          <w:rFonts w:cs="Calibri"/>
        </w:rPr>
      </w:pPr>
    </w:p>
    <w:p w14:paraId="7A767995" w14:textId="06BB50BE" w:rsidR="00972CC1" w:rsidRPr="00BB3C21" w:rsidRDefault="00972CC1" w:rsidP="005F141F">
      <w:pPr>
        <w:jc w:val="both"/>
        <w:rPr>
          <w:rFonts w:cs="Calibri"/>
        </w:rPr>
      </w:pPr>
      <w:r w:rsidRPr="00BB3C21">
        <w:rPr>
          <w:rFonts w:cs="Calibri"/>
        </w:rPr>
        <w:lastRenderedPageBreak/>
        <w:t>Once the data</w:t>
      </w:r>
      <w:r w:rsidR="001505FF">
        <w:rPr>
          <w:rFonts w:cs="Calibri"/>
        </w:rPr>
        <w:t xml:space="preserve"> quality conditions set</w:t>
      </w:r>
      <w:r w:rsidRPr="00BB3C21">
        <w:rPr>
          <w:rFonts w:cs="Calibri"/>
        </w:rPr>
        <w:t xml:space="preserve"> have been met and this has been documented, the statistician will request database lock by completing a Database Lock request form and submitting this to the </w:t>
      </w:r>
      <w:r w:rsidR="00334233">
        <w:rPr>
          <w:rFonts w:cs="Calibri"/>
        </w:rPr>
        <w:t>lead data manager</w:t>
      </w:r>
      <w:r w:rsidRPr="00BB3C21">
        <w:rPr>
          <w:rFonts w:cs="Calibri"/>
        </w:rPr>
        <w:t xml:space="preserve">, who will then arrange the lock as agreed in that document. The statistician can then access the extracted data for the final analyses from the locked database according to the procedure detailed in the </w:t>
      </w:r>
      <w:r w:rsidRPr="00AF1134">
        <w:rPr>
          <w:rFonts w:cs="Calibri"/>
        </w:rPr>
        <w:t>Database Lock SOP.</w:t>
      </w:r>
    </w:p>
    <w:p w14:paraId="2E234FED" w14:textId="77777777" w:rsidR="00972CC1" w:rsidRPr="00BB3C21" w:rsidRDefault="00972CC1" w:rsidP="005F141F">
      <w:pPr>
        <w:jc w:val="both"/>
        <w:rPr>
          <w:b/>
        </w:rPr>
      </w:pPr>
    </w:p>
    <w:p w14:paraId="1BBE083F" w14:textId="77777777" w:rsidR="00972CC1" w:rsidRPr="00BB3C21" w:rsidRDefault="00972CC1" w:rsidP="005F141F">
      <w:pPr>
        <w:pStyle w:val="Heading1"/>
        <w:numPr>
          <w:ilvl w:val="0"/>
          <w:numId w:val="11"/>
        </w:numPr>
        <w:spacing w:before="0"/>
        <w:ind w:left="924"/>
        <w:jc w:val="both"/>
        <w:rPr>
          <w:iCs/>
          <w:noProof/>
          <w:u w:val="none"/>
        </w:rPr>
      </w:pPr>
      <w:bookmarkStart w:id="349" w:name="_Toc60669099"/>
      <w:r w:rsidRPr="00BB3C21">
        <w:rPr>
          <w:iCs/>
          <w:noProof/>
          <w:u w:val="none"/>
        </w:rPr>
        <w:t>Archiving</w:t>
      </w:r>
      <w:bookmarkEnd w:id="349"/>
    </w:p>
    <w:p w14:paraId="644F27DC" w14:textId="77777777" w:rsidR="00972CC1" w:rsidRPr="00BB3C21" w:rsidRDefault="00972CC1" w:rsidP="005F141F">
      <w:pPr>
        <w:jc w:val="both"/>
      </w:pPr>
    </w:p>
    <w:p w14:paraId="4BB90DFE" w14:textId="385EB101" w:rsidR="00972CC1" w:rsidRPr="00BB3C21" w:rsidRDefault="00972CC1" w:rsidP="005F141F">
      <w:pPr>
        <w:jc w:val="both"/>
        <w:rPr>
          <w:rFonts w:cs="Calibri"/>
        </w:rPr>
      </w:pPr>
      <w:r w:rsidRPr="00BB3C21">
        <w:rPr>
          <w:rFonts w:cs="Calibri"/>
        </w:rPr>
        <w:t>After the study is completed and the final report has been prepared and approved, all relevant paper documentation including CRFs</w:t>
      </w:r>
      <w:r w:rsidR="003C610C">
        <w:rPr>
          <w:rFonts w:cs="Calibri"/>
        </w:rPr>
        <w:t xml:space="preserve"> (where necessary)</w:t>
      </w:r>
      <w:r w:rsidRPr="00BB3C21">
        <w:rPr>
          <w:rFonts w:cs="Calibri"/>
        </w:rPr>
        <w:t xml:space="preserve"> will be archived in accordance with </w:t>
      </w:r>
      <w:r w:rsidRPr="004F41D8">
        <w:rPr>
          <w:rFonts w:cs="Calibri"/>
        </w:rPr>
        <w:t>the Long-Term Storage Procedures for Paper</w:t>
      </w:r>
      <w:r w:rsidRPr="00BB3C21">
        <w:rPr>
          <w:rFonts w:cs="Calibri"/>
        </w:rPr>
        <w:t xml:space="preserve"> Documents.</w:t>
      </w:r>
    </w:p>
    <w:p w14:paraId="155AB8C5" w14:textId="77777777" w:rsidR="00972CC1" w:rsidRPr="00BB3C21" w:rsidRDefault="00972CC1" w:rsidP="005F141F">
      <w:pPr>
        <w:jc w:val="both"/>
        <w:rPr>
          <w:rFonts w:cs="Calibri"/>
        </w:rPr>
      </w:pPr>
    </w:p>
    <w:p w14:paraId="546F1BD5" w14:textId="02D8F833" w:rsidR="00972CC1" w:rsidRPr="00BB3C21" w:rsidRDefault="00972CC1" w:rsidP="005F141F">
      <w:pPr>
        <w:jc w:val="both"/>
        <w:rPr>
          <w:rFonts w:cs="Calibri"/>
        </w:rPr>
      </w:pPr>
      <w:r w:rsidRPr="00BB3C21">
        <w:rPr>
          <w:rFonts w:cs="Calibri"/>
        </w:rPr>
        <w:t xml:space="preserve">The </w:t>
      </w:r>
      <w:r w:rsidR="005A2C63" w:rsidRPr="00BB3C21">
        <w:rPr>
          <w:rFonts w:cs="Calibri"/>
        </w:rPr>
        <w:t>Trial manager</w:t>
      </w:r>
      <w:r w:rsidRPr="00BB3C21">
        <w:rPr>
          <w:rFonts w:cs="Calibri"/>
        </w:rPr>
        <w:t xml:space="preserve"> will work with </w:t>
      </w:r>
      <w:r w:rsidRPr="005B4C96">
        <w:rPr>
          <w:rFonts w:cs="Calibri"/>
        </w:rPr>
        <w:t xml:space="preserve">the </w:t>
      </w:r>
      <w:r w:rsidR="005B4C96">
        <w:rPr>
          <w:rFonts w:cs="Calibri"/>
        </w:rPr>
        <w:t xml:space="preserve">trial </w:t>
      </w:r>
      <w:r w:rsidR="005A2C63" w:rsidRPr="005B4C96">
        <w:rPr>
          <w:rFonts w:cs="Calibri"/>
        </w:rPr>
        <w:t>Data Manager</w:t>
      </w:r>
      <w:r w:rsidRPr="005B4C96">
        <w:rPr>
          <w:rFonts w:cs="Calibri"/>
        </w:rPr>
        <w:t xml:space="preserve"> to</w:t>
      </w:r>
      <w:r w:rsidRPr="00BB3C21">
        <w:rPr>
          <w:rFonts w:cs="Calibri"/>
        </w:rPr>
        <w:t xml:space="preserve"> arrange the archiving of the trial database when they have determined that accessing the database is no longer required for any future analyses, following MRC/UVRI and LSHTM Uganda Research Unit procedures.</w:t>
      </w:r>
    </w:p>
    <w:p w14:paraId="458B920C" w14:textId="77777777" w:rsidR="00972CC1" w:rsidRPr="00BB3C21" w:rsidRDefault="00972CC1" w:rsidP="005F141F">
      <w:pPr>
        <w:jc w:val="both"/>
        <w:rPr>
          <w:rFonts w:cs="Calibri"/>
        </w:rPr>
      </w:pPr>
    </w:p>
    <w:p w14:paraId="166E9DC5" w14:textId="77777777" w:rsidR="00972CC1" w:rsidRPr="00BB3C21" w:rsidRDefault="00972CC1" w:rsidP="005F141F">
      <w:pPr>
        <w:pStyle w:val="Heading1"/>
        <w:numPr>
          <w:ilvl w:val="0"/>
          <w:numId w:val="11"/>
        </w:numPr>
        <w:spacing w:before="0"/>
        <w:ind w:left="924"/>
        <w:jc w:val="both"/>
        <w:rPr>
          <w:iCs/>
          <w:noProof/>
          <w:u w:val="none"/>
        </w:rPr>
      </w:pPr>
      <w:bookmarkStart w:id="350" w:name="_Toc29982236"/>
      <w:bookmarkStart w:id="351" w:name="_Toc29982374"/>
      <w:bookmarkStart w:id="352" w:name="_Toc60669100"/>
      <w:bookmarkEnd w:id="350"/>
      <w:bookmarkEnd w:id="351"/>
      <w:r w:rsidRPr="00BB3C21">
        <w:rPr>
          <w:iCs/>
          <w:noProof/>
          <w:u w:val="none"/>
        </w:rPr>
        <w:t>Data security and confidentiality of potentially disclosive information</w:t>
      </w:r>
      <w:bookmarkEnd w:id="352"/>
    </w:p>
    <w:p w14:paraId="2CA74604" w14:textId="77777777" w:rsidR="00972CC1" w:rsidRPr="00BB3C21" w:rsidRDefault="00972CC1" w:rsidP="005F141F">
      <w:pPr>
        <w:jc w:val="both"/>
      </w:pPr>
    </w:p>
    <w:p w14:paraId="2835CAD1" w14:textId="77777777" w:rsidR="00972CC1" w:rsidRPr="00BB3C21" w:rsidRDefault="00972CC1" w:rsidP="005F141F">
      <w:pPr>
        <w:pStyle w:val="Heading2"/>
        <w:numPr>
          <w:ilvl w:val="1"/>
          <w:numId w:val="11"/>
        </w:numPr>
        <w:spacing w:before="0" w:after="0"/>
        <w:jc w:val="both"/>
      </w:pPr>
      <w:r w:rsidRPr="00BB3C21">
        <w:t xml:space="preserve"> </w:t>
      </w:r>
      <w:bookmarkStart w:id="353" w:name="_Toc60669101"/>
      <w:r w:rsidRPr="00BB3C21">
        <w:t>Formal information/data security standards</w:t>
      </w:r>
      <w:bookmarkEnd w:id="353"/>
    </w:p>
    <w:p w14:paraId="32B272B8" w14:textId="77777777" w:rsidR="00972CC1" w:rsidRPr="00BB3C21" w:rsidRDefault="00972CC1" w:rsidP="005F141F">
      <w:pPr>
        <w:jc w:val="both"/>
      </w:pPr>
    </w:p>
    <w:p w14:paraId="08E46D0B" w14:textId="77777777" w:rsidR="00351731" w:rsidRPr="00117FE0" w:rsidRDefault="00972CC1" w:rsidP="00351731">
      <w:pPr>
        <w:jc w:val="both"/>
        <w:rPr>
          <w:rFonts w:ascii="Calibri" w:hAnsi="Calibri"/>
          <w:lang w:eastAsia="en-GB"/>
        </w:rPr>
      </w:pPr>
      <w:r w:rsidRPr="00BB3C21">
        <w:rPr>
          <w:rFonts w:cs="Calibri"/>
        </w:rPr>
        <w:t xml:space="preserve">The MRC/UVRI and LSHTM Uganda Research Unit does not currently use any formal information/data security standards. </w:t>
      </w:r>
      <w:r w:rsidR="00351731" w:rsidRPr="00351731">
        <w:rPr>
          <w:lang w:eastAsia="en-GB"/>
        </w:rPr>
        <w:t>The study staff will ensure that the participants’ anonymity is maintained. The study will comply with the Data Protection Act 2018, which requires data to be anonymised as soon as it is practical to do so.</w:t>
      </w:r>
      <w:r w:rsidR="00351731" w:rsidRPr="00117FE0">
        <w:rPr>
          <w:rFonts w:ascii="Calibri" w:hAnsi="Calibri"/>
          <w:lang w:eastAsia="en-GB"/>
        </w:rPr>
        <w:t xml:space="preserve"> </w:t>
      </w:r>
    </w:p>
    <w:p w14:paraId="02E7B891" w14:textId="3F966D1B" w:rsidR="00972CC1" w:rsidRPr="00BB3C21" w:rsidRDefault="00972CC1" w:rsidP="005F141F">
      <w:pPr>
        <w:jc w:val="both"/>
        <w:rPr>
          <w:rFonts w:ascii="Arial" w:hAnsi="Arial" w:cs="Arial"/>
          <w:color w:val="000000"/>
          <w:sz w:val="22"/>
          <w:szCs w:val="22"/>
          <w:lang w:eastAsia="en-GB"/>
        </w:rPr>
      </w:pPr>
    </w:p>
    <w:p w14:paraId="0EA03D3D" w14:textId="77777777" w:rsidR="00972CC1" w:rsidRPr="00BB3C21" w:rsidRDefault="00972CC1" w:rsidP="005F141F">
      <w:pPr>
        <w:jc w:val="both"/>
        <w:rPr>
          <w:rFonts w:ascii="Arial" w:hAnsi="Arial" w:cs="Arial"/>
          <w:iCs/>
          <w:sz w:val="22"/>
          <w:szCs w:val="22"/>
        </w:rPr>
      </w:pPr>
    </w:p>
    <w:p w14:paraId="345A073C" w14:textId="77777777" w:rsidR="00972CC1" w:rsidRPr="00BB3C21" w:rsidRDefault="00972CC1" w:rsidP="005F141F">
      <w:pPr>
        <w:pStyle w:val="Heading2"/>
        <w:numPr>
          <w:ilvl w:val="1"/>
          <w:numId w:val="11"/>
        </w:numPr>
        <w:spacing w:before="0" w:after="0"/>
        <w:jc w:val="both"/>
      </w:pPr>
      <w:r w:rsidRPr="00BB3C21">
        <w:t xml:space="preserve"> </w:t>
      </w:r>
      <w:bookmarkStart w:id="354" w:name="_Toc60669102"/>
      <w:r w:rsidRPr="00BB3C21">
        <w:t>Main risks to data security</w:t>
      </w:r>
      <w:bookmarkEnd w:id="354"/>
    </w:p>
    <w:p w14:paraId="7CD44A81" w14:textId="77777777" w:rsidR="00972CC1" w:rsidRPr="00BB3C21" w:rsidRDefault="00972CC1" w:rsidP="005F141F">
      <w:pPr>
        <w:jc w:val="both"/>
      </w:pPr>
    </w:p>
    <w:p w14:paraId="773B4287" w14:textId="77777777" w:rsidR="00972CC1" w:rsidRPr="00BB3C21" w:rsidRDefault="00972CC1" w:rsidP="005F141F">
      <w:pPr>
        <w:autoSpaceDE w:val="0"/>
        <w:autoSpaceDN w:val="0"/>
        <w:adjustRightInd w:val="0"/>
        <w:jc w:val="both"/>
        <w:rPr>
          <w:rFonts w:cs="Calibri"/>
        </w:rPr>
      </w:pPr>
      <w:r w:rsidRPr="00BB3C21">
        <w:rPr>
          <w:rFonts w:cs="Calibri"/>
        </w:rPr>
        <w:t xml:space="preserve">The main risks to data security are data loss, unauthorised access, and breach of confidentiality. The following measures will be undertaken to safeguard against these risks: </w:t>
      </w:r>
    </w:p>
    <w:p w14:paraId="37742510" w14:textId="5CEE4A28" w:rsidR="00972CC1" w:rsidRPr="00BB3C21" w:rsidRDefault="00AD36B4" w:rsidP="005F141F">
      <w:pPr>
        <w:numPr>
          <w:ilvl w:val="0"/>
          <w:numId w:val="7"/>
        </w:numPr>
        <w:autoSpaceDE w:val="0"/>
        <w:autoSpaceDN w:val="0"/>
        <w:adjustRightInd w:val="0"/>
        <w:jc w:val="both"/>
        <w:rPr>
          <w:rFonts w:cs="Calibri"/>
        </w:rPr>
      </w:pPr>
      <w:r>
        <w:rPr>
          <w:rFonts w:cs="Calibri"/>
        </w:rPr>
        <w:t>P</w:t>
      </w:r>
      <w:r w:rsidR="004566F6">
        <w:rPr>
          <w:rFonts w:cs="Calibri"/>
        </w:rPr>
        <w:t xml:space="preserve">aper documents </w:t>
      </w:r>
      <w:r w:rsidR="00972CC1" w:rsidRPr="00BB3C21">
        <w:rPr>
          <w:rFonts w:cs="Calibri"/>
        </w:rPr>
        <w:t>will be stored in lockable cabinets in dedicated rooms at study sites with controlled access</w:t>
      </w:r>
      <w:r w:rsidR="004566F6">
        <w:rPr>
          <w:rFonts w:cs="Calibri"/>
        </w:rPr>
        <w:t xml:space="preserve"> to the central trial team and authorized personnel</w:t>
      </w:r>
      <w:r w:rsidR="00972CC1" w:rsidRPr="00BB3C21">
        <w:rPr>
          <w:rFonts w:cs="Calibri"/>
        </w:rPr>
        <w:t xml:space="preserve">. </w:t>
      </w:r>
    </w:p>
    <w:p w14:paraId="7DBE9F90" w14:textId="53F0C365" w:rsidR="00972CC1" w:rsidRPr="00BB3C21" w:rsidRDefault="00972CC1" w:rsidP="005F141F">
      <w:pPr>
        <w:numPr>
          <w:ilvl w:val="0"/>
          <w:numId w:val="7"/>
        </w:numPr>
        <w:autoSpaceDE w:val="0"/>
        <w:autoSpaceDN w:val="0"/>
        <w:adjustRightInd w:val="0"/>
        <w:jc w:val="both"/>
        <w:rPr>
          <w:rFonts w:cs="Calibri"/>
        </w:rPr>
      </w:pPr>
      <w:r w:rsidRPr="00BB3C21">
        <w:rPr>
          <w:rFonts w:cs="Calibri"/>
        </w:rPr>
        <w:t>The database will be backed up daily. The database will be password protected and access will be limited to relev</w:t>
      </w:r>
      <w:r w:rsidR="00257F75">
        <w:rPr>
          <w:rFonts w:cs="Calibri"/>
        </w:rPr>
        <w:t>ant project staff. The head data manager</w:t>
      </w:r>
      <w:r w:rsidRPr="00BB3C21">
        <w:rPr>
          <w:rFonts w:cs="Calibri"/>
        </w:rPr>
        <w:t xml:space="preserve"> will have exclusive rights to the database. Database access for other members of the study team will be determined by their responsibilities on the study (e.g. data entry, query res</w:t>
      </w:r>
      <w:r w:rsidR="00A000A7">
        <w:rPr>
          <w:rFonts w:cs="Calibri"/>
        </w:rPr>
        <w:t>olution, data monitoring etc.).</w:t>
      </w:r>
    </w:p>
    <w:p w14:paraId="14FC65D4" w14:textId="77777777" w:rsidR="00972CC1" w:rsidRPr="00BB3C21" w:rsidRDefault="00972CC1" w:rsidP="005F141F">
      <w:pPr>
        <w:autoSpaceDE w:val="0"/>
        <w:autoSpaceDN w:val="0"/>
        <w:adjustRightInd w:val="0"/>
        <w:ind w:left="360"/>
        <w:jc w:val="both"/>
        <w:rPr>
          <w:rFonts w:cs="Calibri"/>
        </w:rPr>
      </w:pPr>
    </w:p>
    <w:p w14:paraId="4325A65F" w14:textId="6FEE49F7" w:rsidR="003A2137" w:rsidRPr="00717390" w:rsidRDefault="003A2137" w:rsidP="003A2137">
      <w:pPr>
        <w:jc w:val="both"/>
      </w:pPr>
      <w:r w:rsidRPr="00717390">
        <w:t>Study monitoring will be conducted by IAVI, study investigators will permit inspection or audit of the study facilities and all study-related records by relevant regulatory authorities, the local IRB/IEC and/or representatives of the Sponsor.</w:t>
      </w:r>
    </w:p>
    <w:p w14:paraId="5BBECE70" w14:textId="77777777" w:rsidR="003A2137" w:rsidRPr="00717390" w:rsidRDefault="003A2137" w:rsidP="003A2137">
      <w:pPr>
        <w:jc w:val="both"/>
      </w:pPr>
    </w:p>
    <w:p w14:paraId="166C5B36" w14:textId="77777777" w:rsidR="003A2137" w:rsidRPr="00717390" w:rsidRDefault="003A2137" w:rsidP="003A2137">
      <w:pPr>
        <w:jc w:val="both"/>
        <w:rPr>
          <w:b/>
          <w:lang w:eastAsia="en-GB"/>
        </w:rPr>
      </w:pPr>
      <w:r w:rsidRPr="00717390">
        <w:rPr>
          <w:b/>
        </w:rPr>
        <w:t>Data security arrangements:</w:t>
      </w:r>
    </w:p>
    <w:p w14:paraId="55F3F225" w14:textId="77777777" w:rsidR="003A2137" w:rsidRPr="00717390" w:rsidRDefault="003A2137" w:rsidP="003A2137">
      <w:pPr>
        <w:rPr>
          <w:lang w:eastAsia="en-GB"/>
        </w:rPr>
      </w:pPr>
    </w:p>
    <w:p w14:paraId="0A9D52E1" w14:textId="77777777" w:rsidR="003A2137" w:rsidRPr="00717390" w:rsidRDefault="003A2137" w:rsidP="003A2137">
      <w:pPr>
        <w:pStyle w:val="ListParagraph"/>
        <w:numPr>
          <w:ilvl w:val="0"/>
          <w:numId w:val="21"/>
        </w:numPr>
        <w:spacing w:after="0" w:line="240" w:lineRule="auto"/>
        <w:rPr>
          <w:rFonts w:ascii="Verdana" w:hAnsi="Verdana" w:cs="Segoe UI"/>
          <w:sz w:val="20"/>
          <w:szCs w:val="20"/>
          <w:lang w:eastAsia="en-GB"/>
        </w:rPr>
      </w:pPr>
      <w:proofErr w:type="spellStart"/>
      <w:r w:rsidRPr="00717390">
        <w:rPr>
          <w:rFonts w:ascii="Verdana" w:hAnsi="Verdana" w:cs="Segoe UI"/>
          <w:sz w:val="20"/>
          <w:szCs w:val="20"/>
          <w:lang w:eastAsia="en-GB"/>
        </w:rPr>
        <w:t>Anonymised</w:t>
      </w:r>
      <w:proofErr w:type="spellEnd"/>
      <w:r w:rsidRPr="00717390">
        <w:rPr>
          <w:rFonts w:ascii="Verdana" w:hAnsi="Verdana" w:cs="Segoe UI"/>
          <w:sz w:val="20"/>
          <w:szCs w:val="20"/>
          <w:lang w:eastAsia="en-GB"/>
        </w:rPr>
        <w:t xml:space="preserve"> Data extracted by Sponsor (Personal Identifiable Information (PII) protection) </w:t>
      </w:r>
    </w:p>
    <w:p w14:paraId="5081489F" w14:textId="77777777" w:rsidR="003A2137" w:rsidRPr="00717390" w:rsidRDefault="003A2137" w:rsidP="003A2137">
      <w:pPr>
        <w:pStyle w:val="ListParagraph"/>
        <w:numPr>
          <w:ilvl w:val="0"/>
          <w:numId w:val="21"/>
        </w:numPr>
        <w:spacing w:after="0" w:line="240" w:lineRule="auto"/>
        <w:rPr>
          <w:rFonts w:ascii="Verdana" w:hAnsi="Verdana" w:cs="Segoe UI"/>
          <w:sz w:val="20"/>
          <w:szCs w:val="20"/>
          <w:lang w:eastAsia="en-GB"/>
        </w:rPr>
      </w:pPr>
      <w:r w:rsidRPr="00717390">
        <w:rPr>
          <w:rFonts w:ascii="Verdana" w:hAnsi="Verdana" w:cs="Segoe UI"/>
          <w:sz w:val="20"/>
          <w:szCs w:val="20"/>
          <w:lang w:eastAsia="en-GB"/>
        </w:rPr>
        <w:t>Electronic Data Transfer rules (Password-protected files, no PII data in emails)</w:t>
      </w:r>
    </w:p>
    <w:p w14:paraId="0ACBCF29" w14:textId="77777777" w:rsidR="003A2137" w:rsidRPr="00717390" w:rsidRDefault="003A2137" w:rsidP="003A2137">
      <w:pPr>
        <w:pStyle w:val="ListParagraph"/>
        <w:numPr>
          <w:ilvl w:val="0"/>
          <w:numId w:val="21"/>
        </w:numPr>
        <w:spacing w:after="0" w:line="240" w:lineRule="auto"/>
        <w:rPr>
          <w:rFonts w:ascii="Verdana" w:hAnsi="Verdana" w:cs="Segoe UI"/>
          <w:sz w:val="20"/>
          <w:szCs w:val="20"/>
          <w:lang w:eastAsia="en-GB"/>
        </w:rPr>
      </w:pPr>
      <w:r w:rsidRPr="00717390">
        <w:rPr>
          <w:rFonts w:ascii="Verdana" w:hAnsi="Verdana" w:cs="Segoe UI"/>
          <w:sz w:val="20"/>
          <w:szCs w:val="20"/>
          <w:lang w:eastAsia="en-GB"/>
        </w:rPr>
        <w:t xml:space="preserve">All systems for the study will be access controlled  </w:t>
      </w:r>
    </w:p>
    <w:p w14:paraId="47D711BD" w14:textId="77777777" w:rsidR="003A2137" w:rsidRPr="00717390" w:rsidRDefault="003A2137" w:rsidP="003A2137">
      <w:pPr>
        <w:pStyle w:val="ListParagraph"/>
        <w:numPr>
          <w:ilvl w:val="0"/>
          <w:numId w:val="21"/>
        </w:numPr>
        <w:spacing w:after="0" w:line="240" w:lineRule="auto"/>
        <w:rPr>
          <w:rFonts w:ascii="Verdana" w:hAnsi="Verdana" w:cs="Segoe UI"/>
          <w:sz w:val="20"/>
          <w:szCs w:val="20"/>
          <w:lang w:eastAsia="en-GB"/>
        </w:rPr>
      </w:pPr>
      <w:r w:rsidRPr="00717390">
        <w:rPr>
          <w:rFonts w:ascii="Verdana" w:hAnsi="Verdana" w:cs="Segoe UI"/>
          <w:sz w:val="20"/>
          <w:szCs w:val="20"/>
          <w:lang w:eastAsia="en-GB"/>
        </w:rPr>
        <w:lastRenderedPageBreak/>
        <w:t>Password protected access to REDCap (Raising password confidentiality awareness)</w:t>
      </w:r>
    </w:p>
    <w:p w14:paraId="20D06231" w14:textId="77777777" w:rsidR="003A2137" w:rsidRPr="00717390" w:rsidRDefault="003A2137" w:rsidP="003A2137">
      <w:pPr>
        <w:pStyle w:val="ListParagraph"/>
        <w:numPr>
          <w:ilvl w:val="0"/>
          <w:numId w:val="21"/>
        </w:numPr>
        <w:spacing w:after="0" w:line="240" w:lineRule="auto"/>
        <w:rPr>
          <w:rFonts w:ascii="Verdana" w:hAnsi="Verdana" w:cs="Segoe UI"/>
          <w:sz w:val="20"/>
          <w:szCs w:val="20"/>
          <w:lang w:eastAsia="en-GB"/>
        </w:rPr>
      </w:pPr>
      <w:r w:rsidRPr="00717390">
        <w:rPr>
          <w:rFonts w:ascii="Verdana" w:hAnsi="Verdana"/>
          <w:sz w:val="20"/>
          <w:szCs w:val="20"/>
          <w:lang w:eastAsia="en-GB"/>
        </w:rPr>
        <w:t>Electronic Data Capture (EDC) User Agreement (Appendix 1)</w:t>
      </w:r>
    </w:p>
    <w:p w14:paraId="7553C62B" w14:textId="77777777" w:rsidR="003A2137" w:rsidRPr="00717390" w:rsidRDefault="003A2137" w:rsidP="003A2137">
      <w:pPr>
        <w:pStyle w:val="ListParagraph"/>
        <w:numPr>
          <w:ilvl w:val="0"/>
          <w:numId w:val="21"/>
        </w:numPr>
        <w:spacing w:after="0" w:line="240" w:lineRule="auto"/>
        <w:rPr>
          <w:rFonts w:ascii="Verdana" w:hAnsi="Verdana" w:cs="Segoe UI"/>
          <w:sz w:val="20"/>
          <w:szCs w:val="20"/>
          <w:lang w:eastAsia="en-GB"/>
        </w:rPr>
      </w:pPr>
      <w:r w:rsidRPr="00717390">
        <w:rPr>
          <w:rFonts w:ascii="Verdana" w:hAnsi="Verdana" w:cs="Segoe UI"/>
          <w:sz w:val="20"/>
          <w:szCs w:val="20"/>
          <w:lang w:eastAsia="en-GB"/>
        </w:rPr>
        <w:t xml:space="preserve">Daily database backup </w:t>
      </w:r>
    </w:p>
    <w:p w14:paraId="29E64DB1" w14:textId="77777777" w:rsidR="003A2137" w:rsidRPr="00717390" w:rsidRDefault="003A2137" w:rsidP="003A2137">
      <w:pPr>
        <w:pStyle w:val="ListParagraph"/>
        <w:numPr>
          <w:ilvl w:val="0"/>
          <w:numId w:val="21"/>
        </w:numPr>
        <w:spacing w:after="0" w:line="240" w:lineRule="auto"/>
        <w:rPr>
          <w:rFonts w:ascii="Verdana" w:hAnsi="Verdana" w:cs="Segoe UI"/>
          <w:sz w:val="20"/>
          <w:szCs w:val="20"/>
          <w:lang w:eastAsia="en-GB"/>
        </w:rPr>
      </w:pPr>
      <w:r w:rsidRPr="00717390">
        <w:rPr>
          <w:rFonts w:ascii="Verdana" w:hAnsi="Verdana"/>
          <w:sz w:val="20"/>
          <w:szCs w:val="20"/>
        </w:rPr>
        <w:t>The trial database will log who has entered what data for a participant to provide a security audit trail for the data</w:t>
      </w:r>
    </w:p>
    <w:p w14:paraId="31DB3C13" w14:textId="5AB3EA05" w:rsidR="00972CC1" w:rsidRPr="00BB3C21" w:rsidRDefault="00972CC1" w:rsidP="005F141F">
      <w:pPr>
        <w:jc w:val="both"/>
        <w:rPr>
          <w:rFonts w:cs="Calibri"/>
        </w:rPr>
      </w:pPr>
      <w:r w:rsidRPr="00BB3C21">
        <w:rPr>
          <w:rFonts w:cs="Calibri"/>
        </w:rPr>
        <w:t>.</w:t>
      </w:r>
    </w:p>
    <w:p w14:paraId="429C785F" w14:textId="77777777" w:rsidR="00972CC1" w:rsidRPr="00BB3C21" w:rsidRDefault="00972CC1" w:rsidP="005F141F">
      <w:pPr>
        <w:jc w:val="both"/>
        <w:rPr>
          <w:rFonts w:cs="Calibri"/>
        </w:rPr>
      </w:pPr>
    </w:p>
    <w:p w14:paraId="07C2BBB1" w14:textId="77777777" w:rsidR="00972CC1" w:rsidRPr="00BB3C21" w:rsidRDefault="00972CC1" w:rsidP="005F141F">
      <w:pPr>
        <w:jc w:val="both"/>
        <w:rPr>
          <w:rFonts w:cs="Calibri"/>
        </w:rPr>
      </w:pPr>
    </w:p>
    <w:p w14:paraId="54A72D59" w14:textId="77777777" w:rsidR="00972CC1" w:rsidRPr="00BB3C21" w:rsidRDefault="00972CC1" w:rsidP="005F141F">
      <w:pPr>
        <w:pStyle w:val="Heading1"/>
        <w:numPr>
          <w:ilvl w:val="0"/>
          <w:numId w:val="11"/>
        </w:numPr>
        <w:spacing w:before="0"/>
        <w:ind w:left="924"/>
        <w:jc w:val="both"/>
        <w:rPr>
          <w:iCs/>
          <w:noProof/>
          <w:u w:val="none"/>
        </w:rPr>
      </w:pPr>
      <w:bookmarkStart w:id="355" w:name="_Toc60669103"/>
      <w:r w:rsidRPr="00BB3C21">
        <w:rPr>
          <w:iCs/>
          <w:noProof/>
          <w:u w:val="none"/>
        </w:rPr>
        <w:t>Data sharing and access</w:t>
      </w:r>
      <w:bookmarkEnd w:id="355"/>
    </w:p>
    <w:p w14:paraId="2C838414" w14:textId="77777777" w:rsidR="00972CC1" w:rsidRPr="000B197F" w:rsidRDefault="00972CC1" w:rsidP="005F141F">
      <w:pPr>
        <w:jc w:val="both"/>
      </w:pPr>
    </w:p>
    <w:p w14:paraId="0F5DD7D4" w14:textId="77777777" w:rsidR="00822099" w:rsidRPr="000B197F" w:rsidRDefault="00822099" w:rsidP="00822099">
      <w:pPr>
        <w:rPr>
          <w:rFonts w:cs="Segoe UI"/>
          <w:lang w:eastAsia="en-GB"/>
        </w:rPr>
      </w:pPr>
      <w:r w:rsidRPr="000B197F">
        <w:rPr>
          <w:rFonts w:cs="Segoe UI"/>
          <w:lang w:eastAsia="en-GB"/>
        </w:rPr>
        <w:t>The Sponsor (University of Oxford) owns trial Data and can share the study data upon request:</w:t>
      </w:r>
    </w:p>
    <w:p w14:paraId="1E2DA600" w14:textId="77777777" w:rsidR="00822099" w:rsidRPr="000B197F" w:rsidRDefault="00822099" w:rsidP="00822099">
      <w:pPr>
        <w:pStyle w:val="ListParagraph"/>
        <w:numPr>
          <w:ilvl w:val="0"/>
          <w:numId w:val="21"/>
        </w:numPr>
        <w:spacing w:after="0" w:line="240" w:lineRule="auto"/>
        <w:rPr>
          <w:rFonts w:ascii="Verdana" w:hAnsi="Verdana" w:cs="Segoe UI"/>
          <w:sz w:val="20"/>
          <w:szCs w:val="20"/>
          <w:lang w:eastAsia="en-GB"/>
        </w:rPr>
      </w:pPr>
      <w:r w:rsidRPr="000B197F">
        <w:rPr>
          <w:rFonts w:ascii="Verdana" w:hAnsi="Verdana" w:cs="Segoe UI"/>
          <w:sz w:val="20"/>
          <w:szCs w:val="20"/>
          <w:lang w:eastAsia="en-GB"/>
        </w:rPr>
        <w:t>Data can by requested with Data Manager (written request)</w:t>
      </w:r>
    </w:p>
    <w:p w14:paraId="58461A80" w14:textId="77777777" w:rsidR="00822099" w:rsidRPr="000B197F" w:rsidRDefault="00822099" w:rsidP="00822099">
      <w:pPr>
        <w:pStyle w:val="ListParagraph"/>
        <w:numPr>
          <w:ilvl w:val="0"/>
          <w:numId w:val="21"/>
        </w:numPr>
        <w:spacing w:after="0" w:line="240" w:lineRule="auto"/>
        <w:rPr>
          <w:rFonts w:ascii="Verdana" w:hAnsi="Verdana"/>
          <w:sz w:val="20"/>
          <w:szCs w:val="20"/>
        </w:rPr>
      </w:pPr>
      <w:r w:rsidRPr="000B197F">
        <w:rPr>
          <w:rFonts w:ascii="Verdana" w:hAnsi="Verdana"/>
          <w:sz w:val="20"/>
          <w:szCs w:val="20"/>
        </w:rPr>
        <w:t>Decision about sharing data will be taken by Chief Investigator.</w:t>
      </w:r>
    </w:p>
    <w:p w14:paraId="14738BCD" w14:textId="77777777" w:rsidR="00822099" w:rsidRPr="000B197F" w:rsidRDefault="00822099" w:rsidP="00822099">
      <w:pPr>
        <w:pStyle w:val="ListParagraph"/>
        <w:spacing w:after="0"/>
        <w:rPr>
          <w:rFonts w:ascii="Verdana" w:hAnsi="Verdana"/>
          <w:sz w:val="20"/>
          <w:szCs w:val="20"/>
        </w:rPr>
      </w:pPr>
    </w:p>
    <w:p w14:paraId="6DA30216" w14:textId="1F420C4D" w:rsidR="00972CC1" w:rsidRPr="000B197F" w:rsidRDefault="00972CC1" w:rsidP="00BB3C21">
      <w:pPr>
        <w:rPr>
          <w:b/>
        </w:rPr>
      </w:pPr>
    </w:p>
    <w:p w14:paraId="21940705" w14:textId="77777777" w:rsidR="00972CC1" w:rsidRPr="000B197F" w:rsidRDefault="00972CC1" w:rsidP="005F141F">
      <w:pPr>
        <w:jc w:val="both"/>
        <w:rPr>
          <w:b/>
        </w:rPr>
      </w:pPr>
    </w:p>
    <w:p w14:paraId="46DE1C90" w14:textId="77777777" w:rsidR="00972CC1" w:rsidRPr="00BB3C21" w:rsidRDefault="00972CC1" w:rsidP="005F141F">
      <w:pPr>
        <w:jc w:val="both"/>
        <w:rPr>
          <w:b/>
        </w:rPr>
      </w:pPr>
    </w:p>
    <w:p w14:paraId="4B9BD576" w14:textId="6BCA2E5C" w:rsidR="002243D3" w:rsidRDefault="002243D3">
      <w:pPr>
        <w:rPr>
          <w:b/>
        </w:rPr>
      </w:pPr>
    </w:p>
    <w:p w14:paraId="46616181" w14:textId="77777777" w:rsidR="002243D3" w:rsidRDefault="002243D3">
      <w:pPr>
        <w:spacing w:after="160" w:line="259" w:lineRule="auto"/>
        <w:rPr>
          <w:b/>
        </w:rPr>
      </w:pPr>
      <w:r>
        <w:rPr>
          <w:b/>
        </w:rPr>
        <w:br w:type="page"/>
      </w:r>
    </w:p>
    <w:p w14:paraId="0B03C0BD" w14:textId="6C8E39FE" w:rsidR="00083485" w:rsidRDefault="00083485" w:rsidP="00EA35B2">
      <w:pPr>
        <w:pStyle w:val="Heading1"/>
      </w:pPr>
      <w:bookmarkStart w:id="356" w:name="_Toc60669104"/>
      <w:r>
        <w:lastRenderedPageBreak/>
        <w:t>APPENDI</w:t>
      </w:r>
      <w:r w:rsidR="00AD047F">
        <w:t>CES</w:t>
      </w:r>
      <w:bookmarkEnd w:id="356"/>
    </w:p>
    <w:p w14:paraId="40F28801" w14:textId="77777777" w:rsidR="00083485" w:rsidRDefault="00083485"/>
    <w:p w14:paraId="5C28A3CD" w14:textId="2640499F" w:rsidR="002243D3" w:rsidRDefault="00AD047F" w:rsidP="00EA35B2">
      <w:pPr>
        <w:pStyle w:val="Heading2"/>
      </w:pPr>
      <w:bookmarkStart w:id="357" w:name="_Toc60669105"/>
      <w:r>
        <w:t xml:space="preserve">APPENDIX 1: </w:t>
      </w:r>
      <w:r w:rsidR="00083485">
        <w:t>Data Management Plan Review History</w:t>
      </w:r>
      <w:bookmarkEnd w:id="357"/>
    </w:p>
    <w:tbl>
      <w:tblPr>
        <w:tblpPr w:leftFromText="180" w:rightFromText="180" w:vertAnchor="text" w:horzAnchor="margin" w:tblpX="-300" w:tblpY="175"/>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2"/>
        <w:gridCol w:w="1659"/>
        <w:gridCol w:w="1434"/>
        <w:gridCol w:w="3952"/>
        <w:gridCol w:w="1134"/>
      </w:tblGrid>
      <w:tr w:rsidR="002243D3" w:rsidRPr="00170A44" w14:paraId="484D700E" w14:textId="77777777" w:rsidTr="00E87E5C">
        <w:trPr>
          <w:cantSplit/>
          <w:trHeight w:val="537"/>
        </w:trPr>
        <w:tc>
          <w:tcPr>
            <w:tcW w:w="1452" w:type="dxa"/>
            <w:shd w:val="clear" w:color="auto" w:fill="E0E0E0"/>
          </w:tcPr>
          <w:p w14:paraId="4E4F7878" w14:textId="77777777" w:rsidR="002243D3" w:rsidRDefault="002243D3" w:rsidP="00E87E5C">
            <w:pPr>
              <w:keepNext/>
              <w:jc w:val="both"/>
              <w:outlineLvl w:val="4"/>
              <w:rPr>
                <w:rFonts w:asciiTheme="minorHAnsi" w:hAnsiTheme="minorHAnsi" w:cs="Arial"/>
                <w:b/>
              </w:rPr>
            </w:pPr>
            <w:r w:rsidRPr="00170A44">
              <w:rPr>
                <w:rFonts w:asciiTheme="minorHAnsi" w:hAnsiTheme="minorHAnsi" w:cs="Arial"/>
                <w:b/>
              </w:rPr>
              <w:t>Date</w:t>
            </w:r>
          </w:p>
          <w:p w14:paraId="59CD7A78" w14:textId="77777777" w:rsidR="002243D3" w:rsidRPr="00EF0947" w:rsidRDefault="002243D3" w:rsidP="00E87E5C">
            <w:pPr>
              <w:jc w:val="center"/>
              <w:rPr>
                <w:rFonts w:asciiTheme="minorHAnsi" w:hAnsiTheme="minorHAnsi" w:cs="Arial"/>
              </w:rPr>
            </w:pPr>
          </w:p>
        </w:tc>
        <w:tc>
          <w:tcPr>
            <w:tcW w:w="1659" w:type="dxa"/>
            <w:shd w:val="clear" w:color="auto" w:fill="E0E0E0"/>
          </w:tcPr>
          <w:p w14:paraId="3AE0367E" w14:textId="77777777" w:rsidR="002243D3" w:rsidRPr="00170A44" w:rsidRDefault="002243D3" w:rsidP="00E87E5C">
            <w:pPr>
              <w:jc w:val="both"/>
              <w:rPr>
                <w:rFonts w:asciiTheme="minorHAnsi" w:hAnsiTheme="minorHAnsi" w:cs="Arial"/>
                <w:b/>
              </w:rPr>
            </w:pPr>
            <w:r w:rsidRPr="00170A44">
              <w:rPr>
                <w:rFonts w:asciiTheme="minorHAnsi" w:hAnsiTheme="minorHAnsi" w:cs="Arial"/>
                <w:b/>
              </w:rPr>
              <w:t>Reviewed By</w:t>
            </w:r>
          </w:p>
          <w:p w14:paraId="46976500" w14:textId="77777777" w:rsidR="002243D3" w:rsidRPr="00170A44" w:rsidRDefault="002243D3" w:rsidP="00E87E5C">
            <w:pPr>
              <w:jc w:val="both"/>
              <w:rPr>
                <w:rFonts w:asciiTheme="minorHAnsi" w:hAnsiTheme="minorHAnsi" w:cs="Arial"/>
                <w:b/>
              </w:rPr>
            </w:pPr>
            <w:r w:rsidRPr="00170A44">
              <w:rPr>
                <w:rFonts w:asciiTheme="minorHAnsi" w:hAnsiTheme="minorHAnsi" w:cs="Arial"/>
                <w:b/>
              </w:rPr>
              <w:t>(Print name)</w:t>
            </w:r>
          </w:p>
        </w:tc>
        <w:tc>
          <w:tcPr>
            <w:tcW w:w="1434" w:type="dxa"/>
            <w:shd w:val="clear" w:color="auto" w:fill="E0E0E0"/>
          </w:tcPr>
          <w:p w14:paraId="390A9A0D" w14:textId="77777777" w:rsidR="002243D3" w:rsidRPr="00170A44" w:rsidRDefault="002243D3" w:rsidP="00E87E5C">
            <w:pPr>
              <w:jc w:val="both"/>
              <w:rPr>
                <w:rFonts w:asciiTheme="minorHAnsi" w:hAnsiTheme="minorHAnsi" w:cs="Arial"/>
                <w:b/>
              </w:rPr>
            </w:pPr>
            <w:r w:rsidRPr="00170A44">
              <w:rPr>
                <w:rFonts w:asciiTheme="minorHAnsi" w:hAnsiTheme="minorHAnsi" w:cs="Arial"/>
                <w:b/>
              </w:rPr>
              <w:t>Revision type</w:t>
            </w:r>
          </w:p>
        </w:tc>
        <w:tc>
          <w:tcPr>
            <w:tcW w:w="3952" w:type="dxa"/>
            <w:shd w:val="clear" w:color="auto" w:fill="E0E0E0"/>
          </w:tcPr>
          <w:p w14:paraId="66C4B186" w14:textId="77777777" w:rsidR="002243D3" w:rsidRDefault="002243D3" w:rsidP="00E87E5C">
            <w:pPr>
              <w:rPr>
                <w:rFonts w:asciiTheme="minorHAnsi" w:hAnsiTheme="minorHAnsi" w:cs="Arial"/>
                <w:b/>
              </w:rPr>
            </w:pPr>
            <w:r w:rsidRPr="00170A44">
              <w:rPr>
                <w:rFonts w:asciiTheme="minorHAnsi" w:hAnsiTheme="minorHAnsi" w:cs="Arial"/>
                <w:b/>
              </w:rPr>
              <w:t xml:space="preserve">Detail </w:t>
            </w:r>
          </w:p>
          <w:p w14:paraId="22DB427D" w14:textId="77777777" w:rsidR="002243D3" w:rsidRPr="00170A44" w:rsidRDefault="002243D3" w:rsidP="00E87E5C">
            <w:pPr>
              <w:rPr>
                <w:rFonts w:asciiTheme="minorHAnsi" w:hAnsiTheme="minorHAnsi" w:cs="Arial"/>
                <w:b/>
              </w:rPr>
            </w:pPr>
            <w:r w:rsidRPr="00170A44">
              <w:rPr>
                <w:rFonts w:asciiTheme="minorHAnsi" w:hAnsiTheme="minorHAnsi" w:cs="Arial"/>
                <w:b/>
              </w:rPr>
              <w:t>(significant changes from previous version)</w:t>
            </w:r>
          </w:p>
        </w:tc>
        <w:tc>
          <w:tcPr>
            <w:tcW w:w="1134" w:type="dxa"/>
            <w:shd w:val="clear" w:color="auto" w:fill="E0E0E0"/>
          </w:tcPr>
          <w:p w14:paraId="509282F6" w14:textId="77777777" w:rsidR="002243D3" w:rsidRPr="00170A44" w:rsidRDefault="002243D3" w:rsidP="00E87E5C">
            <w:pPr>
              <w:rPr>
                <w:rFonts w:asciiTheme="minorHAnsi" w:hAnsiTheme="minorHAnsi" w:cs="Arial"/>
                <w:b/>
              </w:rPr>
            </w:pPr>
            <w:r w:rsidRPr="00170A44">
              <w:rPr>
                <w:rFonts w:asciiTheme="minorHAnsi" w:hAnsiTheme="minorHAnsi" w:cs="Arial"/>
                <w:b/>
              </w:rPr>
              <w:t xml:space="preserve"> Previous</w:t>
            </w:r>
          </w:p>
          <w:p w14:paraId="1FB6F122" w14:textId="77777777" w:rsidR="002243D3" w:rsidRPr="00170A44" w:rsidRDefault="002243D3" w:rsidP="00E87E5C">
            <w:pPr>
              <w:rPr>
                <w:rFonts w:asciiTheme="minorHAnsi" w:hAnsiTheme="minorHAnsi" w:cs="Arial"/>
                <w:b/>
              </w:rPr>
            </w:pPr>
            <w:r w:rsidRPr="00170A44">
              <w:rPr>
                <w:rFonts w:asciiTheme="minorHAnsi" w:hAnsiTheme="minorHAnsi" w:cs="Arial"/>
                <w:b/>
              </w:rPr>
              <w:t xml:space="preserve"> Version </w:t>
            </w:r>
          </w:p>
        </w:tc>
      </w:tr>
      <w:tr w:rsidR="002243D3" w:rsidRPr="00170A44" w14:paraId="34D1A4D5" w14:textId="77777777" w:rsidTr="00E87E5C">
        <w:trPr>
          <w:cantSplit/>
          <w:trHeight w:hRule="exact" w:val="2159"/>
        </w:trPr>
        <w:tc>
          <w:tcPr>
            <w:tcW w:w="1452" w:type="dxa"/>
            <w:tcBorders>
              <w:bottom w:val="single" w:sz="6" w:space="0" w:color="auto"/>
            </w:tcBorders>
            <w:vAlign w:val="center"/>
          </w:tcPr>
          <w:p w14:paraId="5DD0A698" w14:textId="77777777" w:rsidR="002243D3" w:rsidRPr="00170A44" w:rsidRDefault="002243D3" w:rsidP="00E87E5C">
            <w:pPr>
              <w:rPr>
                <w:rFonts w:asciiTheme="minorHAnsi" w:hAnsiTheme="minorHAnsi" w:cs="Arial"/>
              </w:rPr>
            </w:pPr>
          </w:p>
        </w:tc>
        <w:tc>
          <w:tcPr>
            <w:tcW w:w="1659" w:type="dxa"/>
            <w:tcBorders>
              <w:bottom w:val="single" w:sz="6" w:space="0" w:color="auto"/>
            </w:tcBorders>
            <w:vAlign w:val="center"/>
          </w:tcPr>
          <w:p w14:paraId="2894096F" w14:textId="77777777" w:rsidR="002243D3" w:rsidRPr="00170A44" w:rsidRDefault="002243D3" w:rsidP="00E87E5C">
            <w:pPr>
              <w:pStyle w:val="ListParagraph"/>
              <w:rPr>
                <w:rFonts w:asciiTheme="minorHAnsi" w:hAnsiTheme="minorHAnsi" w:cs="Arial"/>
                <w:lang w:val="en-GB"/>
              </w:rPr>
            </w:pPr>
          </w:p>
        </w:tc>
        <w:tc>
          <w:tcPr>
            <w:tcW w:w="1434" w:type="dxa"/>
            <w:tcBorders>
              <w:bottom w:val="single" w:sz="6" w:space="0" w:color="auto"/>
            </w:tcBorders>
            <w:vAlign w:val="center"/>
          </w:tcPr>
          <w:p w14:paraId="523AB699" w14:textId="77777777" w:rsidR="002243D3" w:rsidRPr="00170A44" w:rsidRDefault="002243D3" w:rsidP="00E87E5C">
            <w:pPr>
              <w:rPr>
                <w:rFonts w:asciiTheme="minorHAnsi" w:hAnsiTheme="minorHAnsi" w:cs="Arial"/>
              </w:rPr>
            </w:pPr>
          </w:p>
        </w:tc>
        <w:tc>
          <w:tcPr>
            <w:tcW w:w="3952" w:type="dxa"/>
            <w:tcBorders>
              <w:bottom w:val="single" w:sz="6" w:space="0" w:color="auto"/>
            </w:tcBorders>
            <w:vAlign w:val="center"/>
          </w:tcPr>
          <w:p w14:paraId="317BEC2A" w14:textId="77777777" w:rsidR="002243D3" w:rsidRPr="00170A44" w:rsidRDefault="002243D3" w:rsidP="00E87E5C">
            <w:pPr>
              <w:rPr>
                <w:rFonts w:asciiTheme="minorHAnsi" w:hAnsiTheme="minorHAnsi" w:cs="Arial"/>
              </w:rPr>
            </w:pPr>
          </w:p>
        </w:tc>
        <w:tc>
          <w:tcPr>
            <w:tcW w:w="1134" w:type="dxa"/>
            <w:tcBorders>
              <w:bottom w:val="single" w:sz="6" w:space="0" w:color="auto"/>
            </w:tcBorders>
            <w:vAlign w:val="center"/>
          </w:tcPr>
          <w:p w14:paraId="7A1FE643" w14:textId="77777777" w:rsidR="002243D3" w:rsidRPr="00170A44" w:rsidRDefault="002243D3" w:rsidP="00E87E5C">
            <w:pPr>
              <w:rPr>
                <w:rFonts w:asciiTheme="minorHAnsi" w:hAnsiTheme="minorHAnsi" w:cs="Arial"/>
              </w:rPr>
            </w:pPr>
          </w:p>
        </w:tc>
      </w:tr>
    </w:tbl>
    <w:p w14:paraId="76D56A88" w14:textId="10C4B35B" w:rsidR="002243D3" w:rsidRDefault="002243D3"/>
    <w:p w14:paraId="65216CF8" w14:textId="04515F51" w:rsidR="00AD047F" w:rsidRDefault="00AD047F"/>
    <w:p w14:paraId="3BEB34C3" w14:textId="77777777" w:rsidR="00AD047F" w:rsidRDefault="00AD047F">
      <w:pPr>
        <w:spacing w:after="160" w:line="259" w:lineRule="auto"/>
      </w:pPr>
      <w:r>
        <w:br w:type="page"/>
      </w:r>
    </w:p>
    <w:p w14:paraId="40C261EB" w14:textId="1A3B6C78" w:rsidR="00AD047F" w:rsidRDefault="00AD047F" w:rsidP="00EA35B2">
      <w:pPr>
        <w:pStyle w:val="Heading2"/>
      </w:pPr>
      <w:bookmarkStart w:id="358" w:name="_APPENDIX_2:_Priority"/>
      <w:bookmarkStart w:id="359" w:name="_Toc60669106"/>
      <w:bookmarkEnd w:id="358"/>
      <w:r>
        <w:lastRenderedPageBreak/>
        <w:t>APPENDIX 2: Priority forms</w:t>
      </w:r>
      <w:bookmarkEnd w:id="359"/>
    </w:p>
    <w:tbl>
      <w:tblPr>
        <w:tblStyle w:val="TableGrid2"/>
        <w:tblpPr w:leftFromText="180" w:rightFromText="180" w:vertAnchor="page" w:horzAnchor="margin" w:tblpXSpec="center" w:tblpY="2410"/>
        <w:tblW w:w="9918" w:type="dxa"/>
        <w:tblLook w:val="04A0" w:firstRow="1" w:lastRow="0" w:firstColumn="1" w:lastColumn="0" w:noHBand="0" w:noVBand="1"/>
      </w:tblPr>
      <w:tblGrid>
        <w:gridCol w:w="5240"/>
        <w:gridCol w:w="4678"/>
      </w:tblGrid>
      <w:tr w:rsidR="00AD047F" w:rsidRPr="00B61145" w14:paraId="52EC9BBD" w14:textId="77777777" w:rsidTr="00AD047F">
        <w:trPr>
          <w:trHeight w:val="548"/>
          <w:tblHeader/>
        </w:trPr>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5923B7" w14:textId="77777777" w:rsidR="00AD047F" w:rsidRPr="00FF5817" w:rsidRDefault="00AD047F" w:rsidP="00AD047F">
            <w:pPr>
              <w:jc w:val="center"/>
              <w:rPr>
                <w:rFonts w:asciiTheme="minorHAnsi" w:hAnsiTheme="minorHAnsi" w:cstheme="minorHAnsi"/>
                <w:b/>
                <w:sz w:val="22"/>
                <w:szCs w:val="22"/>
              </w:rPr>
            </w:pPr>
            <w:r w:rsidRPr="00FF5817">
              <w:rPr>
                <w:rFonts w:asciiTheme="minorHAnsi" w:hAnsiTheme="minorHAnsi" w:cstheme="minorHAnsi"/>
                <w:b/>
                <w:sz w:val="22"/>
                <w:szCs w:val="22"/>
              </w:rPr>
              <w:t>CRF/Database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BBEFD5" w14:textId="77777777" w:rsidR="00AD047F" w:rsidRPr="00FF5817" w:rsidRDefault="00AD047F" w:rsidP="00AD047F">
            <w:pPr>
              <w:jc w:val="center"/>
              <w:rPr>
                <w:rFonts w:asciiTheme="minorHAnsi" w:hAnsiTheme="minorHAnsi" w:cstheme="minorHAnsi"/>
                <w:b/>
                <w:sz w:val="22"/>
                <w:szCs w:val="22"/>
              </w:rPr>
            </w:pPr>
            <w:r w:rsidRPr="00FF5817">
              <w:rPr>
                <w:rFonts w:asciiTheme="minorHAnsi" w:hAnsiTheme="minorHAnsi" w:cstheme="minorHAnsi"/>
                <w:b/>
                <w:sz w:val="22"/>
                <w:szCs w:val="22"/>
              </w:rPr>
              <w:t>Reason why considered critical</w:t>
            </w:r>
          </w:p>
        </w:tc>
      </w:tr>
      <w:tr w:rsidR="00AD047F" w:rsidRPr="00B61145" w14:paraId="7CE2AE38" w14:textId="77777777" w:rsidTr="00AD047F">
        <w:trPr>
          <w:trHeight w:val="308"/>
        </w:trPr>
        <w:tc>
          <w:tcPr>
            <w:tcW w:w="5240" w:type="dxa"/>
            <w:tcBorders>
              <w:top w:val="single" w:sz="4" w:space="0" w:color="auto"/>
              <w:left w:val="single" w:sz="4" w:space="0" w:color="auto"/>
              <w:bottom w:val="single" w:sz="4" w:space="0" w:color="auto"/>
              <w:right w:val="single" w:sz="4" w:space="0" w:color="auto"/>
            </w:tcBorders>
            <w:shd w:val="clear" w:color="auto" w:fill="auto"/>
            <w:hideMark/>
          </w:tcPr>
          <w:p w14:paraId="5A1F87F0" w14:textId="77777777" w:rsidR="00AD047F" w:rsidRPr="00FF5817" w:rsidRDefault="00AD047F" w:rsidP="00AD047F">
            <w:pPr>
              <w:rPr>
                <w:rFonts w:asciiTheme="minorHAnsi" w:hAnsiTheme="minorHAnsi" w:cstheme="minorHAnsi"/>
                <w:sz w:val="22"/>
                <w:szCs w:val="22"/>
              </w:rPr>
            </w:pPr>
            <w:r>
              <w:rPr>
                <w:rFonts w:asciiTheme="minorHAnsi" w:hAnsiTheme="minorHAnsi" w:cstheme="minorHAnsi"/>
                <w:sz w:val="22"/>
                <w:szCs w:val="22"/>
              </w:rPr>
              <w:t>AE</w:t>
            </w:r>
          </w:p>
        </w:tc>
        <w:tc>
          <w:tcPr>
            <w:tcW w:w="4678" w:type="dxa"/>
            <w:tcBorders>
              <w:top w:val="single" w:sz="4" w:space="0" w:color="auto"/>
              <w:left w:val="single" w:sz="4" w:space="0" w:color="auto"/>
              <w:bottom w:val="single" w:sz="4" w:space="0" w:color="auto"/>
              <w:right w:val="single" w:sz="4" w:space="0" w:color="auto"/>
            </w:tcBorders>
            <w:shd w:val="clear" w:color="auto" w:fill="auto"/>
            <w:hideMark/>
          </w:tcPr>
          <w:p w14:paraId="06AED9B5" w14:textId="77777777" w:rsidR="00AD047F" w:rsidRPr="00FF5817" w:rsidRDefault="00AD047F" w:rsidP="00AD047F">
            <w:pPr>
              <w:rPr>
                <w:rFonts w:asciiTheme="minorHAnsi" w:hAnsiTheme="minorHAnsi" w:cstheme="minorHAnsi"/>
                <w:sz w:val="22"/>
                <w:szCs w:val="22"/>
              </w:rPr>
            </w:pPr>
            <w:r w:rsidRPr="00FF5817">
              <w:rPr>
                <w:rFonts w:asciiTheme="minorHAnsi" w:hAnsiTheme="minorHAnsi" w:cstheme="minorHAnsi"/>
                <w:sz w:val="22"/>
                <w:szCs w:val="22"/>
              </w:rPr>
              <w:t>Primary</w:t>
            </w:r>
          </w:p>
        </w:tc>
      </w:tr>
      <w:tr w:rsidR="00AD047F" w:rsidRPr="00B61145" w14:paraId="4E886CB7" w14:textId="77777777" w:rsidTr="00AD047F">
        <w:trPr>
          <w:trHeight w:val="308"/>
        </w:trPr>
        <w:tc>
          <w:tcPr>
            <w:tcW w:w="5240" w:type="dxa"/>
            <w:tcBorders>
              <w:top w:val="single" w:sz="4" w:space="0" w:color="auto"/>
              <w:left w:val="single" w:sz="4" w:space="0" w:color="auto"/>
              <w:bottom w:val="single" w:sz="4" w:space="0" w:color="auto"/>
              <w:right w:val="single" w:sz="4" w:space="0" w:color="auto"/>
            </w:tcBorders>
            <w:shd w:val="clear" w:color="auto" w:fill="auto"/>
          </w:tcPr>
          <w:p w14:paraId="1F42A6C3" w14:textId="77777777" w:rsidR="00AD047F" w:rsidRPr="00FF5817" w:rsidRDefault="00AD047F" w:rsidP="00AD047F">
            <w:pPr>
              <w:rPr>
                <w:rFonts w:asciiTheme="minorHAnsi" w:hAnsiTheme="minorHAnsi" w:cstheme="minorHAnsi"/>
                <w:sz w:val="22"/>
                <w:szCs w:val="22"/>
              </w:rPr>
            </w:pPr>
            <w:r>
              <w:rPr>
                <w:rFonts w:asciiTheme="minorHAnsi" w:hAnsiTheme="minorHAnsi" w:cstheme="minorHAnsi"/>
                <w:sz w:val="22"/>
                <w:szCs w:val="22"/>
              </w:rPr>
              <w:t>Child Follow up</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5B04499A" w14:textId="77777777" w:rsidR="00AD047F" w:rsidRPr="00FF5817" w:rsidRDefault="00AD047F" w:rsidP="00AD047F">
            <w:pPr>
              <w:rPr>
                <w:rFonts w:asciiTheme="minorHAnsi" w:hAnsiTheme="minorHAnsi" w:cstheme="minorHAnsi"/>
                <w:sz w:val="22"/>
                <w:szCs w:val="22"/>
              </w:rPr>
            </w:pPr>
            <w:r w:rsidRPr="00FF5817">
              <w:rPr>
                <w:rFonts w:asciiTheme="minorHAnsi" w:hAnsiTheme="minorHAnsi" w:cstheme="minorHAnsi"/>
                <w:sz w:val="22"/>
                <w:szCs w:val="22"/>
              </w:rPr>
              <w:t>Primary</w:t>
            </w:r>
            <w:r>
              <w:rPr>
                <w:rFonts w:asciiTheme="minorHAnsi" w:hAnsiTheme="minorHAnsi" w:cstheme="minorHAnsi"/>
                <w:sz w:val="22"/>
                <w:szCs w:val="22"/>
              </w:rPr>
              <w:t>, Clinical Data</w:t>
            </w:r>
          </w:p>
        </w:tc>
      </w:tr>
      <w:tr w:rsidR="00AD047F" w:rsidRPr="00B61145" w14:paraId="750A2119" w14:textId="77777777" w:rsidTr="00AD047F">
        <w:trPr>
          <w:trHeight w:val="308"/>
        </w:trPr>
        <w:tc>
          <w:tcPr>
            <w:tcW w:w="5240" w:type="dxa"/>
            <w:tcBorders>
              <w:top w:val="single" w:sz="4" w:space="0" w:color="auto"/>
              <w:left w:val="single" w:sz="4" w:space="0" w:color="auto"/>
              <w:bottom w:val="single" w:sz="4" w:space="0" w:color="auto"/>
              <w:right w:val="single" w:sz="4" w:space="0" w:color="auto"/>
            </w:tcBorders>
            <w:shd w:val="clear" w:color="auto" w:fill="auto"/>
          </w:tcPr>
          <w:p w14:paraId="62BF852A" w14:textId="77777777" w:rsidR="00AD047F" w:rsidRPr="00FF5817" w:rsidRDefault="00AD047F" w:rsidP="00AD047F">
            <w:pPr>
              <w:rPr>
                <w:rFonts w:asciiTheme="minorHAnsi" w:hAnsiTheme="minorHAnsi" w:cstheme="minorHAnsi"/>
                <w:sz w:val="22"/>
                <w:szCs w:val="22"/>
              </w:rPr>
            </w:pPr>
            <w:proofErr w:type="spellStart"/>
            <w:r>
              <w:rPr>
                <w:rFonts w:asciiTheme="minorHAnsi" w:hAnsiTheme="minorHAnsi" w:cstheme="minorHAnsi"/>
                <w:sz w:val="22"/>
                <w:szCs w:val="22"/>
              </w:rPr>
              <w:t>R</w:t>
            </w:r>
            <w:r w:rsidRPr="00FF5817">
              <w:rPr>
                <w:rFonts w:asciiTheme="minorHAnsi" w:hAnsiTheme="minorHAnsi" w:cstheme="minorHAnsi"/>
                <w:sz w:val="22"/>
                <w:szCs w:val="22"/>
              </w:rPr>
              <w:t>eactogenicity</w:t>
            </w:r>
            <w:proofErr w:type="spellEnd"/>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6864908B" w14:textId="77777777" w:rsidR="00AD047F" w:rsidRPr="00FF5817" w:rsidRDefault="00AD047F" w:rsidP="00AD047F">
            <w:pPr>
              <w:rPr>
                <w:rFonts w:asciiTheme="minorHAnsi" w:hAnsiTheme="minorHAnsi" w:cstheme="minorHAnsi"/>
                <w:sz w:val="22"/>
                <w:szCs w:val="22"/>
              </w:rPr>
            </w:pPr>
            <w:r w:rsidRPr="00FF5817">
              <w:rPr>
                <w:rFonts w:asciiTheme="minorHAnsi" w:hAnsiTheme="minorHAnsi" w:cstheme="minorHAnsi"/>
                <w:sz w:val="22"/>
                <w:szCs w:val="22"/>
              </w:rPr>
              <w:t>Primary</w:t>
            </w:r>
          </w:p>
        </w:tc>
      </w:tr>
      <w:tr w:rsidR="00AD047F" w:rsidRPr="00B61145" w14:paraId="114B811C" w14:textId="77777777" w:rsidTr="00AD047F">
        <w:trPr>
          <w:trHeight w:val="308"/>
        </w:trPr>
        <w:tc>
          <w:tcPr>
            <w:tcW w:w="5240" w:type="dxa"/>
            <w:tcBorders>
              <w:top w:val="single" w:sz="4" w:space="0" w:color="auto"/>
              <w:left w:val="single" w:sz="4" w:space="0" w:color="auto"/>
              <w:bottom w:val="single" w:sz="4" w:space="0" w:color="auto"/>
              <w:right w:val="single" w:sz="4" w:space="0" w:color="auto"/>
            </w:tcBorders>
            <w:shd w:val="clear" w:color="auto" w:fill="auto"/>
          </w:tcPr>
          <w:p w14:paraId="20A4BEE9" w14:textId="77777777" w:rsidR="00AD047F" w:rsidRPr="00FF5817" w:rsidRDefault="00AD047F" w:rsidP="00AD047F">
            <w:pPr>
              <w:rPr>
                <w:rFonts w:asciiTheme="minorHAnsi" w:hAnsiTheme="minorHAnsi" w:cstheme="minorHAnsi"/>
                <w:sz w:val="22"/>
                <w:szCs w:val="22"/>
              </w:rPr>
            </w:pPr>
            <w:r>
              <w:rPr>
                <w:rFonts w:asciiTheme="minorHAnsi" w:hAnsiTheme="minorHAnsi" w:cstheme="minorHAnsi"/>
                <w:sz w:val="22"/>
                <w:szCs w:val="22"/>
              </w:rPr>
              <w:t>Sample Summary</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6B3CA9D0" w14:textId="77777777" w:rsidR="00AD047F" w:rsidRPr="00FF5817" w:rsidRDefault="00AD047F" w:rsidP="00AD047F">
            <w:pPr>
              <w:rPr>
                <w:rFonts w:asciiTheme="minorHAnsi" w:hAnsiTheme="minorHAnsi" w:cstheme="minorHAnsi"/>
                <w:sz w:val="22"/>
                <w:szCs w:val="22"/>
              </w:rPr>
            </w:pPr>
            <w:r w:rsidRPr="00FF5817">
              <w:rPr>
                <w:rFonts w:asciiTheme="minorHAnsi" w:hAnsiTheme="minorHAnsi" w:cstheme="minorHAnsi"/>
                <w:sz w:val="22"/>
                <w:szCs w:val="22"/>
              </w:rPr>
              <w:t>Primary</w:t>
            </w:r>
            <w:r>
              <w:rPr>
                <w:rFonts w:asciiTheme="minorHAnsi" w:hAnsiTheme="minorHAnsi" w:cstheme="minorHAnsi"/>
                <w:sz w:val="22"/>
                <w:szCs w:val="22"/>
              </w:rPr>
              <w:t>, Exploratory</w:t>
            </w:r>
          </w:p>
        </w:tc>
      </w:tr>
      <w:tr w:rsidR="00AD047F" w:rsidRPr="00B61145" w14:paraId="628B88D4" w14:textId="77777777" w:rsidTr="00AD047F">
        <w:trPr>
          <w:trHeight w:val="657"/>
        </w:trPr>
        <w:tc>
          <w:tcPr>
            <w:tcW w:w="5240" w:type="dxa"/>
            <w:tcBorders>
              <w:top w:val="single" w:sz="4" w:space="0" w:color="auto"/>
              <w:left w:val="single" w:sz="4" w:space="0" w:color="auto"/>
              <w:bottom w:val="single" w:sz="4" w:space="0" w:color="auto"/>
              <w:right w:val="single" w:sz="4" w:space="0" w:color="auto"/>
            </w:tcBorders>
            <w:shd w:val="clear" w:color="auto" w:fill="auto"/>
          </w:tcPr>
          <w:p w14:paraId="18A4BC0F" w14:textId="77777777" w:rsidR="00AD047F" w:rsidRPr="00FF5817" w:rsidRDefault="00AD047F" w:rsidP="00AD047F">
            <w:pPr>
              <w:rPr>
                <w:rFonts w:asciiTheme="minorHAnsi" w:hAnsiTheme="minorHAnsi" w:cstheme="minorHAnsi"/>
                <w:sz w:val="22"/>
                <w:szCs w:val="22"/>
              </w:rPr>
            </w:pPr>
            <w:r>
              <w:rPr>
                <w:rFonts w:asciiTheme="minorHAnsi" w:hAnsiTheme="minorHAnsi" w:cstheme="minorHAnsi"/>
                <w:sz w:val="22"/>
                <w:szCs w:val="22"/>
              </w:rPr>
              <w:t>Visit Contact Documentation Follow up</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02CF375C" w14:textId="77777777" w:rsidR="00AD047F" w:rsidRPr="00FF5817" w:rsidRDefault="00AD047F" w:rsidP="00AD047F">
            <w:pPr>
              <w:rPr>
                <w:rFonts w:asciiTheme="minorHAnsi" w:hAnsiTheme="minorHAnsi" w:cstheme="minorHAnsi"/>
                <w:sz w:val="22"/>
                <w:szCs w:val="22"/>
              </w:rPr>
            </w:pPr>
            <w:r w:rsidRPr="00FF5817">
              <w:rPr>
                <w:rFonts w:asciiTheme="minorHAnsi" w:hAnsiTheme="minorHAnsi" w:cstheme="minorHAnsi"/>
                <w:sz w:val="22"/>
                <w:szCs w:val="22"/>
              </w:rPr>
              <w:t>Primary</w:t>
            </w:r>
            <w:r>
              <w:rPr>
                <w:rFonts w:asciiTheme="minorHAnsi" w:hAnsiTheme="minorHAnsi" w:cstheme="minorHAnsi"/>
                <w:sz w:val="22"/>
                <w:szCs w:val="22"/>
              </w:rPr>
              <w:t>, Exploratory</w:t>
            </w:r>
          </w:p>
        </w:tc>
      </w:tr>
      <w:tr w:rsidR="00AD047F" w:rsidRPr="00B61145" w14:paraId="3FF58937" w14:textId="77777777" w:rsidTr="00AD047F">
        <w:trPr>
          <w:trHeight w:val="836"/>
        </w:trPr>
        <w:tc>
          <w:tcPr>
            <w:tcW w:w="5240" w:type="dxa"/>
            <w:tcBorders>
              <w:top w:val="single" w:sz="4" w:space="0" w:color="auto"/>
              <w:left w:val="single" w:sz="4" w:space="0" w:color="auto"/>
              <w:bottom w:val="single" w:sz="4" w:space="0" w:color="auto"/>
              <w:right w:val="single" w:sz="4" w:space="0" w:color="auto"/>
            </w:tcBorders>
            <w:shd w:val="clear" w:color="auto" w:fill="auto"/>
          </w:tcPr>
          <w:p w14:paraId="1E0D2701" w14:textId="77777777" w:rsidR="00AD047F" w:rsidRPr="00FF5817" w:rsidRDefault="00AD047F" w:rsidP="00AD047F">
            <w:pPr>
              <w:rPr>
                <w:rFonts w:asciiTheme="minorHAnsi" w:hAnsiTheme="minorHAnsi" w:cstheme="minorHAnsi"/>
                <w:sz w:val="22"/>
                <w:szCs w:val="22"/>
              </w:rPr>
            </w:pPr>
            <w:r>
              <w:rPr>
                <w:rFonts w:asciiTheme="minorHAnsi" w:hAnsiTheme="minorHAnsi" w:cstheme="minorHAnsi"/>
                <w:sz w:val="22"/>
                <w:szCs w:val="22"/>
              </w:rPr>
              <w:t>Visit Contact Documentation IP Administration</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799E10C0" w14:textId="77777777" w:rsidR="00AD047F" w:rsidRPr="00FF5817" w:rsidRDefault="00AD047F" w:rsidP="00AD047F">
            <w:pPr>
              <w:rPr>
                <w:rFonts w:asciiTheme="minorHAnsi" w:hAnsiTheme="minorHAnsi" w:cstheme="minorHAnsi"/>
                <w:sz w:val="22"/>
                <w:szCs w:val="22"/>
              </w:rPr>
            </w:pPr>
            <w:r w:rsidRPr="00FF5817">
              <w:rPr>
                <w:rFonts w:asciiTheme="minorHAnsi" w:hAnsiTheme="minorHAnsi" w:cstheme="minorHAnsi"/>
                <w:sz w:val="22"/>
                <w:szCs w:val="22"/>
              </w:rPr>
              <w:t>Primary</w:t>
            </w:r>
          </w:p>
        </w:tc>
      </w:tr>
      <w:tr w:rsidR="00AD047F" w:rsidRPr="00B61145" w14:paraId="38D4F0C9" w14:textId="77777777" w:rsidTr="00AD047F">
        <w:trPr>
          <w:trHeight w:val="836"/>
        </w:trPr>
        <w:tc>
          <w:tcPr>
            <w:tcW w:w="5240" w:type="dxa"/>
            <w:tcBorders>
              <w:top w:val="single" w:sz="4" w:space="0" w:color="auto"/>
              <w:left w:val="single" w:sz="4" w:space="0" w:color="auto"/>
              <w:bottom w:val="single" w:sz="4" w:space="0" w:color="auto"/>
              <w:right w:val="single" w:sz="4" w:space="0" w:color="auto"/>
            </w:tcBorders>
          </w:tcPr>
          <w:p w14:paraId="499DD95F" w14:textId="77777777" w:rsidR="00AD047F" w:rsidRPr="00FF5817" w:rsidRDefault="00AD047F" w:rsidP="00AD047F">
            <w:pPr>
              <w:rPr>
                <w:rFonts w:asciiTheme="minorHAnsi" w:hAnsiTheme="minorHAnsi" w:cstheme="minorHAnsi"/>
              </w:rPr>
            </w:pPr>
            <w:r>
              <w:rPr>
                <w:rFonts w:asciiTheme="minorHAnsi" w:hAnsiTheme="minorHAnsi" w:cstheme="minorHAnsi"/>
                <w:sz w:val="22"/>
                <w:szCs w:val="22"/>
              </w:rPr>
              <w:t>Visit Contact Documentation</w:t>
            </w:r>
          </w:p>
        </w:tc>
        <w:tc>
          <w:tcPr>
            <w:tcW w:w="4678" w:type="dxa"/>
            <w:tcBorders>
              <w:top w:val="single" w:sz="4" w:space="0" w:color="auto"/>
              <w:left w:val="single" w:sz="4" w:space="0" w:color="auto"/>
              <w:bottom w:val="single" w:sz="4" w:space="0" w:color="auto"/>
              <w:right w:val="single" w:sz="4" w:space="0" w:color="auto"/>
            </w:tcBorders>
          </w:tcPr>
          <w:p w14:paraId="47A8FBE9" w14:textId="77777777" w:rsidR="00AD047F" w:rsidRPr="00FF5817" w:rsidRDefault="00AD047F" w:rsidP="00AD047F">
            <w:pPr>
              <w:rPr>
                <w:rFonts w:asciiTheme="minorHAnsi" w:hAnsiTheme="minorHAnsi" w:cstheme="minorHAnsi"/>
              </w:rPr>
            </w:pPr>
            <w:r>
              <w:rPr>
                <w:rFonts w:asciiTheme="minorHAnsi" w:hAnsiTheme="minorHAnsi" w:cstheme="minorHAnsi"/>
              </w:rPr>
              <w:t>Primary</w:t>
            </w:r>
          </w:p>
        </w:tc>
      </w:tr>
      <w:tr w:rsidR="00AD047F" w:rsidRPr="00B61145" w14:paraId="590795B9" w14:textId="77777777" w:rsidTr="00AD047F">
        <w:trPr>
          <w:trHeight w:val="836"/>
        </w:trPr>
        <w:tc>
          <w:tcPr>
            <w:tcW w:w="5240" w:type="dxa"/>
            <w:tcBorders>
              <w:top w:val="single" w:sz="4" w:space="0" w:color="auto"/>
              <w:left w:val="single" w:sz="4" w:space="0" w:color="auto"/>
              <w:bottom w:val="single" w:sz="4" w:space="0" w:color="auto"/>
              <w:right w:val="single" w:sz="4" w:space="0" w:color="auto"/>
            </w:tcBorders>
          </w:tcPr>
          <w:p w14:paraId="5C263260" w14:textId="77777777" w:rsidR="00AD047F" w:rsidRPr="00FF5817" w:rsidRDefault="00AD047F" w:rsidP="00AD047F">
            <w:pPr>
              <w:rPr>
                <w:rFonts w:asciiTheme="minorHAnsi" w:hAnsiTheme="minorHAnsi" w:cstheme="minorHAnsi"/>
              </w:rPr>
            </w:pPr>
            <w:r>
              <w:rPr>
                <w:rFonts w:asciiTheme="minorHAnsi" w:hAnsiTheme="minorHAnsi" w:cstheme="minorHAnsi"/>
              </w:rPr>
              <w:t>Concomitant Medications</w:t>
            </w:r>
          </w:p>
        </w:tc>
        <w:tc>
          <w:tcPr>
            <w:tcW w:w="4678" w:type="dxa"/>
            <w:tcBorders>
              <w:top w:val="single" w:sz="4" w:space="0" w:color="auto"/>
              <w:left w:val="single" w:sz="4" w:space="0" w:color="auto"/>
              <w:bottom w:val="single" w:sz="4" w:space="0" w:color="auto"/>
              <w:right w:val="single" w:sz="4" w:space="0" w:color="auto"/>
            </w:tcBorders>
          </w:tcPr>
          <w:p w14:paraId="4067612B" w14:textId="77777777" w:rsidR="00AD047F" w:rsidRPr="00FF5817" w:rsidRDefault="00AD047F" w:rsidP="00AD047F">
            <w:pPr>
              <w:rPr>
                <w:rFonts w:asciiTheme="minorHAnsi" w:hAnsiTheme="minorHAnsi" w:cstheme="minorHAnsi"/>
              </w:rPr>
            </w:pPr>
            <w:r>
              <w:rPr>
                <w:rFonts w:asciiTheme="minorHAnsi" w:hAnsiTheme="minorHAnsi" w:cstheme="minorHAnsi"/>
              </w:rPr>
              <w:t>Protocol Compliance</w:t>
            </w:r>
          </w:p>
        </w:tc>
      </w:tr>
      <w:tr w:rsidR="00AD047F" w:rsidRPr="00B61145" w14:paraId="3EF489CB" w14:textId="77777777" w:rsidTr="00AD047F">
        <w:trPr>
          <w:trHeight w:val="836"/>
        </w:trPr>
        <w:tc>
          <w:tcPr>
            <w:tcW w:w="5240" w:type="dxa"/>
            <w:tcBorders>
              <w:top w:val="single" w:sz="4" w:space="0" w:color="auto"/>
              <w:left w:val="single" w:sz="4" w:space="0" w:color="auto"/>
              <w:bottom w:val="single" w:sz="4" w:space="0" w:color="auto"/>
              <w:right w:val="single" w:sz="4" w:space="0" w:color="auto"/>
            </w:tcBorders>
          </w:tcPr>
          <w:p w14:paraId="1307B1A7" w14:textId="77777777" w:rsidR="00AD047F" w:rsidRPr="00FF5817" w:rsidRDefault="00AD047F" w:rsidP="00AD047F">
            <w:pPr>
              <w:rPr>
                <w:rFonts w:asciiTheme="minorHAnsi" w:hAnsiTheme="minorHAnsi" w:cstheme="minorHAnsi"/>
              </w:rPr>
            </w:pPr>
            <w:r>
              <w:rPr>
                <w:rFonts w:asciiTheme="minorHAnsi" w:hAnsiTheme="minorHAnsi" w:cstheme="minorHAnsi"/>
              </w:rPr>
              <w:t>Eligibility Check List</w:t>
            </w:r>
          </w:p>
        </w:tc>
        <w:tc>
          <w:tcPr>
            <w:tcW w:w="4678" w:type="dxa"/>
            <w:tcBorders>
              <w:top w:val="single" w:sz="4" w:space="0" w:color="auto"/>
              <w:left w:val="single" w:sz="4" w:space="0" w:color="auto"/>
              <w:bottom w:val="single" w:sz="4" w:space="0" w:color="auto"/>
              <w:right w:val="single" w:sz="4" w:space="0" w:color="auto"/>
            </w:tcBorders>
          </w:tcPr>
          <w:p w14:paraId="2937062C" w14:textId="77777777" w:rsidR="00AD047F" w:rsidRPr="00FF5817" w:rsidRDefault="00AD047F" w:rsidP="00AD047F">
            <w:pPr>
              <w:rPr>
                <w:rFonts w:asciiTheme="minorHAnsi" w:hAnsiTheme="minorHAnsi" w:cstheme="minorHAnsi"/>
              </w:rPr>
            </w:pPr>
            <w:r>
              <w:rPr>
                <w:rFonts w:asciiTheme="minorHAnsi" w:hAnsiTheme="minorHAnsi" w:cstheme="minorHAnsi"/>
              </w:rPr>
              <w:t>Protocol Compliance</w:t>
            </w:r>
          </w:p>
        </w:tc>
      </w:tr>
      <w:tr w:rsidR="00AD047F" w:rsidRPr="00B61145" w14:paraId="0316171D" w14:textId="77777777" w:rsidTr="00AD047F">
        <w:trPr>
          <w:trHeight w:val="836"/>
        </w:trPr>
        <w:tc>
          <w:tcPr>
            <w:tcW w:w="5240" w:type="dxa"/>
            <w:tcBorders>
              <w:top w:val="single" w:sz="4" w:space="0" w:color="auto"/>
              <w:left w:val="single" w:sz="4" w:space="0" w:color="auto"/>
              <w:bottom w:val="single" w:sz="4" w:space="0" w:color="auto"/>
              <w:right w:val="single" w:sz="4" w:space="0" w:color="auto"/>
            </w:tcBorders>
          </w:tcPr>
          <w:p w14:paraId="46571959" w14:textId="77777777" w:rsidR="00AD047F" w:rsidRDefault="00AD047F" w:rsidP="00AD047F">
            <w:pPr>
              <w:rPr>
                <w:rFonts w:asciiTheme="minorHAnsi" w:hAnsiTheme="minorHAnsi" w:cstheme="minorHAnsi"/>
              </w:rPr>
            </w:pPr>
            <w:r>
              <w:rPr>
                <w:rFonts w:asciiTheme="minorHAnsi" w:hAnsiTheme="minorHAnsi" w:cstheme="minorHAnsi"/>
              </w:rPr>
              <w:t>Deviation Report</w:t>
            </w:r>
          </w:p>
        </w:tc>
        <w:tc>
          <w:tcPr>
            <w:tcW w:w="4678" w:type="dxa"/>
            <w:tcBorders>
              <w:top w:val="single" w:sz="4" w:space="0" w:color="auto"/>
              <w:left w:val="single" w:sz="4" w:space="0" w:color="auto"/>
              <w:bottom w:val="single" w:sz="4" w:space="0" w:color="auto"/>
              <w:right w:val="single" w:sz="4" w:space="0" w:color="auto"/>
            </w:tcBorders>
          </w:tcPr>
          <w:p w14:paraId="167434B1" w14:textId="77777777" w:rsidR="00AD047F" w:rsidRDefault="00AD047F" w:rsidP="00AD047F">
            <w:pPr>
              <w:rPr>
                <w:rFonts w:asciiTheme="minorHAnsi" w:hAnsiTheme="minorHAnsi" w:cstheme="minorHAnsi"/>
              </w:rPr>
            </w:pPr>
            <w:r>
              <w:rPr>
                <w:rFonts w:asciiTheme="minorHAnsi" w:hAnsiTheme="minorHAnsi" w:cstheme="minorHAnsi"/>
              </w:rPr>
              <w:t>Protocol Compliance</w:t>
            </w:r>
          </w:p>
        </w:tc>
      </w:tr>
      <w:tr w:rsidR="00AD047F" w:rsidRPr="00B61145" w14:paraId="665C7D70" w14:textId="77777777" w:rsidTr="00AD047F">
        <w:trPr>
          <w:trHeight w:val="836"/>
        </w:trPr>
        <w:tc>
          <w:tcPr>
            <w:tcW w:w="5240" w:type="dxa"/>
            <w:tcBorders>
              <w:top w:val="single" w:sz="4" w:space="0" w:color="auto"/>
              <w:left w:val="single" w:sz="4" w:space="0" w:color="auto"/>
              <w:bottom w:val="single" w:sz="4" w:space="0" w:color="auto"/>
              <w:right w:val="single" w:sz="4" w:space="0" w:color="auto"/>
            </w:tcBorders>
          </w:tcPr>
          <w:p w14:paraId="0181587B" w14:textId="77777777" w:rsidR="00AD047F" w:rsidRDefault="00AD047F" w:rsidP="00AD047F">
            <w:pPr>
              <w:rPr>
                <w:rFonts w:asciiTheme="minorHAnsi" w:hAnsiTheme="minorHAnsi" w:cstheme="minorHAnsi"/>
              </w:rPr>
            </w:pPr>
            <w:r>
              <w:rPr>
                <w:rFonts w:asciiTheme="minorHAnsi" w:hAnsiTheme="minorHAnsi" w:cstheme="minorHAnsi"/>
              </w:rPr>
              <w:t>Enrolment</w:t>
            </w:r>
          </w:p>
        </w:tc>
        <w:tc>
          <w:tcPr>
            <w:tcW w:w="4678" w:type="dxa"/>
            <w:tcBorders>
              <w:top w:val="single" w:sz="4" w:space="0" w:color="auto"/>
              <w:left w:val="single" w:sz="4" w:space="0" w:color="auto"/>
              <w:bottom w:val="single" w:sz="4" w:space="0" w:color="auto"/>
              <w:right w:val="single" w:sz="4" w:space="0" w:color="auto"/>
            </w:tcBorders>
          </w:tcPr>
          <w:p w14:paraId="5A2C08DA" w14:textId="77777777" w:rsidR="00AD047F" w:rsidRDefault="00AD047F" w:rsidP="00AD047F">
            <w:pPr>
              <w:rPr>
                <w:rFonts w:asciiTheme="minorHAnsi" w:hAnsiTheme="minorHAnsi" w:cstheme="minorHAnsi"/>
              </w:rPr>
            </w:pPr>
            <w:r>
              <w:rPr>
                <w:rFonts w:asciiTheme="minorHAnsi" w:hAnsiTheme="minorHAnsi" w:cstheme="minorHAnsi"/>
              </w:rPr>
              <w:t>Protocol Compliance</w:t>
            </w:r>
          </w:p>
        </w:tc>
      </w:tr>
      <w:tr w:rsidR="00AD047F" w:rsidRPr="00B61145" w14:paraId="42E6BF0B" w14:textId="77777777" w:rsidTr="00AD047F">
        <w:trPr>
          <w:trHeight w:val="836"/>
        </w:trPr>
        <w:tc>
          <w:tcPr>
            <w:tcW w:w="5240" w:type="dxa"/>
            <w:tcBorders>
              <w:top w:val="single" w:sz="4" w:space="0" w:color="auto"/>
              <w:left w:val="single" w:sz="4" w:space="0" w:color="auto"/>
              <w:bottom w:val="single" w:sz="4" w:space="0" w:color="auto"/>
              <w:right w:val="single" w:sz="4" w:space="0" w:color="auto"/>
            </w:tcBorders>
          </w:tcPr>
          <w:p w14:paraId="05450E27" w14:textId="77777777" w:rsidR="00AD047F" w:rsidRDefault="00AD047F" w:rsidP="00AD047F">
            <w:pPr>
              <w:rPr>
                <w:rFonts w:asciiTheme="minorHAnsi" w:hAnsiTheme="minorHAnsi" w:cstheme="minorHAnsi"/>
              </w:rPr>
            </w:pPr>
            <w:proofErr w:type="spellStart"/>
            <w:r>
              <w:rPr>
                <w:rFonts w:asciiTheme="minorHAnsi" w:hAnsiTheme="minorHAnsi" w:cstheme="minorHAnsi"/>
              </w:rPr>
              <w:t>Hematology</w:t>
            </w:r>
            <w:proofErr w:type="spellEnd"/>
          </w:p>
        </w:tc>
        <w:tc>
          <w:tcPr>
            <w:tcW w:w="4678" w:type="dxa"/>
            <w:tcBorders>
              <w:top w:val="single" w:sz="4" w:space="0" w:color="auto"/>
              <w:left w:val="single" w:sz="4" w:space="0" w:color="auto"/>
              <w:bottom w:val="single" w:sz="4" w:space="0" w:color="auto"/>
              <w:right w:val="single" w:sz="4" w:space="0" w:color="auto"/>
            </w:tcBorders>
          </w:tcPr>
          <w:p w14:paraId="453CA730" w14:textId="77777777" w:rsidR="00AD047F" w:rsidRDefault="00AD047F" w:rsidP="00AD047F">
            <w:pPr>
              <w:rPr>
                <w:rFonts w:asciiTheme="minorHAnsi" w:hAnsiTheme="minorHAnsi" w:cstheme="minorHAnsi"/>
              </w:rPr>
            </w:pPr>
            <w:r>
              <w:rPr>
                <w:rFonts w:asciiTheme="minorHAnsi" w:hAnsiTheme="minorHAnsi" w:cstheme="minorHAnsi"/>
              </w:rPr>
              <w:t>Protocol Compliance</w:t>
            </w:r>
          </w:p>
        </w:tc>
      </w:tr>
      <w:tr w:rsidR="00AD047F" w:rsidRPr="00B61145" w14:paraId="757BEAB5" w14:textId="77777777" w:rsidTr="00AD047F">
        <w:trPr>
          <w:trHeight w:val="836"/>
        </w:trPr>
        <w:tc>
          <w:tcPr>
            <w:tcW w:w="5240" w:type="dxa"/>
            <w:tcBorders>
              <w:top w:val="single" w:sz="4" w:space="0" w:color="auto"/>
              <w:left w:val="single" w:sz="4" w:space="0" w:color="auto"/>
              <w:bottom w:val="single" w:sz="4" w:space="0" w:color="auto"/>
              <w:right w:val="single" w:sz="4" w:space="0" w:color="auto"/>
            </w:tcBorders>
          </w:tcPr>
          <w:p w14:paraId="293BE456" w14:textId="77777777" w:rsidR="00AD047F" w:rsidRDefault="00AD047F" w:rsidP="00AD047F">
            <w:pPr>
              <w:rPr>
                <w:rFonts w:asciiTheme="minorHAnsi" w:hAnsiTheme="minorHAnsi" w:cstheme="minorHAnsi"/>
              </w:rPr>
            </w:pPr>
            <w:r>
              <w:rPr>
                <w:rFonts w:asciiTheme="minorHAnsi" w:hAnsiTheme="minorHAnsi" w:cstheme="minorHAnsi"/>
              </w:rPr>
              <w:t>HIV Risk Assessment</w:t>
            </w:r>
          </w:p>
        </w:tc>
        <w:tc>
          <w:tcPr>
            <w:tcW w:w="4678" w:type="dxa"/>
            <w:tcBorders>
              <w:top w:val="single" w:sz="4" w:space="0" w:color="auto"/>
              <w:left w:val="single" w:sz="4" w:space="0" w:color="auto"/>
              <w:bottom w:val="single" w:sz="4" w:space="0" w:color="auto"/>
              <w:right w:val="single" w:sz="4" w:space="0" w:color="auto"/>
            </w:tcBorders>
          </w:tcPr>
          <w:p w14:paraId="79B37AD3" w14:textId="77777777" w:rsidR="00AD047F" w:rsidRDefault="00AD047F" w:rsidP="00AD047F">
            <w:pPr>
              <w:rPr>
                <w:rFonts w:asciiTheme="minorHAnsi" w:hAnsiTheme="minorHAnsi" w:cstheme="minorHAnsi"/>
              </w:rPr>
            </w:pPr>
            <w:r>
              <w:rPr>
                <w:rFonts w:asciiTheme="minorHAnsi" w:hAnsiTheme="minorHAnsi" w:cstheme="minorHAnsi"/>
              </w:rPr>
              <w:t>Protocol Compliance</w:t>
            </w:r>
          </w:p>
        </w:tc>
      </w:tr>
      <w:tr w:rsidR="00AD047F" w:rsidRPr="00B61145" w14:paraId="1E1CA104" w14:textId="77777777" w:rsidTr="00AD047F">
        <w:trPr>
          <w:trHeight w:val="836"/>
        </w:trPr>
        <w:tc>
          <w:tcPr>
            <w:tcW w:w="5240" w:type="dxa"/>
            <w:tcBorders>
              <w:top w:val="single" w:sz="4" w:space="0" w:color="auto"/>
              <w:left w:val="single" w:sz="4" w:space="0" w:color="auto"/>
              <w:bottom w:val="single" w:sz="4" w:space="0" w:color="auto"/>
              <w:right w:val="single" w:sz="4" w:space="0" w:color="auto"/>
            </w:tcBorders>
          </w:tcPr>
          <w:p w14:paraId="2DE81DE9" w14:textId="77777777" w:rsidR="00AD047F" w:rsidRDefault="00AD047F" w:rsidP="00AD047F">
            <w:pPr>
              <w:rPr>
                <w:rFonts w:asciiTheme="minorHAnsi" w:hAnsiTheme="minorHAnsi" w:cstheme="minorHAnsi"/>
              </w:rPr>
            </w:pPr>
            <w:r>
              <w:rPr>
                <w:rFonts w:asciiTheme="minorHAnsi" w:hAnsiTheme="minorHAnsi" w:cstheme="minorHAnsi"/>
              </w:rPr>
              <w:t>HIV Virology Serology</w:t>
            </w:r>
          </w:p>
        </w:tc>
        <w:tc>
          <w:tcPr>
            <w:tcW w:w="4678" w:type="dxa"/>
            <w:tcBorders>
              <w:top w:val="single" w:sz="4" w:space="0" w:color="auto"/>
              <w:left w:val="single" w:sz="4" w:space="0" w:color="auto"/>
              <w:bottom w:val="single" w:sz="4" w:space="0" w:color="auto"/>
              <w:right w:val="single" w:sz="4" w:space="0" w:color="auto"/>
            </w:tcBorders>
          </w:tcPr>
          <w:p w14:paraId="3CD04CBC" w14:textId="77777777" w:rsidR="00AD047F" w:rsidRDefault="00AD047F" w:rsidP="00AD047F">
            <w:pPr>
              <w:rPr>
                <w:rFonts w:asciiTheme="minorHAnsi" w:hAnsiTheme="minorHAnsi" w:cstheme="minorHAnsi"/>
              </w:rPr>
            </w:pPr>
            <w:r>
              <w:rPr>
                <w:rFonts w:asciiTheme="minorHAnsi" w:hAnsiTheme="minorHAnsi" w:cstheme="minorHAnsi"/>
              </w:rPr>
              <w:t>Protocol Compliance</w:t>
            </w:r>
          </w:p>
        </w:tc>
      </w:tr>
    </w:tbl>
    <w:p w14:paraId="74BCEEE3" w14:textId="77777777" w:rsidR="00AD047F" w:rsidRPr="00BB3C21" w:rsidRDefault="00AD047F"/>
    <w:sectPr w:rsidR="00AD047F" w:rsidRPr="00BB3C21" w:rsidSect="002705DC">
      <w:headerReference w:type="default" r:id="rId10"/>
      <w:footerReference w:type="default" r:id="rId11"/>
      <w:headerReference w:type="first" r:id="rId12"/>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x Mutebe" w:date="2021-01-28T18:24:00Z" w:initials="AM">
    <w:p w14:paraId="4258475A" w14:textId="6666B2A5" w:rsidR="0006626D" w:rsidRDefault="0006626D">
      <w:pPr>
        <w:pStyle w:val="CommentText"/>
      </w:pPr>
      <w:r>
        <w:rPr>
          <w:rStyle w:val="CommentReference"/>
        </w:rPr>
        <w:annotationRef/>
      </w:r>
      <w:r>
        <w:t>Make it version 1.0</w:t>
      </w:r>
    </w:p>
  </w:comment>
  <w:comment w:id="1" w:author="Alex Mutebe" w:date="2021-01-28T18:27:00Z" w:initials="AM">
    <w:p w14:paraId="3407247B" w14:textId="6444165A" w:rsidR="0006626D" w:rsidRDefault="0006626D">
      <w:pPr>
        <w:pStyle w:val="CommentText"/>
      </w:pPr>
      <w:r>
        <w:rPr>
          <w:rStyle w:val="CommentReference"/>
        </w:rPr>
        <w:annotationRef/>
      </w:r>
      <w:r>
        <w:t>Remove the yellow highlights</w:t>
      </w:r>
    </w:p>
  </w:comment>
  <w:comment w:id="16" w:author="Alex Mutebe" w:date="2021-01-28T18:28:00Z" w:initials="AM">
    <w:p w14:paraId="79DA956C" w14:textId="60532D90" w:rsidR="0006626D" w:rsidRDefault="0006626D">
      <w:pPr>
        <w:pStyle w:val="CommentText"/>
      </w:pPr>
      <w:r>
        <w:rPr>
          <w:rStyle w:val="CommentReference"/>
        </w:rPr>
        <w:annotationRef/>
      </w:r>
      <w:r>
        <w:t xml:space="preserve">For clarity represent abbreviation and definitions in a form  </w:t>
      </w:r>
    </w:p>
  </w:comment>
  <w:comment w:id="36" w:author="Alex Mutebe" w:date="2021-01-28T19:09:00Z" w:initials="AM">
    <w:p w14:paraId="0AD117EC" w14:textId="27095D2F" w:rsidR="00A402C1" w:rsidRDefault="00A402C1">
      <w:pPr>
        <w:pStyle w:val="CommentText"/>
      </w:pPr>
      <w:r>
        <w:rPr>
          <w:rStyle w:val="CommentReference"/>
        </w:rPr>
        <w:annotationRef/>
      </w:r>
      <w:r>
        <w:t>Indicate if you intend to raise queries within redcap using the data quality module. I think you will use it especially when generating data queries for CRC DMs</w:t>
      </w:r>
    </w:p>
  </w:comment>
  <w:comment w:id="50" w:author="Alex Mutebe" w:date="2021-01-28T19:45:00Z" w:initials="AM">
    <w:p w14:paraId="3856D18D" w14:textId="69C71F07" w:rsidR="006000EE" w:rsidRDefault="006000EE">
      <w:pPr>
        <w:pStyle w:val="CommentText"/>
      </w:pPr>
      <w:r>
        <w:rPr>
          <w:rStyle w:val="CommentReference"/>
        </w:rPr>
        <w:annotationRef/>
      </w:r>
      <w:r>
        <w:t>Indicate</w:t>
      </w:r>
    </w:p>
  </w:comment>
  <w:comment w:id="64" w:author="Alex Mutebe" w:date="2021-01-28T19:47:00Z" w:initials="AM">
    <w:p w14:paraId="6E075A29" w14:textId="3B841EB0" w:rsidR="006000EE" w:rsidRDefault="006000EE">
      <w:pPr>
        <w:pStyle w:val="CommentText"/>
      </w:pPr>
      <w:r>
        <w:rPr>
          <w:rStyle w:val="CommentReference"/>
        </w:rPr>
        <w:annotationRef/>
      </w:r>
      <w:r>
        <w:t>Instead won’t you be using the approved source CRFs that were used to create the redcap instruments?</w:t>
      </w:r>
    </w:p>
  </w:comment>
  <w:comment w:id="183" w:author="Alex Mutebe" w:date="2021-01-28T20:28:00Z" w:initials="AM">
    <w:p w14:paraId="19106341" w14:textId="7DBA4B40" w:rsidR="003E1BB5" w:rsidRDefault="003E1BB5">
      <w:pPr>
        <w:pStyle w:val="CommentText"/>
      </w:pPr>
      <w:r>
        <w:rPr>
          <w:rStyle w:val="CommentReference"/>
        </w:rPr>
        <w:annotationRef/>
      </w:r>
      <w:r>
        <w:t>Do intend to use redcap data quality module? If yes include it here</w:t>
      </w:r>
    </w:p>
  </w:comment>
  <w:comment w:id="204" w:author="Alex Mutebe" w:date="2021-01-28T20:38:00Z" w:initials="AM">
    <w:p w14:paraId="04E6C92E" w14:textId="1C502AA3" w:rsidR="001959E4" w:rsidRDefault="001959E4">
      <w:pPr>
        <w:pStyle w:val="CommentText"/>
      </w:pPr>
      <w:r>
        <w:rPr>
          <w:rStyle w:val="CommentReference"/>
        </w:rPr>
        <w:annotationRef/>
      </w:r>
      <w:r>
        <w:t xml:space="preserve">Remove the highlight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58475A" w15:done="0"/>
  <w15:commentEx w15:paraId="3407247B" w15:done="0"/>
  <w15:commentEx w15:paraId="79DA956C" w15:done="0"/>
  <w15:commentEx w15:paraId="0AD117EC" w15:done="0"/>
  <w15:commentEx w15:paraId="3856D18D" w15:done="0"/>
  <w15:commentEx w15:paraId="6E075A29" w15:done="0"/>
  <w15:commentEx w15:paraId="19106341" w15:done="0"/>
  <w15:commentEx w15:paraId="04E6C9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BDE7B7" w16cid:durableId="221DFC66"/>
  <w16cid:commentId w16cid:paraId="416F5296" w16cid:durableId="22443469"/>
  <w16cid:commentId w16cid:paraId="66C02F0A" w16cid:durableId="2263CF30"/>
  <w16cid:commentId w16cid:paraId="75D977B5" w16cid:durableId="22652BF4"/>
  <w16cid:commentId w16cid:paraId="32D25C3B" w16cid:durableId="225E950D"/>
  <w16cid:commentId w16cid:paraId="4B29187A" w16cid:durableId="221E040C"/>
  <w16cid:commentId w16cid:paraId="029CE062" w16cid:durableId="2253D3FA"/>
  <w16cid:commentId w16cid:paraId="5758BDD5" w16cid:durableId="225E9A42"/>
  <w16cid:commentId w16cid:paraId="027770FF" w16cid:durableId="2253D408"/>
  <w16cid:commentId w16cid:paraId="25090D1B" w16cid:durableId="2263E96F"/>
  <w16cid:commentId w16cid:paraId="67487BF4" w16cid:durableId="2263E9B9"/>
  <w16cid:commentId w16cid:paraId="62C833DA" w16cid:durableId="225EA011"/>
  <w16cid:commentId w16cid:paraId="357A27D5" w16cid:durableId="22652BCD"/>
  <w16cid:commentId w16cid:paraId="2A56F6F7" w16cid:durableId="225EB7A7"/>
  <w16cid:commentId w16cid:paraId="654D1A60" w16cid:durableId="2263FFCD"/>
  <w16cid:commentId w16cid:paraId="59F9BB00" w16cid:durableId="221F1521"/>
  <w16cid:commentId w16cid:paraId="5C87DEF1" w16cid:durableId="225EB7E9"/>
  <w16cid:commentId w16cid:paraId="6380ABA0" w16cid:durableId="22652487"/>
  <w16cid:commentId w16cid:paraId="5A44FE6D" w16cid:durableId="225EBD0A"/>
  <w16cid:commentId w16cid:paraId="23E18B9E" w16cid:durableId="226524F4"/>
  <w16cid:commentId w16cid:paraId="1EB5F515" w16cid:durableId="225EC68F"/>
  <w16cid:commentId w16cid:paraId="4587E173" w16cid:durableId="2264F86F"/>
  <w16cid:commentId w16cid:paraId="08E0C2CF" w16cid:durableId="2264F890"/>
  <w16cid:commentId w16cid:paraId="319E445C" w16cid:durableId="22652544"/>
  <w16cid:commentId w16cid:paraId="1FB14A00" w16cid:durableId="226506C5"/>
  <w16cid:commentId w16cid:paraId="6F70ADE6" w16cid:durableId="22650640"/>
  <w16cid:commentId w16cid:paraId="16E39916" w16cid:durableId="222309C0"/>
  <w16cid:commentId w16cid:paraId="3474AF98" w16cid:durableId="2253DA55"/>
  <w16cid:commentId w16cid:paraId="3AC28E1F" w16cid:durableId="226501AF"/>
  <w16cid:commentId w16cid:paraId="54D31014" w16cid:durableId="226507D7"/>
  <w16cid:commentId w16cid:paraId="401CC0C8" w16cid:durableId="225EEB3B"/>
  <w16cid:commentId w16cid:paraId="263DF786" w16cid:durableId="226508E9"/>
  <w16cid:commentId w16cid:paraId="324DA134" w16cid:durableId="226508C1"/>
  <w16cid:commentId w16cid:paraId="672E1357" w16cid:durableId="225F0639"/>
  <w16cid:commentId w16cid:paraId="6DA8ED6F" w16cid:durableId="225F05A1"/>
  <w16cid:commentId w16cid:paraId="04A9ACB2" w16cid:durableId="225F05A0"/>
  <w16cid:commentId w16cid:paraId="7C52D565" w16cid:durableId="22650BB4"/>
  <w16cid:commentId w16cid:paraId="10D16E64" w16cid:durableId="225F08E6"/>
  <w16cid:commentId w16cid:paraId="4D84BEFB" w16cid:durableId="225F08F5"/>
  <w16cid:commentId w16cid:paraId="789F760D" w16cid:durableId="225F0942"/>
  <w16cid:commentId w16cid:paraId="1880CCE2" w16cid:durableId="22650CE6"/>
  <w16cid:commentId w16cid:paraId="2040ACD5" w16cid:durableId="225F09EE"/>
  <w16cid:commentId w16cid:paraId="6C3319BA" w16cid:durableId="22650D76"/>
  <w16cid:commentId w16cid:paraId="7F6EF72B" w16cid:durableId="225FB891"/>
  <w16cid:commentId w16cid:paraId="153306C9" w16cid:durableId="22C28E76"/>
  <w16cid:commentId w16cid:paraId="1FD37440" w16cid:durableId="2244BE8C"/>
  <w16cid:commentId w16cid:paraId="0E1F7CE4" w16cid:durableId="2253E848"/>
  <w16cid:commentId w16cid:paraId="15F0EB8F" w16cid:durableId="2265142F"/>
  <w16cid:commentId w16cid:paraId="56898B4A" w16cid:durableId="225FB8CB"/>
  <w16cid:commentId w16cid:paraId="75B17484" w16cid:durableId="22650EFA"/>
  <w16cid:commentId w16cid:paraId="33CFD59A" w16cid:durableId="22232542"/>
  <w16cid:commentId w16cid:paraId="47425348" w16cid:durableId="22651081"/>
  <w16cid:commentId w16cid:paraId="5681BEEE" w16cid:durableId="2265108E"/>
  <w16cid:commentId w16cid:paraId="4A869F21" w16cid:durableId="22C28E77"/>
  <w16cid:commentId w16cid:paraId="299399B2" w16cid:durableId="2223256C"/>
  <w16cid:commentId w16cid:paraId="15302F7A" w16cid:durableId="2253DE41"/>
  <w16cid:commentId w16cid:paraId="21DEC4B5" w16cid:durableId="22573A86"/>
  <w16cid:commentId w16cid:paraId="7A2D1157" w16cid:durableId="22652CE6"/>
  <w16cid:commentId w16cid:paraId="2DFF42A6" w16cid:durableId="225FC18C"/>
  <w16cid:commentId w16cid:paraId="34ACA083" w16cid:durableId="22234E6F"/>
  <w16cid:commentId w16cid:paraId="5D96A2FF" w16cid:durableId="2253DC84"/>
  <w16cid:commentId w16cid:paraId="76F7EF91" w16cid:durableId="22234ECE"/>
  <w16cid:commentId w16cid:paraId="20AE9333" w16cid:durableId="2253DC65"/>
  <w16cid:commentId w16cid:paraId="6451D960" w16cid:durableId="225D2405"/>
  <w16cid:commentId w16cid:paraId="330D2D83" w16cid:durableId="225FCAB0"/>
  <w16cid:commentId w16cid:paraId="659883FF" w16cid:durableId="2265182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02699" w14:textId="77777777" w:rsidR="00914A55" w:rsidRDefault="00914A55">
      <w:r>
        <w:separator/>
      </w:r>
    </w:p>
  </w:endnote>
  <w:endnote w:type="continuationSeparator" w:id="0">
    <w:p w14:paraId="58EF2714" w14:textId="77777777" w:rsidR="00914A55" w:rsidRDefault="00914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AA0C8" w14:textId="6FAA12FD" w:rsidR="0006626D" w:rsidRDefault="0006626D" w:rsidP="00FD5EBC">
    <w:pPr>
      <w:pStyle w:val="Footer"/>
      <w:jc w:val="center"/>
    </w:pPr>
    <w:r w:rsidRPr="003035DE">
      <w:rPr>
        <w:sz w:val="16"/>
        <w:szCs w:val="16"/>
      </w:rPr>
      <w:t xml:space="preserve">Page </w:t>
    </w:r>
    <w:r w:rsidRPr="003035DE">
      <w:rPr>
        <w:sz w:val="16"/>
        <w:szCs w:val="16"/>
      </w:rPr>
      <w:fldChar w:fldCharType="begin"/>
    </w:r>
    <w:r w:rsidRPr="003035DE">
      <w:rPr>
        <w:sz w:val="16"/>
        <w:szCs w:val="16"/>
      </w:rPr>
      <w:instrText xml:space="preserve"> PAGE </w:instrText>
    </w:r>
    <w:r w:rsidRPr="003035DE">
      <w:rPr>
        <w:sz w:val="16"/>
        <w:szCs w:val="16"/>
      </w:rPr>
      <w:fldChar w:fldCharType="separate"/>
    </w:r>
    <w:r w:rsidR="003B2D89">
      <w:rPr>
        <w:noProof/>
        <w:sz w:val="16"/>
        <w:szCs w:val="16"/>
      </w:rPr>
      <w:t>20</w:t>
    </w:r>
    <w:r w:rsidRPr="003035DE">
      <w:rPr>
        <w:sz w:val="16"/>
        <w:szCs w:val="16"/>
      </w:rPr>
      <w:fldChar w:fldCharType="end"/>
    </w:r>
    <w:r w:rsidRPr="003035DE">
      <w:rPr>
        <w:sz w:val="16"/>
        <w:szCs w:val="16"/>
      </w:rPr>
      <w:t xml:space="preserve"> of </w:t>
    </w:r>
    <w:r w:rsidRPr="003035DE">
      <w:rPr>
        <w:sz w:val="16"/>
        <w:szCs w:val="16"/>
      </w:rPr>
      <w:fldChar w:fldCharType="begin"/>
    </w:r>
    <w:r w:rsidRPr="003035DE">
      <w:rPr>
        <w:sz w:val="16"/>
        <w:szCs w:val="16"/>
      </w:rPr>
      <w:instrText xml:space="preserve"> NUMPAGES </w:instrText>
    </w:r>
    <w:r w:rsidRPr="003035DE">
      <w:rPr>
        <w:sz w:val="16"/>
        <w:szCs w:val="16"/>
      </w:rPr>
      <w:fldChar w:fldCharType="separate"/>
    </w:r>
    <w:r w:rsidR="003B2D89">
      <w:rPr>
        <w:noProof/>
        <w:sz w:val="16"/>
        <w:szCs w:val="16"/>
      </w:rPr>
      <w:t>27</w:t>
    </w:r>
    <w:r w:rsidRPr="003035DE">
      <w:rPr>
        <w:sz w:val="16"/>
        <w:szCs w:val="16"/>
      </w:rPr>
      <w:fldChar w:fldCharType="end"/>
    </w:r>
  </w:p>
  <w:p w14:paraId="683D4D05" w14:textId="77777777" w:rsidR="0006626D" w:rsidRDefault="0006626D"/>
  <w:p w14:paraId="4118871F" w14:textId="77777777" w:rsidR="0006626D" w:rsidRDefault="0006626D"/>
  <w:p w14:paraId="3C229054" w14:textId="77777777" w:rsidR="0006626D" w:rsidRDefault="0006626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F8984" w14:textId="77777777" w:rsidR="00914A55" w:rsidRDefault="00914A55">
      <w:r>
        <w:separator/>
      </w:r>
    </w:p>
  </w:footnote>
  <w:footnote w:type="continuationSeparator" w:id="0">
    <w:p w14:paraId="0864C08F" w14:textId="77777777" w:rsidR="00914A55" w:rsidRDefault="00914A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96F93" w14:textId="51D215A2" w:rsidR="0006626D" w:rsidRDefault="0006626D" w:rsidP="00C279EB">
    <w:pPr>
      <w:spacing w:line="276" w:lineRule="auto"/>
      <w:jc w:val="center"/>
      <w:rPr>
        <w:rFonts w:ascii="Arial" w:hAnsi="Arial"/>
        <w:color w:val="1F4E79" w:themeColor="accent5" w:themeShade="80"/>
        <w:sz w:val="28"/>
      </w:rPr>
    </w:pPr>
    <w:r w:rsidRPr="008A64F4">
      <w:rPr>
        <w:rFonts w:ascii="Arial" w:hAnsi="Arial"/>
        <w:color w:val="1F4E79" w:themeColor="accent5" w:themeShade="80"/>
        <w:sz w:val="28"/>
      </w:rPr>
      <w:t xml:space="preserve">HIV-CORE 006 </w:t>
    </w:r>
    <w:r>
      <w:rPr>
        <w:rFonts w:ascii="Arial" w:hAnsi="Arial"/>
        <w:color w:val="1F4E79" w:themeColor="accent5" w:themeShade="80"/>
        <w:sz w:val="28"/>
      </w:rPr>
      <w:t>Data Management Plan</w:t>
    </w:r>
  </w:p>
  <w:p w14:paraId="733A3463" w14:textId="77777777" w:rsidR="0006626D" w:rsidRPr="000320C1" w:rsidRDefault="0006626D" w:rsidP="00C279EB">
    <w:pPr>
      <w:spacing w:line="276" w:lineRule="auto"/>
      <w:jc w:val="center"/>
    </w:pPr>
    <w:r w:rsidRPr="0079180F">
      <w:rPr>
        <w:noProof/>
        <w:lang w:val="en-US"/>
      </w:rPr>
      <mc:AlternateContent>
        <mc:Choice Requires="wps">
          <w:drawing>
            <wp:anchor distT="0" distB="0" distL="114300" distR="114300" simplePos="0" relativeHeight="251659264" behindDoc="0" locked="0" layoutInCell="1" allowOverlap="1" wp14:anchorId="1AF8BFF0" wp14:editId="53E82B55">
              <wp:simplePos x="0" y="0"/>
              <wp:positionH relativeFrom="page">
                <wp:align>center</wp:align>
              </wp:positionH>
              <wp:positionV relativeFrom="paragraph">
                <wp:posOffset>129540</wp:posOffset>
              </wp:positionV>
              <wp:extent cx="6181725" cy="635"/>
              <wp:effectExtent l="10160" t="10160" r="8890" b="8255"/>
              <wp:wrapNone/>
              <wp:docPr id="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635"/>
                      </a:xfrm>
                      <a:prstGeom prst="straightConnector1">
                        <a:avLst/>
                      </a:prstGeom>
                      <a:noFill/>
                      <a:ln w="9525">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9205CA" id="_x0000_t32" coordsize="21600,21600" o:spt="32" o:oned="t" path="m,l21600,21600e" filled="f">
              <v:path arrowok="t" fillok="f" o:connecttype="none"/>
              <o:lock v:ext="edit" shapetype="t"/>
            </v:shapetype>
            <v:shape id="AutoShape 29" o:spid="_x0000_s1026" type="#_x0000_t32" style="position:absolute;margin-left:0;margin-top:10.2pt;width:486.75pt;height:.0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" strokecolor="#17365d">
              <w10:wrap anchorx="page"/>
            </v:shape>
          </w:pict>
        </mc:Fallback>
      </mc:AlternateContent>
    </w:r>
  </w:p>
  <w:p w14:paraId="79B4B643" w14:textId="77777777" w:rsidR="0006626D" w:rsidRDefault="0006626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0D391" w14:textId="774295D7" w:rsidR="0006626D" w:rsidRDefault="0006626D">
    <w:pPr>
      <w:pStyle w:val="Header"/>
    </w:pPr>
    <w:r>
      <w:t xml:space="preserve">                                        </w:t>
    </w:r>
    <w:r>
      <w:rPr>
        <w:noProof/>
        <w:lang w:val="en-US"/>
      </w:rPr>
      <w:drawing>
        <wp:inline distT="0" distB="0" distL="0" distR="0" wp14:anchorId="25BCDD80" wp14:editId="0CAD3760">
          <wp:extent cx="1897200" cy="1011600"/>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EAT_LOGO.png"/>
                  <pic:cNvPicPr/>
                </pic:nvPicPr>
                <pic:blipFill>
                  <a:blip r:embed="rId1">
                    <a:extLst>
                      <a:ext uri="{28A0092B-C50C-407E-A947-70E740481C1C}">
                        <a14:useLocalDpi xmlns:a14="http://schemas.microsoft.com/office/drawing/2010/main" val="0"/>
                      </a:ext>
                    </a:extLst>
                  </a:blip>
                  <a:stretch>
                    <a:fillRect/>
                  </a:stretch>
                </pic:blipFill>
                <pic:spPr>
                  <a:xfrm>
                    <a:off x="0" y="0"/>
                    <a:ext cx="1897200" cy="1011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F0724"/>
    <w:multiLevelType w:val="multilevel"/>
    <w:tmpl w:val="525AAC7A"/>
    <w:lvl w:ilvl="0">
      <w:start w:val="4"/>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567" w:hanging="567"/>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68B17A4"/>
    <w:multiLevelType w:val="hybridMultilevel"/>
    <w:tmpl w:val="158AAE86"/>
    <w:lvl w:ilvl="0" w:tplc="C986C1FA">
      <w:start w:val="10"/>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5C1EC2"/>
    <w:multiLevelType w:val="hybridMultilevel"/>
    <w:tmpl w:val="7F7E7442"/>
    <w:lvl w:ilvl="0" w:tplc="ABC65DD2">
      <w:start w:val="1"/>
      <w:numFmt w:val="bullet"/>
      <w:lvlText w:val=""/>
      <w:lvlJc w:val="left"/>
      <w:pPr>
        <w:ind w:left="720" w:hanging="360"/>
      </w:pPr>
      <w:rPr>
        <w:rFonts w:ascii="Symbol" w:hAnsi="Symbol" w:hint="default"/>
      </w:rPr>
    </w:lvl>
    <w:lvl w:ilvl="1" w:tplc="C0483938">
      <w:start w:val="1"/>
      <w:numFmt w:val="bullet"/>
      <w:lvlText w:val="o"/>
      <w:lvlJc w:val="left"/>
      <w:pPr>
        <w:ind w:left="1440" w:hanging="360"/>
      </w:pPr>
      <w:rPr>
        <w:rFonts w:ascii="Courier New" w:hAnsi="Courier New" w:hint="default"/>
      </w:rPr>
    </w:lvl>
    <w:lvl w:ilvl="2" w:tplc="61206F06">
      <w:start w:val="1"/>
      <w:numFmt w:val="bullet"/>
      <w:lvlText w:val=""/>
      <w:lvlJc w:val="left"/>
      <w:pPr>
        <w:ind w:left="2160" w:hanging="360"/>
      </w:pPr>
      <w:rPr>
        <w:rFonts w:ascii="Wingdings" w:hAnsi="Wingdings" w:hint="default"/>
      </w:rPr>
    </w:lvl>
    <w:lvl w:ilvl="3" w:tplc="CD2C9F20">
      <w:start w:val="1"/>
      <w:numFmt w:val="bullet"/>
      <w:lvlText w:val=""/>
      <w:lvlJc w:val="left"/>
      <w:pPr>
        <w:ind w:left="2880" w:hanging="360"/>
      </w:pPr>
      <w:rPr>
        <w:rFonts w:ascii="Symbol" w:hAnsi="Symbol" w:hint="default"/>
      </w:rPr>
    </w:lvl>
    <w:lvl w:ilvl="4" w:tplc="111CA108">
      <w:start w:val="1"/>
      <w:numFmt w:val="bullet"/>
      <w:lvlText w:val="o"/>
      <w:lvlJc w:val="left"/>
      <w:pPr>
        <w:ind w:left="3600" w:hanging="360"/>
      </w:pPr>
      <w:rPr>
        <w:rFonts w:ascii="Courier New" w:hAnsi="Courier New" w:hint="default"/>
      </w:rPr>
    </w:lvl>
    <w:lvl w:ilvl="5" w:tplc="52B8CFE2">
      <w:start w:val="1"/>
      <w:numFmt w:val="bullet"/>
      <w:lvlText w:val=""/>
      <w:lvlJc w:val="left"/>
      <w:pPr>
        <w:ind w:left="4320" w:hanging="360"/>
      </w:pPr>
      <w:rPr>
        <w:rFonts w:ascii="Wingdings" w:hAnsi="Wingdings" w:hint="default"/>
      </w:rPr>
    </w:lvl>
    <w:lvl w:ilvl="6" w:tplc="8BA4AD28">
      <w:start w:val="1"/>
      <w:numFmt w:val="bullet"/>
      <w:lvlText w:val=""/>
      <w:lvlJc w:val="left"/>
      <w:pPr>
        <w:ind w:left="5040" w:hanging="360"/>
      </w:pPr>
      <w:rPr>
        <w:rFonts w:ascii="Symbol" w:hAnsi="Symbol" w:hint="default"/>
      </w:rPr>
    </w:lvl>
    <w:lvl w:ilvl="7" w:tplc="6E2E6A32">
      <w:start w:val="1"/>
      <w:numFmt w:val="bullet"/>
      <w:lvlText w:val="o"/>
      <w:lvlJc w:val="left"/>
      <w:pPr>
        <w:ind w:left="5760" w:hanging="360"/>
      </w:pPr>
      <w:rPr>
        <w:rFonts w:ascii="Courier New" w:hAnsi="Courier New" w:hint="default"/>
      </w:rPr>
    </w:lvl>
    <w:lvl w:ilvl="8" w:tplc="8CB8F5EC">
      <w:start w:val="1"/>
      <w:numFmt w:val="bullet"/>
      <w:lvlText w:val=""/>
      <w:lvlJc w:val="left"/>
      <w:pPr>
        <w:ind w:left="6480" w:hanging="360"/>
      </w:pPr>
      <w:rPr>
        <w:rFonts w:ascii="Wingdings" w:hAnsi="Wingdings" w:hint="default"/>
      </w:rPr>
    </w:lvl>
  </w:abstractNum>
  <w:abstractNum w:abstractNumId="3" w15:restartNumberingAfterBreak="0">
    <w:nsid w:val="29DC0BD1"/>
    <w:multiLevelType w:val="multilevel"/>
    <w:tmpl w:val="702CCDDE"/>
    <w:lvl w:ilvl="0">
      <w:start w:val="2"/>
      <w:numFmt w:val="decimal"/>
      <w:lvlText w:val="%1"/>
      <w:lvlJc w:val="left"/>
      <w:pPr>
        <w:ind w:left="400" w:hanging="40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 w15:restartNumberingAfterBreak="0">
    <w:nsid w:val="2A39771D"/>
    <w:multiLevelType w:val="hybridMultilevel"/>
    <w:tmpl w:val="CDEA0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ED4BE6"/>
    <w:multiLevelType w:val="hybridMultilevel"/>
    <w:tmpl w:val="7F0C8F6A"/>
    <w:lvl w:ilvl="0" w:tplc="2A882B88">
      <w:start w:val="1"/>
      <w:numFmt w:val="bullet"/>
      <w:lvlText w:val="-"/>
      <w:lvlJc w:val="left"/>
      <w:pPr>
        <w:ind w:left="595" w:hanging="360"/>
      </w:pPr>
      <w:rPr>
        <w:rFonts w:ascii="Calibri" w:eastAsiaTheme="minorEastAsia" w:hAnsi="Calibri" w:cs="Calibri" w:hint="default"/>
      </w:rPr>
    </w:lvl>
    <w:lvl w:ilvl="1" w:tplc="08090003" w:tentative="1">
      <w:start w:val="1"/>
      <w:numFmt w:val="bullet"/>
      <w:lvlText w:val="o"/>
      <w:lvlJc w:val="left"/>
      <w:pPr>
        <w:ind w:left="1315" w:hanging="360"/>
      </w:pPr>
      <w:rPr>
        <w:rFonts w:ascii="Courier New" w:hAnsi="Courier New" w:cs="Courier New" w:hint="default"/>
      </w:rPr>
    </w:lvl>
    <w:lvl w:ilvl="2" w:tplc="08090005" w:tentative="1">
      <w:start w:val="1"/>
      <w:numFmt w:val="bullet"/>
      <w:lvlText w:val=""/>
      <w:lvlJc w:val="left"/>
      <w:pPr>
        <w:ind w:left="2035" w:hanging="360"/>
      </w:pPr>
      <w:rPr>
        <w:rFonts w:ascii="Wingdings" w:hAnsi="Wingdings" w:hint="default"/>
      </w:rPr>
    </w:lvl>
    <w:lvl w:ilvl="3" w:tplc="08090001" w:tentative="1">
      <w:start w:val="1"/>
      <w:numFmt w:val="bullet"/>
      <w:lvlText w:val=""/>
      <w:lvlJc w:val="left"/>
      <w:pPr>
        <w:ind w:left="2755" w:hanging="360"/>
      </w:pPr>
      <w:rPr>
        <w:rFonts w:ascii="Symbol" w:hAnsi="Symbol" w:hint="default"/>
      </w:rPr>
    </w:lvl>
    <w:lvl w:ilvl="4" w:tplc="08090003" w:tentative="1">
      <w:start w:val="1"/>
      <w:numFmt w:val="bullet"/>
      <w:lvlText w:val="o"/>
      <w:lvlJc w:val="left"/>
      <w:pPr>
        <w:ind w:left="3475" w:hanging="360"/>
      </w:pPr>
      <w:rPr>
        <w:rFonts w:ascii="Courier New" w:hAnsi="Courier New" w:cs="Courier New" w:hint="default"/>
      </w:rPr>
    </w:lvl>
    <w:lvl w:ilvl="5" w:tplc="08090005" w:tentative="1">
      <w:start w:val="1"/>
      <w:numFmt w:val="bullet"/>
      <w:lvlText w:val=""/>
      <w:lvlJc w:val="left"/>
      <w:pPr>
        <w:ind w:left="4195" w:hanging="360"/>
      </w:pPr>
      <w:rPr>
        <w:rFonts w:ascii="Wingdings" w:hAnsi="Wingdings" w:hint="default"/>
      </w:rPr>
    </w:lvl>
    <w:lvl w:ilvl="6" w:tplc="08090001" w:tentative="1">
      <w:start w:val="1"/>
      <w:numFmt w:val="bullet"/>
      <w:lvlText w:val=""/>
      <w:lvlJc w:val="left"/>
      <w:pPr>
        <w:ind w:left="4915" w:hanging="360"/>
      </w:pPr>
      <w:rPr>
        <w:rFonts w:ascii="Symbol" w:hAnsi="Symbol" w:hint="default"/>
      </w:rPr>
    </w:lvl>
    <w:lvl w:ilvl="7" w:tplc="08090003" w:tentative="1">
      <w:start w:val="1"/>
      <w:numFmt w:val="bullet"/>
      <w:lvlText w:val="o"/>
      <w:lvlJc w:val="left"/>
      <w:pPr>
        <w:ind w:left="5635" w:hanging="360"/>
      </w:pPr>
      <w:rPr>
        <w:rFonts w:ascii="Courier New" w:hAnsi="Courier New" w:cs="Courier New" w:hint="default"/>
      </w:rPr>
    </w:lvl>
    <w:lvl w:ilvl="8" w:tplc="08090005" w:tentative="1">
      <w:start w:val="1"/>
      <w:numFmt w:val="bullet"/>
      <w:lvlText w:val=""/>
      <w:lvlJc w:val="left"/>
      <w:pPr>
        <w:ind w:left="6355" w:hanging="360"/>
      </w:pPr>
      <w:rPr>
        <w:rFonts w:ascii="Wingdings" w:hAnsi="Wingdings" w:hint="default"/>
      </w:rPr>
    </w:lvl>
  </w:abstractNum>
  <w:abstractNum w:abstractNumId="6" w15:restartNumberingAfterBreak="0">
    <w:nsid w:val="2C3C2B62"/>
    <w:multiLevelType w:val="hybridMultilevel"/>
    <w:tmpl w:val="F50EA3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5C58CF"/>
    <w:multiLevelType w:val="hybridMultilevel"/>
    <w:tmpl w:val="8EA0FB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1BA597D"/>
    <w:multiLevelType w:val="hybridMultilevel"/>
    <w:tmpl w:val="9C04C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5F5FD2"/>
    <w:multiLevelType w:val="hybridMultilevel"/>
    <w:tmpl w:val="A71C8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4C65DE"/>
    <w:multiLevelType w:val="hybridMultilevel"/>
    <w:tmpl w:val="94B21E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5E303F2"/>
    <w:multiLevelType w:val="multilevel"/>
    <w:tmpl w:val="B6BE3E82"/>
    <w:lvl w:ilvl="0">
      <w:start w:val="3"/>
      <w:numFmt w:val="decimal"/>
      <w:lvlText w:val="%1"/>
      <w:lvlJc w:val="left"/>
      <w:pPr>
        <w:ind w:left="400" w:hanging="40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ADC44D5"/>
    <w:multiLevelType w:val="hybridMultilevel"/>
    <w:tmpl w:val="9F087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122573"/>
    <w:multiLevelType w:val="multilevel"/>
    <w:tmpl w:val="4D82C2FA"/>
    <w:lvl w:ilvl="0">
      <w:start w:val="4"/>
      <w:numFmt w:val="decimal"/>
      <w:lvlText w:val="%1"/>
      <w:lvlJc w:val="left"/>
      <w:pPr>
        <w:ind w:left="405" w:hanging="405"/>
      </w:pPr>
      <w:rPr>
        <w:rFonts w:hint="default"/>
      </w:rPr>
    </w:lvl>
    <w:lvl w:ilvl="1">
      <w:start w:val="1"/>
      <w:numFmt w:val="decimal"/>
      <w:lvlText w:val="%1.%2"/>
      <w:lvlJc w:val="left"/>
      <w:pPr>
        <w:ind w:left="567" w:hanging="567"/>
      </w:pPr>
      <w:rPr>
        <w:rFonts w:hint="default"/>
        <w:b/>
        <w:bCs/>
      </w:rPr>
    </w:lvl>
    <w:lvl w:ilvl="2">
      <w:start w:val="1"/>
      <w:numFmt w:val="decimal"/>
      <w:lvlText w:val="%1.%2.%3"/>
      <w:lvlJc w:val="left"/>
      <w:pPr>
        <w:ind w:left="2232" w:hanging="108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616" w:hanging="216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7128" w:hanging="2520"/>
      </w:pPr>
      <w:rPr>
        <w:rFonts w:hint="default"/>
      </w:rPr>
    </w:lvl>
  </w:abstractNum>
  <w:abstractNum w:abstractNumId="14" w15:restartNumberingAfterBreak="0">
    <w:nsid w:val="45C84813"/>
    <w:multiLevelType w:val="multilevel"/>
    <w:tmpl w:val="5E7AE9C2"/>
    <w:lvl w:ilvl="0">
      <w:start w:val="1"/>
      <w:numFmt w:val="decimal"/>
      <w:lvlText w:val="%1"/>
      <w:lvlJc w:val="left"/>
      <w:pPr>
        <w:tabs>
          <w:tab w:val="num" w:pos="432"/>
        </w:tabs>
        <w:ind w:left="432" w:hanging="432"/>
      </w:pPr>
      <w:rPr>
        <w:rFonts w:hint="default"/>
        <w:b/>
        <w:sz w:val="24"/>
        <w:szCs w:val="24"/>
      </w:rPr>
    </w:lvl>
    <w:lvl w:ilvl="1">
      <w:start w:val="1"/>
      <w:numFmt w:val="decimal"/>
      <w:lvlText w:val="%1.%2"/>
      <w:lvlJc w:val="left"/>
      <w:pPr>
        <w:tabs>
          <w:tab w:val="num" w:pos="576"/>
        </w:tabs>
        <w:ind w:left="567" w:hanging="567"/>
      </w:pPr>
      <w:rPr>
        <w:rFonts w:hint="default"/>
        <w:b/>
        <w:i w:val="0"/>
      </w:rPr>
    </w:lvl>
    <w:lvl w:ilvl="2">
      <w:start w:val="1"/>
      <w:numFmt w:val="decimal"/>
      <w:lvlText w:val="%1.%2.%3"/>
      <w:lvlJc w:val="left"/>
      <w:pPr>
        <w:tabs>
          <w:tab w:val="num" w:pos="1080"/>
        </w:tabs>
        <w:ind w:left="1080" w:hanging="720"/>
      </w:pPr>
      <w:rPr>
        <w:rFonts w:hint="default"/>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AC86177"/>
    <w:multiLevelType w:val="hybridMultilevel"/>
    <w:tmpl w:val="C0027EE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A837C5F"/>
    <w:multiLevelType w:val="hybridMultilevel"/>
    <w:tmpl w:val="A8D81342"/>
    <w:lvl w:ilvl="0" w:tplc="2D8A656E">
      <w:start w:val="6"/>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CDD2F5D"/>
    <w:multiLevelType w:val="hybridMultilevel"/>
    <w:tmpl w:val="944A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E40F60"/>
    <w:multiLevelType w:val="multilevel"/>
    <w:tmpl w:val="E9E812E8"/>
    <w:lvl w:ilvl="0">
      <w:start w:val="1"/>
      <w:numFmt w:val="decimal"/>
      <w:lvlText w:val="%1."/>
      <w:lvlJc w:val="left"/>
      <w:pPr>
        <w:ind w:left="360" w:hanging="360"/>
      </w:pPr>
      <w:rPr>
        <w:b w:val="0"/>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6F7F1DB7"/>
    <w:multiLevelType w:val="hybridMultilevel"/>
    <w:tmpl w:val="F6B048B0"/>
    <w:lvl w:ilvl="0" w:tplc="22242BBA">
      <w:start w:val="1"/>
      <w:numFmt w:val="decimal"/>
      <w:lvlText w:val="%1."/>
      <w:lvlJc w:val="left"/>
      <w:pPr>
        <w:tabs>
          <w:tab w:val="num" w:pos="720"/>
        </w:tabs>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9D1711"/>
    <w:multiLevelType w:val="hybridMultilevel"/>
    <w:tmpl w:val="3B22F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F53C6D"/>
    <w:multiLevelType w:val="hybridMultilevel"/>
    <w:tmpl w:val="BE96F560"/>
    <w:lvl w:ilvl="0" w:tplc="08090001">
      <w:start w:val="1"/>
      <w:numFmt w:val="bullet"/>
      <w:lvlText w:val=""/>
      <w:lvlJc w:val="left"/>
      <w:pPr>
        <w:ind w:left="737" w:hanging="377"/>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5A3339"/>
    <w:multiLevelType w:val="hybridMultilevel"/>
    <w:tmpl w:val="9EAC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6"/>
  </w:num>
  <w:num w:numId="4">
    <w:abstractNumId w:val="1"/>
  </w:num>
  <w:num w:numId="5">
    <w:abstractNumId w:val="7"/>
  </w:num>
  <w:num w:numId="6">
    <w:abstractNumId w:val="21"/>
  </w:num>
  <w:num w:numId="7">
    <w:abstractNumId w:val="10"/>
  </w:num>
  <w:num w:numId="8">
    <w:abstractNumId w:val="13"/>
  </w:num>
  <w:num w:numId="9">
    <w:abstractNumId w:val="18"/>
  </w:num>
  <w:num w:numId="10">
    <w:abstractNumId w:val="19"/>
  </w:num>
  <w:num w:numId="11">
    <w:abstractNumId w:val="0"/>
  </w:num>
  <w:num w:numId="12">
    <w:abstractNumId w:val="3"/>
  </w:num>
  <w:num w:numId="13">
    <w:abstractNumId w:val="11"/>
  </w:num>
  <w:num w:numId="14">
    <w:abstractNumId w:val="17"/>
  </w:num>
  <w:num w:numId="15">
    <w:abstractNumId w:val="4"/>
  </w:num>
  <w:num w:numId="16">
    <w:abstractNumId w:val="2"/>
  </w:num>
  <w:num w:numId="17">
    <w:abstractNumId w:val="5"/>
  </w:num>
  <w:num w:numId="18">
    <w:abstractNumId w:val="15"/>
  </w:num>
  <w:num w:numId="19">
    <w:abstractNumId w:val="9"/>
  </w:num>
  <w:num w:numId="20">
    <w:abstractNumId w:val="20"/>
  </w:num>
  <w:num w:numId="21">
    <w:abstractNumId w:val="8"/>
  </w:num>
  <w:num w:numId="22">
    <w:abstractNumId w:val="22"/>
  </w:num>
  <w:num w:numId="23">
    <w:abstractNumId w:val="12"/>
  </w:num>
  <w:numIdMacAtCleanup w:val="1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Mutebe">
    <w15:presenceInfo w15:providerId="AD" w15:userId="S-1-5-21-3331203421-3786951205-852665937-76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CC1"/>
    <w:rsid w:val="00001F7E"/>
    <w:rsid w:val="00003801"/>
    <w:rsid w:val="00034765"/>
    <w:rsid w:val="00035B28"/>
    <w:rsid w:val="00036A97"/>
    <w:rsid w:val="00051B34"/>
    <w:rsid w:val="00053BEB"/>
    <w:rsid w:val="00055382"/>
    <w:rsid w:val="000650E0"/>
    <w:rsid w:val="0006626D"/>
    <w:rsid w:val="00071664"/>
    <w:rsid w:val="00073157"/>
    <w:rsid w:val="00075335"/>
    <w:rsid w:val="000770A6"/>
    <w:rsid w:val="0008055C"/>
    <w:rsid w:val="00080F1E"/>
    <w:rsid w:val="00082EFC"/>
    <w:rsid w:val="00083485"/>
    <w:rsid w:val="00092B0F"/>
    <w:rsid w:val="000A455D"/>
    <w:rsid w:val="000A4E7D"/>
    <w:rsid w:val="000B197F"/>
    <w:rsid w:val="000D05F2"/>
    <w:rsid w:val="000D1709"/>
    <w:rsid w:val="000D320E"/>
    <w:rsid w:val="000D38B9"/>
    <w:rsid w:val="000D3D82"/>
    <w:rsid w:val="000E29CF"/>
    <w:rsid w:val="000E2B01"/>
    <w:rsid w:val="000E7FF9"/>
    <w:rsid w:val="000F09EF"/>
    <w:rsid w:val="000F0E04"/>
    <w:rsid w:val="000F5D28"/>
    <w:rsid w:val="00100316"/>
    <w:rsid w:val="0010529B"/>
    <w:rsid w:val="00107454"/>
    <w:rsid w:val="0011526C"/>
    <w:rsid w:val="00115E30"/>
    <w:rsid w:val="001239F0"/>
    <w:rsid w:val="00126345"/>
    <w:rsid w:val="001369ED"/>
    <w:rsid w:val="00145EB4"/>
    <w:rsid w:val="001505FF"/>
    <w:rsid w:val="00156B95"/>
    <w:rsid w:val="001615BB"/>
    <w:rsid w:val="00175DE2"/>
    <w:rsid w:val="00176A7C"/>
    <w:rsid w:val="001773A9"/>
    <w:rsid w:val="001921B5"/>
    <w:rsid w:val="00193B7A"/>
    <w:rsid w:val="001959E4"/>
    <w:rsid w:val="001A08B6"/>
    <w:rsid w:val="001A4576"/>
    <w:rsid w:val="001A5158"/>
    <w:rsid w:val="001A54EF"/>
    <w:rsid w:val="001A5E50"/>
    <w:rsid w:val="001B0F01"/>
    <w:rsid w:val="001B4C6D"/>
    <w:rsid w:val="001B4F20"/>
    <w:rsid w:val="001C171F"/>
    <w:rsid w:val="001C5872"/>
    <w:rsid w:val="001C5A29"/>
    <w:rsid w:val="001F5FE9"/>
    <w:rsid w:val="0020291E"/>
    <w:rsid w:val="0020559D"/>
    <w:rsid w:val="00210C26"/>
    <w:rsid w:val="00216DB0"/>
    <w:rsid w:val="00223E22"/>
    <w:rsid w:val="002243D3"/>
    <w:rsid w:val="00224E96"/>
    <w:rsid w:val="0023099F"/>
    <w:rsid w:val="00230E57"/>
    <w:rsid w:val="002318B5"/>
    <w:rsid w:val="00233CF1"/>
    <w:rsid w:val="00234A1E"/>
    <w:rsid w:val="0023650C"/>
    <w:rsid w:val="00246ECD"/>
    <w:rsid w:val="002475C8"/>
    <w:rsid w:val="002556F0"/>
    <w:rsid w:val="0025763C"/>
    <w:rsid w:val="00257F75"/>
    <w:rsid w:val="002644B0"/>
    <w:rsid w:val="00264739"/>
    <w:rsid w:val="00266469"/>
    <w:rsid w:val="00267DEC"/>
    <w:rsid w:val="002705DC"/>
    <w:rsid w:val="00276DE9"/>
    <w:rsid w:val="00283042"/>
    <w:rsid w:val="00283311"/>
    <w:rsid w:val="00296155"/>
    <w:rsid w:val="002B3934"/>
    <w:rsid w:val="002C2B0C"/>
    <w:rsid w:val="002D1221"/>
    <w:rsid w:val="002E175E"/>
    <w:rsid w:val="002E2212"/>
    <w:rsid w:val="002E4CBE"/>
    <w:rsid w:val="002E4FD7"/>
    <w:rsid w:val="002F113D"/>
    <w:rsid w:val="002F69BC"/>
    <w:rsid w:val="002F73E5"/>
    <w:rsid w:val="003038D3"/>
    <w:rsid w:val="00304381"/>
    <w:rsid w:val="003149B5"/>
    <w:rsid w:val="003226DC"/>
    <w:rsid w:val="00331A9F"/>
    <w:rsid w:val="00334233"/>
    <w:rsid w:val="003359AC"/>
    <w:rsid w:val="00336188"/>
    <w:rsid w:val="00351731"/>
    <w:rsid w:val="00354EA1"/>
    <w:rsid w:val="003670E2"/>
    <w:rsid w:val="00370DB9"/>
    <w:rsid w:val="00373D5E"/>
    <w:rsid w:val="00377D72"/>
    <w:rsid w:val="00381600"/>
    <w:rsid w:val="00386BC9"/>
    <w:rsid w:val="0039449B"/>
    <w:rsid w:val="003A07D6"/>
    <w:rsid w:val="003A2137"/>
    <w:rsid w:val="003A2FD2"/>
    <w:rsid w:val="003A7E50"/>
    <w:rsid w:val="003B2607"/>
    <w:rsid w:val="003B2D89"/>
    <w:rsid w:val="003C610C"/>
    <w:rsid w:val="003C770C"/>
    <w:rsid w:val="003D68B1"/>
    <w:rsid w:val="003E021B"/>
    <w:rsid w:val="003E1BB5"/>
    <w:rsid w:val="003E3663"/>
    <w:rsid w:val="003E65EA"/>
    <w:rsid w:val="003F5593"/>
    <w:rsid w:val="003F6E04"/>
    <w:rsid w:val="004056B3"/>
    <w:rsid w:val="00406521"/>
    <w:rsid w:val="00406AB5"/>
    <w:rsid w:val="00426BA3"/>
    <w:rsid w:val="00432853"/>
    <w:rsid w:val="00444B08"/>
    <w:rsid w:val="00446D48"/>
    <w:rsid w:val="004475C4"/>
    <w:rsid w:val="004530C8"/>
    <w:rsid w:val="004566F6"/>
    <w:rsid w:val="004567AA"/>
    <w:rsid w:val="00461474"/>
    <w:rsid w:val="00465657"/>
    <w:rsid w:val="00472831"/>
    <w:rsid w:val="00475562"/>
    <w:rsid w:val="0048274D"/>
    <w:rsid w:val="00483628"/>
    <w:rsid w:val="0049052B"/>
    <w:rsid w:val="004917DF"/>
    <w:rsid w:val="00492D01"/>
    <w:rsid w:val="004A3B4B"/>
    <w:rsid w:val="004A55FE"/>
    <w:rsid w:val="004B17C3"/>
    <w:rsid w:val="004C780F"/>
    <w:rsid w:val="004E06CA"/>
    <w:rsid w:val="004E08B3"/>
    <w:rsid w:val="004E648D"/>
    <w:rsid w:val="004F41D8"/>
    <w:rsid w:val="005004E8"/>
    <w:rsid w:val="005007AA"/>
    <w:rsid w:val="005013AA"/>
    <w:rsid w:val="00503C37"/>
    <w:rsid w:val="00510DEF"/>
    <w:rsid w:val="00512EF7"/>
    <w:rsid w:val="00513859"/>
    <w:rsid w:val="00515388"/>
    <w:rsid w:val="00527737"/>
    <w:rsid w:val="0053592C"/>
    <w:rsid w:val="005414B9"/>
    <w:rsid w:val="00544CA4"/>
    <w:rsid w:val="005642FE"/>
    <w:rsid w:val="00566D0D"/>
    <w:rsid w:val="00576751"/>
    <w:rsid w:val="005877C6"/>
    <w:rsid w:val="00592F35"/>
    <w:rsid w:val="0059683A"/>
    <w:rsid w:val="005A2C63"/>
    <w:rsid w:val="005A41B9"/>
    <w:rsid w:val="005B4C96"/>
    <w:rsid w:val="005B52B2"/>
    <w:rsid w:val="005C401B"/>
    <w:rsid w:val="005C7E96"/>
    <w:rsid w:val="005D0BE2"/>
    <w:rsid w:val="005D1A3A"/>
    <w:rsid w:val="005D29D0"/>
    <w:rsid w:val="005D6D58"/>
    <w:rsid w:val="005E5DE4"/>
    <w:rsid w:val="005E728D"/>
    <w:rsid w:val="005F141F"/>
    <w:rsid w:val="005F279B"/>
    <w:rsid w:val="005F3D75"/>
    <w:rsid w:val="005F498F"/>
    <w:rsid w:val="005F6F27"/>
    <w:rsid w:val="006000EE"/>
    <w:rsid w:val="006008CF"/>
    <w:rsid w:val="006020E6"/>
    <w:rsid w:val="00614C49"/>
    <w:rsid w:val="00615D1E"/>
    <w:rsid w:val="00617C1D"/>
    <w:rsid w:val="00625207"/>
    <w:rsid w:val="00625B4D"/>
    <w:rsid w:val="00633BE5"/>
    <w:rsid w:val="00641C5A"/>
    <w:rsid w:val="00642434"/>
    <w:rsid w:val="006424E9"/>
    <w:rsid w:val="00644BE6"/>
    <w:rsid w:val="00650528"/>
    <w:rsid w:val="006573FF"/>
    <w:rsid w:val="00661374"/>
    <w:rsid w:val="006741AF"/>
    <w:rsid w:val="00674C7D"/>
    <w:rsid w:val="00674F16"/>
    <w:rsid w:val="00675A9E"/>
    <w:rsid w:val="00675ACF"/>
    <w:rsid w:val="006762A2"/>
    <w:rsid w:val="00676CF0"/>
    <w:rsid w:val="00676E42"/>
    <w:rsid w:val="0069333A"/>
    <w:rsid w:val="00695C2C"/>
    <w:rsid w:val="006A3F03"/>
    <w:rsid w:val="006B03C3"/>
    <w:rsid w:val="006B66E4"/>
    <w:rsid w:val="006C1B67"/>
    <w:rsid w:val="006C3A0D"/>
    <w:rsid w:val="006C74AD"/>
    <w:rsid w:val="006E662F"/>
    <w:rsid w:val="006F72AB"/>
    <w:rsid w:val="00700FD5"/>
    <w:rsid w:val="0071384C"/>
    <w:rsid w:val="00715D27"/>
    <w:rsid w:val="00716E08"/>
    <w:rsid w:val="00717390"/>
    <w:rsid w:val="007214DC"/>
    <w:rsid w:val="0072273D"/>
    <w:rsid w:val="00726849"/>
    <w:rsid w:val="00741568"/>
    <w:rsid w:val="00742BC6"/>
    <w:rsid w:val="007432E0"/>
    <w:rsid w:val="00745DBA"/>
    <w:rsid w:val="00754106"/>
    <w:rsid w:val="00757141"/>
    <w:rsid w:val="00757524"/>
    <w:rsid w:val="00761EDA"/>
    <w:rsid w:val="00763305"/>
    <w:rsid w:val="007648E0"/>
    <w:rsid w:val="00765778"/>
    <w:rsid w:val="007706C8"/>
    <w:rsid w:val="00772999"/>
    <w:rsid w:val="00783D31"/>
    <w:rsid w:val="00784C3F"/>
    <w:rsid w:val="007970D0"/>
    <w:rsid w:val="007B44ED"/>
    <w:rsid w:val="007D12CD"/>
    <w:rsid w:val="007D4A7A"/>
    <w:rsid w:val="007D5D30"/>
    <w:rsid w:val="007F1808"/>
    <w:rsid w:val="007F35AD"/>
    <w:rsid w:val="007F4AC5"/>
    <w:rsid w:val="007F7631"/>
    <w:rsid w:val="00813F75"/>
    <w:rsid w:val="00820429"/>
    <w:rsid w:val="00822099"/>
    <w:rsid w:val="008226CD"/>
    <w:rsid w:val="008502C4"/>
    <w:rsid w:val="00855AA6"/>
    <w:rsid w:val="00863DCD"/>
    <w:rsid w:val="00885C2E"/>
    <w:rsid w:val="008B2F58"/>
    <w:rsid w:val="008B6B85"/>
    <w:rsid w:val="008B739E"/>
    <w:rsid w:val="008C43D3"/>
    <w:rsid w:val="008D734D"/>
    <w:rsid w:val="008E013F"/>
    <w:rsid w:val="008E1518"/>
    <w:rsid w:val="008E18E3"/>
    <w:rsid w:val="008E4838"/>
    <w:rsid w:val="008E4A02"/>
    <w:rsid w:val="008F298C"/>
    <w:rsid w:val="008F60EF"/>
    <w:rsid w:val="008F6A07"/>
    <w:rsid w:val="008F76E8"/>
    <w:rsid w:val="00904AD4"/>
    <w:rsid w:val="00914A55"/>
    <w:rsid w:val="00915804"/>
    <w:rsid w:val="009218B1"/>
    <w:rsid w:val="00921AA0"/>
    <w:rsid w:val="00921D40"/>
    <w:rsid w:val="00933F59"/>
    <w:rsid w:val="009508E4"/>
    <w:rsid w:val="009541B3"/>
    <w:rsid w:val="00961140"/>
    <w:rsid w:val="00962305"/>
    <w:rsid w:val="00972CC1"/>
    <w:rsid w:val="0097374B"/>
    <w:rsid w:val="00976F78"/>
    <w:rsid w:val="00977763"/>
    <w:rsid w:val="0099372F"/>
    <w:rsid w:val="009946E1"/>
    <w:rsid w:val="009A1014"/>
    <w:rsid w:val="009A36B0"/>
    <w:rsid w:val="009A64E1"/>
    <w:rsid w:val="009A69C2"/>
    <w:rsid w:val="009C7104"/>
    <w:rsid w:val="009E1F2E"/>
    <w:rsid w:val="009E2288"/>
    <w:rsid w:val="009E4E5B"/>
    <w:rsid w:val="009E6E7C"/>
    <w:rsid w:val="009F1680"/>
    <w:rsid w:val="009F17A9"/>
    <w:rsid w:val="009F23CB"/>
    <w:rsid w:val="009F4EF3"/>
    <w:rsid w:val="009F6849"/>
    <w:rsid w:val="00A000A7"/>
    <w:rsid w:val="00A00655"/>
    <w:rsid w:val="00A04000"/>
    <w:rsid w:val="00A04292"/>
    <w:rsid w:val="00A11A31"/>
    <w:rsid w:val="00A136A8"/>
    <w:rsid w:val="00A235B0"/>
    <w:rsid w:val="00A23814"/>
    <w:rsid w:val="00A26916"/>
    <w:rsid w:val="00A27FB8"/>
    <w:rsid w:val="00A402C1"/>
    <w:rsid w:val="00A510E9"/>
    <w:rsid w:val="00A5605F"/>
    <w:rsid w:val="00A57AD5"/>
    <w:rsid w:val="00A73CA3"/>
    <w:rsid w:val="00A74C6F"/>
    <w:rsid w:val="00A753E5"/>
    <w:rsid w:val="00A85775"/>
    <w:rsid w:val="00A87BEB"/>
    <w:rsid w:val="00A92DBA"/>
    <w:rsid w:val="00AA4CC3"/>
    <w:rsid w:val="00AA7EE9"/>
    <w:rsid w:val="00AC336C"/>
    <w:rsid w:val="00AD047F"/>
    <w:rsid w:val="00AD1E55"/>
    <w:rsid w:val="00AD36B4"/>
    <w:rsid w:val="00AE0F35"/>
    <w:rsid w:val="00AF1134"/>
    <w:rsid w:val="00AF171E"/>
    <w:rsid w:val="00AF485A"/>
    <w:rsid w:val="00AF6639"/>
    <w:rsid w:val="00AF72C1"/>
    <w:rsid w:val="00B01241"/>
    <w:rsid w:val="00B02273"/>
    <w:rsid w:val="00B03196"/>
    <w:rsid w:val="00B03CC1"/>
    <w:rsid w:val="00B04223"/>
    <w:rsid w:val="00B0449B"/>
    <w:rsid w:val="00B05087"/>
    <w:rsid w:val="00B1074B"/>
    <w:rsid w:val="00B21BA9"/>
    <w:rsid w:val="00B23A51"/>
    <w:rsid w:val="00B37514"/>
    <w:rsid w:val="00B51473"/>
    <w:rsid w:val="00B51D72"/>
    <w:rsid w:val="00B53A36"/>
    <w:rsid w:val="00B544A1"/>
    <w:rsid w:val="00B555C5"/>
    <w:rsid w:val="00B56EBC"/>
    <w:rsid w:val="00B6484C"/>
    <w:rsid w:val="00B741CF"/>
    <w:rsid w:val="00B7705F"/>
    <w:rsid w:val="00B83683"/>
    <w:rsid w:val="00B9411D"/>
    <w:rsid w:val="00BA1550"/>
    <w:rsid w:val="00BB1317"/>
    <w:rsid w:val="00BB3C21"/>
    <w:rsid w:val="00BC1D1A"/>
    <w:rsid w:val="00BD4725"/>
    <w:rsid w:val="00BD4D42"/>
    <w:rsid w:val="00BE5B1E"/>
    <w:rsid w:val="00BF0915"/>
    <w:rsid w:val="00BF393F"/>
    <w:rsid w:val="00BF629F"/>
    <w:rsid w:val="00C018FF"/>
    <w:rsid w:val="00C0637C"/>
    <w:rsid w:val="00C06F76"/>
    <w:rsid w:val="00C25E77"/>
    <w:rsid w:val="00C279EB"/>
    <w:rsid w:val="00C31521"/>
    <w:rsid w:val="00C36B17"/>
    <w:rsid w:val="00C44071"/>
    <w:rsid w:val="00C46614"/>
    <w:rsid w:val="00C50641"/>
    <w:rsid w:val="00C66265"/>
    <w:rsid w:val="00C66908"/>
    <w:rsid w:val="00C76BFF"/>
    <w:rsid w:val="00C77275"/>
    <w:rsid w:val="00C84504"/>
    <w:rsid w:val="00C85098"/>
    <w:rsid w:val="00C85A45"/>
    <w:rsid w:val="00C86028"/>
    <w:rsid w:val="00C8678F"/>
    <w:rsid w:val="00C86C68"/>
    <w:rsid w:val="00CA0074"/>
    <w:rsid w:val="00CA08DA"/>
    <w:rsid w:val="00CB0759"/>
    <w:rsid w:val="00CB0F78"/>
    <w:rsid w:val="00CB4538"/>
    <w:rsid w:val="00CC7E4E"/>
    <w:rsid w:val="00CD322D"/>
    <w:rsid w:val="00CE1084"/>
    <w:rsid w:val="00CE4301"/>
    <w:rsid w:val="00CF0B28"/>
    <w:rsid w:val="00CF1771"/>
    <w:rsid w:val="00CF62EA"/>
    <w:rsid w:val="00CF7055"/>
    <w:rsid w:val="00D01862"/>
    <w:rsid w:val="00D1375B"/>
    <w:rsid w:val="00D17864"/>
    <w:rsid w:val="00D2344F"/>
    <w:rsid w:val="00D245A0"/>
    <w:rsid w:val="00D3158A"/>
    <w:rsid w:val="00D378DA"/>
    <w:rsid w:val="00D41287"/>
    <w:rsid w:val="00D41620"/>
    <w:rsid w:val="00D474C8"/>
    <w:rsid w:val="00D71FEB"/>
    <w:rsid w:val="00D93B3D"/>
    <w:rsid w:val="00DA5127"/>
    <w:rsid w:val="00DA5DC2"/>
    <w:rsid w:val="00DA662F"/>
    <w:rsid w:val="00DB16F2"/>
    <w:rsid w:val="00DB453B"/>
    <w:rsid w:val="00DB6FEF"/>
    <w:rsid w:val="00DB7C2E"/>
    <w:rsid w:val="00DD2A61"/>
    <w:rsid w:val="00DD3161"/>
    <w:rsid w:val="00DE09DB"/>
    <w:rsid w:val="00DE39D2"/>
    <w:rsid w:val="00DE4F4D"/>
    <w:rsid w:val="00DF0D7B"/>
    <w:rsid w:val="00DF4372"/>
    <w:rsid w:val="00DF755B"/>
    <w:rsid w:val="00E03D56"/>
    <w:rsid w:val="00E0587B"/>
    <w:rsid w:val="00E07A62"/>
    <w:rsid w:val="00E2581A"/>
    <w:rsid w:val="00E31C9C"/>
    <w:rsid w:val="00E35569"/>
    <w:rsid w:val="00E40E42"/>
    <w:rsid w:val="00E44091"/>
    <w:rsid w:val="00E4567F"/>
    <w:rsid w:val="00E534A0"/>
    <w:rsid w:val="00E54628"/>
    <w:rsid w:val="00E54F99"/>
    <w:rsid w:val="00E62FF6"/>
    <w:rsid w:val="00E63445"/>
    <w:rsid w:val="00E6424F"/>
    <w:rsid w:val="00E76F07"/>
    <w:rsid w:val="00E77F04"/>
    <w:rsid w:val="00E82849"/>
    <w:rsid w:val="00E83FC4"/>
    <w:rsid w:val="00E87E5C"/>
    <w:rsid w:val="00E90015"/>
    <w:rsid w:val="00E90860"/>
    <w:rsid w:val="00E943DD"/>
    <w:rsid w:val="00E97CAF"/>
    <w:rsid w:val="00EA00F0"/>
    <w:rsid w:val="00EA295C"/>
    <w:rsid w:val="00EA2EB7"/>
    <w:rsid w:val="00EA35B2"/>
    <w:rsid w:val="00EA772B"/>
    <w:rsid w:val="00EA7C0B"/>
    <w:rsid w:val="00EB29E9"/>
    <w:rsid w:val="00ED2066"/>
    <w:rsid w:val="00ED301A"/>
    <w:rsid w:val="00ED3AB8"/>
    <w:rsid w:val="00ED51A5"/>
    <w:rsid w:val="00EE595E"/>
    <w:rsid w:val="00EE6F1B"/>
    <w:rsid w:val="00EF7F85"/>
    <w:rsid w:val="00F02FA5"/>
    <w:rsid w:val="00F06D45"/>
    <w:rsid w:val="00F0724F"/>
    <w:rsid w:val="00F12196"/>
    <w:rsid w:val="00F200EB"/>
    <w:rsid w:val="00F21AF2"/>
    <w:rsid w:val="00F27073"/>
    <w:rsid w:val="00F3258B"/>
    <w:rsid w:val="00F40B20"/>
    <w:rsid w:val="00F46CBC"/>
    <w:rsid w:val="00F52859"/>
    <w:rsid w:val="00F52FB0"/>
    <w:rsid w:val="00F536CB"/>
    <w:rsid w:val="00F7202A"/>
    <w:rsid w:val="00F91244"/>
    <w:rsid w:val="00FA22CC"/>
    <w:rsid w:val="00FA642E"/>
    <w:rsid w:val="00FB1171"/>
    <w:rsid w:val="00FB2AAC"/>
    <w:rsid w:val="00FB4876"/>
    <w:rsid w:val="00FB69C1"/>
    <w:rsid w:val="00FC05CC"/>
    <w:rsid w:val="00FC48CA"/>
    <w:rsid w:val="00FC5D57"/>
    <w:rsid w:val="00FD5EBC"/>
    <w:rsid w:val="00FD5F35"/>
    <w:rsid w:val="00FD6003"/>
    <w:rsid w:val="00FD6AF5"/>
    <w:rsid w:val="00FD7D13"/>
    <w:rsid w:val="00FF11CF"/>
    <w:rsid w:val="00FF6F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C7473"/>
  <w15:chartTrackingRefBased/>
  <w15:docId w15:val="{8787364F-6AB4-4520-9C6F-87AAFC6E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CC1"/>
    <w:pPr>
      <w:spacing w:after="0" w:line="240" w:lineRule="auto"/>
    </w:pPr>
    <w:rPr>
      <w:rFonts w:ascii="Verdana" w:eastAsia="Times New Roman" w:hAnsi="Verdana" w:cs="Times New Roman"/>
      <w:sz w:val="20"/>
      <w:szCs w:val="20"/>
    </w:rPr>
  </w:style>
  <w:style w:type="paragraph" w:styleId="Heading1">
    <w:name w:val="heading 1"/>
    <w:basedOn w:val="Normal"/>
    <w:next w:val="Normal"/>
    <w:link w:val="Heading1Char"/>
    <w:qFormat/>
    <w:rsid w:val="00972CC1"/>
    <w:pPr>
      <w:keepNext/>
      <w:spacing w:before="240" w:after="60"/>
      <w:outlineLvl w:val="0"/>
    </w:pPr>
    <w:rPr>
      <w:rFonts w:cs="Arial"/>
      <w:b/>
      <w:bCs/>
      <w:kern w:val="32"/>
      <w:sz w:val="24"/>
      <w:szCs w:val="32"/>
      <w:u w:val="single"/>
    </w:rPr>
  </w:style>
  <w:style w:type="paragraph" w:styleId="Heading2">
    <w:name w:val="heading 2"/>
    <w:basedOn w:val="Normal"/>
    <w:next w:val="Normal"/>
    <w:link w:val="Heading2Char"/>
    <w:qFormat/>
    <w:rsid w:val="00972CC1"/>
    <w:pPr>
      <w:keepNext/>
      <w:spacing w:before="240" w:after="60"/>
      <w:outlineLvl w:val="1"/>
    </w:pPr>
    <w:rPr>
      <w:rFonts w:cs="Arial"/>
      <w:b/>
      <w:bCs/>
      <w:iCs/>
      <w:sz w:val="22"/>
      <w:szCs w:val="28"/>
    </w:rPr>
  </w:style>
  <w:style w:type="paragraph" w:styleId="Heading3">
    <w:name w:val="heading 3"/>
    <w:basedOn w:val="Normal"/>
    <w:next w:val="Normal"/>
    <w:link w:val="Heading3Char"/>
    <w:unhideWhenUsed/>
    <w:qFormat/>
    <w:rsid w:val="00972CC1"/>
    <w:pPr>
      <w:keepNext/>
      <w:spacing w:before="240" w:after="60"/>
      <w:outlineLvl w:val="2"/>
    </w:pPr>
    <w:rPr>
      <w:rFonts w:ascii="Cambria" w:hAnsi="Cambria"/>
      <w:b/>
      <w:bCs/>
      <w:sz w:val="26"/>
      <w:szCs w:val="26"/>
    </w:rPr>
  </w:style>
  <w:style w:type="paragraph" w:styleId="Heading6">
    <w:name w:val="heading 6"/>
    <w:basedOn w:val="Normal"/>
    <w:next w:val="Normal"/>
    <w:link w:val="Heading6Char"/>
    <w:qFormat/>
    <w:rsid w:val="00972CC1"/>
    <w:pPr>
      <w:keepNext/>
      <w:spacing w:before="60" w:after="60"/>
      <w:outlineLvl w:val="5"/>
    </w:pPr>
    <w:rPr>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2CC1"/>
    <w:rPr>
      <w:rFonts w:ascii="Verdana" w:eastAsia="Times New Roman" w:hAnsi="Verdana" w:cs="Arial"/>
      <w:b/>
      <w:bCs/>
      <w:kern w:val="32"/>
      <w:sz w:val="24"/>
      <w:szCs w:val="32"/>
      <w:u w:val="single"/>
      <w:lang w:val="en-GB"/>
    </w:rPr>
  </w:style>
  <w:style w:type="character" w:customStyle="1" w:styleId="Heading2Char">
    <w:name w:val="Heading 2 Char"/>
    <w:basedOn w:val="DefaultParagraphFont"/>
    <w:link w:val="Heading2"/>
    <w:rsid w:val="00972CC1"/>
    <w:rPr>
      <w:rFonts w:ascii="Verdana" w:eastAsia="Times New Roman" w:hAnsi="Verdana" w:cs="Arial"/>
      <w:b/>
      <w:bCs/>
      <w:iCs/>
      <w:szCs w:val="28"/>
      <w:lang w:val="en-GB"/>
    </w:rPr>
  </w:style>
  <w:style w:type="character" w:customStyle="1" w:styleId="Heading3Char">
    <w:name w:val="Heading 3 Char"/>
    <w:basedOn w:val="DefaultParagraphFont"/>
    <w:link w:val="Heading3"/>
    <w:rsid w:val="00972CC1"/>
    <w:rPr>
      <w:rFonts w:ascii="Cambria" w:eastAsia="Times New Roman" w:hAnsi="Cambria" w:cs="Times New Roman"/>
      <w:b/>
      <w:bCs/>
      <w:sz w:val="26"/>
      <w:szCs w:val="26"/>
      <w:lang w:val="en-GB"/>
    </w:rPr>
  </w:style>
  <w:style w:type="character" w:customStyle="1" w:styleId="Heading6Char">
    <w:name w:val="Heading 6 Char"/>
    <w:basedOn w:val="DefaultParagraphFont"/>
    <w:link w:val="Heading6"/>
    <w:rsid w:val="00972CC1"/>
    <w:rPr>
      <w:rFonts w:ascii="Verdana" w:eastAsia="Times New Roman" w:hAnsi="Verdana" w:cs="Times New Roman"/>
      <w:b/>
      <w:color w:val="000000"/>
      <w:szCs w:val="20"/>
      <w:lang w:val="en-GB"/>
    </w:rPr>
  </w:style>
  <w:style w:type="paragraph" w:styleId="BodyText">
    <w:name w:val="Body Text"/>
    <w:basedOn w:val="Normal"/>
    <w:link w:val="BodyTextChar"/>
    <w:semiHidden/>
    <w:rsid w:val="00972CC1"/>
    <w:rPr>
      <w:rFonts w:ascii="Arial" w:hAnsi="Arial"/>
      <w:b/>
      <w:sz w:val="40"/>
    </w:rPr>
  </w:style>
  <w:style w:type="character" w:customStyle="1" w:styleId="BodyTextChar">
    <w:name w:val="Body Text Char"/>
    <w:basedOn w:val="DefaultParagraphFont"/>
    <w:link w:val="BodyText"/>
    <w:semiHidden/>
    <w:rsid w:val="00972CC1"/>
    <w:rPr>
      <w:rFonts w:ascii="Arial" w:eastAsia="Times New Roman" w:hAnsi="Arial" w:cs="Times New Roman"/>
      <w:b/>
      <w:sz w:val="40"/>
      <w:szCs w:val="20"/>
      <w:lang w:val="en-GB"/>
    </w:rPr>
  </w:style>
  <w:style w:type="paragraph" w:styleId="TOC1">
    <w:name w:val="toc 1"/>
    <w:basedOn w:val="Normal"/>
    <w:next w:val="MessageHeader"/>
    <w:autoRedefine/>
    <w:uiPriority w:val="39"/>
    <w:qFormat/>
    <w:rsid w:val="00972CC1"/>
    <w:pPr>
      <w:tabs>
        <w:tab w:val="left" w:pos="540"/>
        <w:tab w:val="left" w:leader="dot" w:pos="960"/>
        <w:tab w:val="right" w:leader="dot" w:pos="8280"/>
      </w:tabs>
      <w:spacing w:before="120" w:after="120"/>
    </w:pPr>
    <w:rPr>
      <w:b/>
      <w:sz w:val="22"/>
    </w:rPr>
  </w:style>
  <w:style w:type="paragraph" w:styleId="TOC2">
    <w:name w:val="toc 2"/>
    <w:basedOn w:val="Normal"/>
    <w:next w:val="Normal"/>
    <w:autoRedefine/>
    <w:uiPriority w:val="39"/>
    <w:qFormat/>
    <w:rsid w:val="00972CC1"/>
    <w:pPr>
      <w:tabs>
        <w:tab w:val="left" w:pos="960"/>
        <w:tab w:val="right" w:leader="dot" w:pos="8280"/>
      </w:tabs>
      <w:spacing w:before="120" w:after="120"/>
      <w:ind w:left="284"/>
    </w:pPr>
    <w:rPr>
      <w:b/>
    </w:rPr>
  </w:style>
  <w:style w:type="paragraph" w:customStyle="1" w:styleId="Label">
    <w:name w:val="Label"/>
    <w:basedOn w:val="Normal"/>
    <w:rsid w:val="00972CC1"/>
    <w:pPr>
      <w:spacing w:line="360" w:lineRule="auto"/>
      <w:jc w:val="both"/>
    </w:pPr>
    <w:rPr>
      <w:b/>
      <w:snapToGrid w:val="0"/>
      <w:sz w:val="24"/>
      <w:lang w:val="en-US"/>
    </w:rPr>
  </w:style>
  <w:style w:type="paragraph" w:styleId="MessageHeader">
    <w:name w:val="Message Header"/>
    <w:basedOn w:val="Normal"/>
    <w:link w:val="MessageHeaderChar"/>
    <w:rsid w:val="00972C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rsid w:val="00972CC1"/>
    <w:rPr>
      <w:rFonts w:ascii="Arial" w:eastAsia="Times New Roman" w:hAnsi="Arial" w:cs="Arial"/>
      <w:sz w:val="24"/>
      <w:szCs w:val="24"/>
      <w:shd w:val="pct20" w:color="auto" w:fill="auto"/>
      <w:lang w:val="en-GB"/>
    </w:rPr>
  </w:style>
  <w:style w:type="paragraph" w:styleId="BalloonText">
    <w:name w:val="Balloon Text"/>
    <w:basedOn w:val="Normal"/>
    <w:link w:val="BalloonTextChar"/>
    <w:semiHidden/>
    <w:rsid w:val="00972CC1"/>
    <w:rPr>
      <w:rFonts w:ascii="Tahoma" w:hAnsi="Tahoma" w:cs="Tahoma"/>
      <w:sz w:val="16"/>
      <w:szCs w:val="16"/>
    </w:rPr>
  </w:style>
  <w:style w:type="character" w:customStyle="1" w:styleId="BalloonTextChar">
    <w:name w:val="Balloon Text Char"/>
    <w:basedOn w:val="DefaultParagraphFont"/>
    <w:link w:val="BalloonText"/>
    <w:semiHidden/>
    <w:rsid w:val="00972CC1"/>
    <w:rPr>
      <w:rFonts w:ascii="Tahoma" w:eastAsia="Times New Roman" w:hAnsi="Tahoma" w:cs="Tahoma"/>
      <w:sz w:val="16"/>
      <w:szCs w:val="16"/>
      <w:lang w:val="en-GB"/>
    </w:rPr>
  </w:style>
  <w:style w:type="paragraph" w:styleId="TOC3">
    <w:name w:val="toc 3"/>
    <w:basedOn w:val="Normal"/>
    <w:next w:val="Normal"/>
    <w:autoRedefine/>
    <w:uiPriority w:val="39"/>
    <w:qFormat/>
    <w:rsid w:val="00972CC1"/>
    <w:pPr>
      <w:spacing w:before="120" w:after="120"/>
      <w:ind w:left="567"/>
    </w:pPr>
    <w:rPr>
      <w:b/>
    </w:rPr>
  </w:style>
  <w:style w:type="character" w:styleId="Hyperlink">
    <w:name w:val="Hyperlink"/>
    <w:uiPriority w:val="99"/>
    <w:rsid w:val="00972CC1"/>
    <w:rPr>
      <w:color w:val="0000FF"/>
      <w:u w:val="single"/>
    </w:rPr>
  </w:style>
  <w:style w:type="paragraph" w:styleId="CommentText">
    <w:name w:val="annotation text"/>
    <w:basedOn w:val="Normal"/>
    <w:link w:val="CommentTextChar"/>
    <w:uiPriority w:val="99"/>
    <w:rsid w:val="00972CC1"/>
    <w:pPr>
      <w:spacing w:before="240"/>
      <w:jc w:val="both"/>
    </w:pPr>
    <w:rPr>
      <w:rFonts w:ascii="Arial" w:hAnsi="Arial"/>
    </w:rPr>
  </w:style>
  <w:style w:type="character" w:customStyle="1" w:styleId="CommentTextChar">
    <w:name w:val="Comment Text Char"/>
    <w:basedOn w:val="DefaultParagraphFont"/>
    <w:link w:val="CommentText"/>
    <w:uiPriority w:val="99"/>
    <w:rsid w:val="00972CC1"/>
    <w:rPr>
      <w:rFonts w:ascii="Arial" w:eastAsia="Times New Roman" w:hAnsi="Arial" w:cs="Times New Roman"/>
      <w:sz w:val="20"/>
      <w:szCs w:val="20"/>
      <w:lang w:val="en-GB"/>
    </w:rPr>
  </w:style>
  <w:style w:type="paragraph" w:styleId="FootnoteText">
    <w:name w:val="footnote text"/>
    <w:basedOn w:val="Normal"/>
    <w:link w:val="FootnoteTextChar"/>
    <w:semiHidden/>
    <w:rsid w:val="00972CC1"/>
    <w:pPr>
      <w:spacing w:before="240"/>
      <w:jc w:val="both"/>
    </w:pPr>
    <w:rPr>
      <w:rFonts w:ascii="Arial" w:hAnsi="Arial"/>
    </w:rPr>
  </w:style>
  <w:style w:type="character" w:customStyle="1" w:styleId="FootnoteTextChar">
    <w:name w:val="Footnote Text Char"/>
    <w:basedOn w:val="DefaultParagraphFont"/>
    <w:link w:val="FootnoteText"/>
    <w:semiHidden/>
    <w:rsid w:val="00972CC1"/>
    <w:rPr>
      <w:rFonts w:ascii="Arial" w:eastAsia="Times New Roman" w:hAnsi="Arial" w:cs="Times New Roman"/>
      <w:sz w:val="20"/>
      <w:szCs w:val="20"/>
      <w:lang w:val="en-GB"/>
    </w:rPr>
  </w:style>
  <w:style w:type="character" w:styleId="FootnoteReference">
    <w:name w:val="footnote reference"/>
    <w:semiHidden/>
    <w:rsid w:val="00972CC1"/>
    <w:rPr>
      <w:vertAlign w:val="superscript"/>
    </w:rPr>
  </w:style>
  <w:style w:type="table" w:styleId="TableGrid">
    <w:name w:val="Table Grid"/>
    <w:basedOn w:val="TableNormal"/>
    <w:uiPriority w:val="39"/>
    <w:rsid w:val="00972CC1"/>
    <w:pPr>
      <w:spacing w:before="240"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72CC1"/>
    <w:pPr>
      <w:tabs>
        <w:tab w:val="center" w:pos="4153"/>
        <w:tab w:val="right" w:pos="8306"/>
      </w:tabs>
    </w:pPr>
  </w:style>
  <w:style w:type="character" w:customStyle="1" w:styleId="HeaderChar">
    <w:name w:val="Header Char"/>
    <w:basedOn w:val="DefaultParagraphFont"/>
    <w:link w:val="Header"/>
    <w:rsid w:val="00972CC1"/>
    <w:rPr>
      <w:rFonts w:ascii="Verdana" w:eastAsia="Times New Roman" w:hAnsi="Verdana" w:cs="Times New Roman"/>
      <w:sz w:val="20"/>
      <w:szCs w:val="20"/>
      <w:lang w:val="en-GB"/>
    </w:rPr>
  </w:style>
  <w:style w:type="paragraph" w:styleId="Footer">
    <w:name w:val="footer"/>
    <w:basedOn w:val="Normal"/>
    <w:link w:val="FooterChar"/>
    <w:rsid w:val="00972CC1"/>
    <w:pPr>
      <w:tabs>
        <w:tab w:val="center" w:pos="4153"/>
        <w:tab w:val="right" w:pos="8306"/>
      </w:tabs>
    </w:pPr>
  </w:style>
  <w:style w:type="character" w:customStyle="1" w:styleId="FooterChar">
    <w:name w:val="Footer Char"/>
    <w:basedOn w:val="DefaultParagraphFont"/>
    <w:link w:val="Footer"/>
    <w:rsid w:val="00972CC1"/>
    <w:rPr>
      <w:rFonts w:ascii="Verdana" w:eastAsia="Times New Roman" w:hAnsi="Verdana" w:cs="Times New Roman"/>
      <w:sz w:val="20"/>
      <w:szCs w:val="20"/>
      <w:lang w:val="en-GB"/>
    </w:rPr>
  </w:style>
  <w:style w:type="paragraph" w:customStyle="1" w:styleId="Normal1">
    <w:name w:val="Normal1"/>
    <w:basedOn w:val="Normal"/>
    <w:rsid w:val="00972CC1"/>
    <w:pPr>
      <w:spacing w:after="120"/>
    </w:pPr>
    <w:rPr>
      <w:rFonts w:ascii="Georgia" w:hAnsi="Georgia"/>
      <w:sz w:val="24"/>
      <w:lang w:val="en-US"/>
    </w:rPr>
  </w:style>
  <w:style w:type="character" w:styleId="CommentReference">
    <w:name w:val="annotation reference"/>
    <w:uiPriority w:val="99"/>
    <w:semiHidden/>
    <w:rsid w:val="00972CC1"/>
    <w:rPr>
      <w:sz w:val="16"/>
      <w:szCs w:val="16"/>
    </w:rPr>
  </w:style>
  <w:style w:type="paragraph" w:styleId="CommentSubject">
    <w:name w:val="annotation subject"/>
    <w:basedOn w:val="CommentText"/>
    <w:next w:val="CommentText"/>
    <w:link w:val="CommentSubjectChar"/>
    <w:semiHidden/>
    <w:rsid w:val="00972CC1"/>
    <w:pPr>
      <w:spacing w:before="0"/>
      <w:jc w:val="left"/>
    </w:pPr>
    <w:rPr>
      <w:rFonts w:ascii="Verdana" w:hAnsi="Verdana"/>
      <w:b/>
      <w:bCs/>
    </w:rPr>
  </w:style>
  <w:style w:type="character" w:customStyle="1" w:styleId="CommentSubjectChar">
    <w:name w:val="Comment Subject Char"/>
    <w:basedOn w:val="CommentTextChar"/>
    <w:link w:val="CommentSubject"/>
    <w:semiHidden/>
    <w:rsid w:val="00972CC1"/>
    <w:rPr>
      <w:rFonts w:ascii="Verdana" w:eastAsia="Times New Roman" w:hAnsi="Verdana" w:cs="Times New Roman"/>
      <w:b/>
      <w:bCs/>
      <w:sz w:val="20"/>
      <w:szCs w:val="20"/>
      <w:lang w:val="en-GB"/>
    </w:rPr>
  </w:style>
  <w:style w:type="paragraph" w:styleId="PlainText">
    <w:name w:val="Plain Text"/>
    <w:basedOn w:val="Normal"/>
    <w:link w:val="PlainTextChar"/>
    <w:rsid w:val="00972CC1"/>
    <w:rPr>
      <w:rFonts w:ascii="Arial" w:hAnsi="Arial" w:cs="Arial"/>
      <w:lang w:eastAsia="en-GB"/>
    </w:rPr>
  </w:style>
  <w:style w:type="character" w:customStyle="1" w:styleId="PlainTextChar">
    <w:name w:val="Plain Text Char"/>
    <w:basedOn w:val="DefaultParagraphFont"/>
    <w:link w:val="PlainText"/>
    <w:rsid w:val="00972CC1"/>
    <w:rPr>
      <w:rFonts w:ascii="Arial" w:eastAsia="Times New Roman" w:hAnsi="Arial" w:cs="Arial"/>
      <w:sz w:val="20"/>
      <w:szCs w:val="20"/>
      <w:lang w:val="en-GB" w:eastAsia="en-GB"/>
    </w:rPr>
  </w:style>
  <w:style w:type="paragraph" w:styleId="BodyText3">
    <w:name w:val="Body Text 3"/>
    <w:basedOn w:val="Normal"/>
    <w:link w:val="BodyText3Char"/>
    <w:unhideWhenUsed/>
    <w:rsid w:val="00972CC1"/>
    <w:pPr>
      <w:spacing w:after="120"/>
    </w:pPr>
    <w:rPr>
      <w:sz w:val="16"/>
      <w:szCs w:val="16"/>
    </w:rPr>
  </w:style>
  <w:style w:type="character" w:customStyle="1" w:styleId="BodyText3Char">
    <w:name w:val="Body Text 3 Char"/>
    <w:basedOn w:val="DefaultParagraphFont"/>
    <w:link w:val="BodyText3"/>
    <w:rsid w:val="00972CC1"/>
    <w:rPr>
      <w:rFonts w:ascii="Verdana" w:eastAsia="Times New Roman" w:hAnsi="Verdana" w:cs="Times New Roman"/>
      <w:sz w:val="16"/>
      <w:szCs w:val="16"/>
      <w:lang w:val="en-GB"/>
    </w:rPr>
  </w:style>
  <w:style w:type="paragraph" w:styleId="TOC4">
    <w:name w:val="toc 4"/>
    <w:basedOn w:val="Normal"/>
    <w:next w:val="Normal"/>
    <w:autoRedefine/>
    <w:uiPriority w:val="39"/>
    <w:unhideWhenUsed/>
    <w:rsid w:val="00972CC1"/>
    <w:pPr>
      <w:spacing w:after="100" w:line="276" w:lineRule="auto"/>
      <w:ind w:left="660"/>
    </w:pPr>
    <w:rPr>
      <w:rFonts w:ascii="Calibri" w:hAnsi="Calibri"/>
      <w:sz w:val="22"/>
      <w:szCs w:val="22"/>
      <w:lang w:eastAsia="en-GB"/>
    </w:rPr>
  </w:style>
  <w:style w:type="paragraph" w:styleId="TOC5">
    <w:name w:val="toc 5"/>
    <w:basedOn w:val="Normal"/>
    <w:next w:val="Normal"/>
    <w:autoRedefine/>
    <w:uiPriority w:val="39"/>
    <w:unhideWhenUsed/>
    <w:rsid w:val="00972CC1"/>
    <w:pPr>
      <w:spacing w:after="100" w:line="276" w:lineRule="auto"/>
      <w:ind w:left="880"/>
    </w:pPr>
    <w:rPr>
      <w:rFonts w:ascii="Calibri" w:hAnsi="Calibri"/>
      <w:sz w:val="22"/>
      <w:szCs w:val="22"/>
      <w:lang w:eastAsia="en-GB"/>
    </w:rPr>
  </w:style>
  <w:style w:type="paragraph" w:styleId="TOC6">
    <w:name w:val="toc 6"/>
    <w:basedOn w:val="Normal"/>
    <w:next w:val="Normal"/>
    <w:autoRedefine/>
    <w:uiPriority w:val="39"/>
    <w:unhideWhenUsed/>
    <w:rsid w:val="00972CC1"/>
    <w:pPr>
      <w:spacing w:after="100" w:line="276" w:lineRule="auto"/>
      <w:ind w:left="1100"/>
    </w:pPr>
    <w:rPr>
      <w:rFonts w:ascii="Calibri" w:hAnsi="Calibri"/>
      <w:sz w:val="22"/>
      <w:szCs w:val="22"/>
      <w:lang w:eastAsia="en-GB"/>
    </w:rPr>
  </w:style>
  <w:style w:type="paragraph" w:styleId="TOC7">
    <w:name w:val="toc 7"/>
    <w:basedOn w:val="Normal"/>
    <w:next w:val="Normal"/>
    <w:autoRedefine/>
    <w:uiPriority w:val="39"/>
    <w:unhideWhenUsed/>
    <w:rsid w:val="00972CC1"/>
    <w:pPr>
      <w:spacing w:after="100" w:line="276" w:lineRule="auto"/>
      <w:ind w:left="1320"/>
    </w:pPr>
    <w:rPr>
      <w:rFonts w:ascii="Calibri" w:hAnsi="Calibri"/>
      <w:sz w:val="22"/>
      <w:szCs w:val="22"/>
      <w:lang w:eastAsia="en-GB"/>
    </w:rPr>
  </w:style>
  <w:style w:type="paragraph" w:styleId="TOC8">
    <w:name w:val="toc 8"/>
    <w:basedOn w:val="Normal"/>
    <w:next w:val="Normal"/>
    <w:autoRedefine/>
    <w:uiPriority w:val="39"/>
    <w:unhideWhenUsed/>
    <w:rsid w:val="00972CC1"/>
    <w:pPr>
      <w:spacing w:after="100" w:line="276" w:lineRule="auto"/>
      <w:ind w:left="1540"/>
    </w:pPr>
    <w:rPr>
      <w:rFonts w:ascii="Calibri" w:hAnsi="Calibri"/>
      <w:sz w:val="22"/>
      <w:szCs w:val="22"/>
      <w:lang w:eastAsia="en-GB"/>
    </w:rPr>
  </w:style>
  <w:style w:type="paragraph" w:styleId="TOC9">
    <w:name w:val="toc 9"/>
    <w:basedOn w:val="Normal"/>
    <w:next w:val="Normal"/>
    <w:autoRedefine/>
    <w:uiPriority w:val="39"/>
    <w:unhideWhenUsed/>
    <w:rsid w:val="00972CC1"/>
    <w:pPr>
      <w:spacing w:after="100" w:line="276" w:lineRule="auto"/>
      <w:ind w:left="1760"/>
    </w:pPr>
    <w:rPr>
      <w:rFonts w:ascii="Calibri" w:hAnsi="Calibri"/>
      <w:sz w:val="22"/>
      <w:szCs w:val="22"/>
      <w:lang w:eastAsia="en-GB"/>
    </w:rPr>
  </w:style>
  <w:style w:type="paragraph" w:styleId="TOCHeading">
    <w:name w:val="TOC Heading"/>
    <w:basedOn w:val="Heading1"/>
    <w:next w:val="Normal"/>
    <w:uiPriority w:val="39"/>
    <w:qFormat/>
    <w:rsid w:val="00972CC1"/>
    <w:pPr>
      <w:keepLines/>
      <w:spacing w:before="480" w:after="0" w:line="276" w:lineRule="auto"/>
      <w:outlineLvl w:val="9"/>
    </w:pPr>
    <w:rPr>
      <w:rFonts w:ascii="Cambria" w:eastAsia="MS Gothic" w:hAnsi="Cambria" w:cs="Times New Roman"/>
      <w:color w:val="365F91"/>
      <w:kern w:val="0"/>
      <w:sz w:val="28"/>
      <w:szCs w:val="28"/>
      <w:u w:val="none"/>
      <w:lang w:val="en-US" w:eastAsia="ja-JP"/>
    </w:rPr>
  </w:style>
  <w:style w:type="paragraph" w:styleId="Revision">
    <w:name w:val="Revision"/>
    <w:hidden/>
    <w:uiPriority w:val="99"/>
    <w:semiHidden/>
    <w:rsid w:val="00972CC1"/>
    <w:pPr>
      <w:spacing w:after="0" w:line="240" w:lineRule="auto"/>
    </w:pPr>
    <w:rPr>
      <w:rFonts w:ascii="Verdana" w:eastAsia="Times New Roman" w:hAnsi="Verdana" w:cs="Times New Roman"/>
      <w:sz w:val="20"/>
      <w:szCs w:val="20"/>
    </w:rPr>
  </w:style>
  <w:style w:type="character" w:styleId="FollowedHyperlink">
    <w:name w:val="FollowedHyperlink"/>
    <w:rsid w:val="00972CC1"/>
    <w:rPr>
      <w:color w:val="800080"/>
      <w:u w:val="single"/>
    </w:rPr>
  </w:style>
  <w:style w:type="paragraph" w:styleId="BodyText2">
    <w:name w:val="Body Text 2"/>
    <w:basedOn w:val="Normal"/>
    <w:link w:val="BodyText2Char"/>
    <w:rsid w:val="00972CC1"/>
    <w:pPr>
      <w:spacing w:after="120" w:line="480" w:lineRule="auto"/>
    </w:pPr>
  </w:style>
  <w:style w:type="character" w:customStyle="1" w:styleId="BodyText2Char">
    <w:name w:val="Body Text 2 Char"/>
    <w:basedOn w:val="DefaultParagraphFont"/>
    <w:link w:val="BodyText2"/>
    <w:rsid w:val="00972CC1"/>
    <w:rPr>
      <w:rFonts w:ascii="Verdana" w:eastAsia="Times New Roman" w:hAnsi="Verdana" w:cs="Times New Roman"/>
      <w:sz w:val="20"/>
      <w:szCs w:val="20"/>
      <w:lang w:val="en-GB"/>
    </w:rPr>
  </w:style>
  <w:style w:type="paragraph" w:styleId="ListParagraph">
    <w:name w:val="List Paragraph"/>
    <w:basedOn w:val="Normal"/>
    <w:uiPriority w:val="34"/>
    <w:qFormat/>
    <w:rsid w:val="00972CC1"/>
    <w:pPr>
      <w:spacing w:after="200" w:line="276" w:lineRule="auto"/>
      <w:ind w:left="720"/>
      <w:contextualSpacing/>
    </w:pPr>
    <w:rPr>
      <w:rFonts w:ascii="Calibri" w:eastAsia="Calibri" w:hAnsi="Calibri"/>
      <w:sz w:val="22"/>
      <w:szCs w:val="22"/>
      <w:lang w:val="en-US"/>
    </w:rPr>
  </w:style>
  <w:style w:type="paragraph" w:customStyle="1" w:styleId="Default">
    <w:name w:val="Default"/>
    <w:rsid w:val="00972CC1"/>
    <w:pPr>
      <w:autoSpaceDE w:val="0"/>
      <w:autoSpaceDN w:val="0"/>
      <w:adjustRightInd w:val="0"/>
      <w:spacing w:after="0" w:line="240" w:lineRule="auto"/>
    </w:pPr>
    <w:rPr>
      <w:rFonts w:ascii="Arial" w:eastAsia="Times New Roman" w:hAnsi="Arial" w:cs="Arial"/>
      <w:color w:val="000000"/>
      <w:sz w:val="24"/>
      <w:szCs w:val="24"/>
      <w:lang w:val="en-US"/>
    </w:rPr>
  </w:style>
  <w:style w:type="paragraph" w:customStyle="1" w:styleId="SL-FlLftSgl">
    <w:name w:val="SL-Fl Lft Sgl"/>
    <w:rsid w:val="00972CC1"/>
    <w:pPr>
      <w:spacing w:after="0" w:line="240" w:lineRule="atLeast"/>
      <w:jc w:val="both"/>
    </w:pPr>
    <w:rPr>
      <w:rFonts w:ascii="Times New Roman" w:eastAsia="Times New Roman" w:hAnsi="Times New Roman" w:cs="Times New Roman"/>
      <w:szCs w:val="20"/>
      <w:lang w:val="en-US"/>
    </w:rPr>
  </w:style>
  <w:style w:type="character" w:customStyle="1" w:styleId="UnresolvedMention">
    <w:name w:val="Unresolved Mention"/>
    <w:uiPriority w:val="99"/>
    <w:semiHidden/>
    <w:unhideWhenUsed/>
    <w:rsid w:val="00972CC1"/>
    <w:rPr>
      <w:color w:val="605E5C"/>
      <w:shd w:val="clear" w:color="auto" w:fill="E1DFDD"/>
    </w:rPr>
  </w:style>
  <w:style w:type="paragraph" w:customStyle="1" w:styleId="PTLogoText4">
    <w:name w:val="*PT Logo Text 4"/>
    <w:basedOn w:val="Normal"/>
    <w:semiHidden/>
    <w:qFormat/>
    <w:rsid w:val="00972CC1"/>
    <w:pPr>
      <w:jc w:val="both"/>
    </w:pPr>
    <w:rPr>
      <w:rFonts w:ascii="Calibri" w:hAnsi="Calibri"/>
      <w:b/>
      <w:bCs/>
      <w:iCs/>
      <w:sz w:val="36"/>
      <w:szCs w:val="36"/>
    </w:rPr>
  </w:style>
  <w:style w:type="paragraph" w:styleId="NormalWeb">
    <w:name w:val="Normal (Web)"/>
    <w:basedOn w:val="Normal"/>
    <w:link w:val="NormalWebChar"/>
    <w:uiPriority w:val="99"/>
    <w:unhideWhenUsed/>
    <w:rsid w:val="00972CC1"/>
    <w:pPr>
      <w:spacing w:before="100" w:beforeAutospacing="1" w:after="100" w:afterAutospacing="1"/>
    </w:pPr>
    <w:rPr>
      <w:rFonts w:ascii="Times New Roman" w:hAnsi="Times New Roman"/>
      <w:sz w:val="24"/>
      <w:szCs w:val="24"/>
      <w:lang w:eastAsia="en-GB"/>
    </w:rPr>
  </w:style>
  <w:style w:type="paragraph" w:customStyle="1" w:styleId="font6">
    <w:name w:val="font6"/>
    <w:basedOn w:val="Normal"/>
    <w:rsid w:val="00972CC1"/>
    <w:pPr>
      <w:spacing w:before="100" w:beforeAutospacing="1" w:after="100" w:afterAutospacing="1"/>
    </w:pPr>
    <w:rPr>
      <w:rFonts w:ascii="Arial" w:hAnsi="Arial" w:cs="Arial"/>
      <w:sz w:val="18"/>
      <w:szCs w:val="18"/>
      <w:lang w:val="en-US"/>
    </w:rPr>
  </w:style>
  <w:style w:type="character" w:customStyle="1" w:styleId="NormalWebChar">
    <w:name w:val="Normal (Web) Char"/>
    <w:link w:val="NormalWeb"/>
    <w:uiPriority w:val="99"/>
    <w:rsid w:val="00972CC1"/>
    <w:rPr>
      <w:rFonts w:ascii="Times New Roman" w:eastAsia="Times New Roman" w:hAnsi="Times New Roman" w:cs="Times New Roman"/>
      <w:sz w:val="24"/>
      <w:szCs w:val="24"/>
      <w:lang w:val="en-GB" w:eastAsia="en-GB"/>
    </w:rPr>
  </w:style>
  <w:style w:type="paragraph" w:customStyle="1" w:styleId="paragraph">
    <w:name w:val="paragraph"/>
    <w:basedOn w:val="Normal"/>
    <w:rsid w:val="007D12CD"/>
    <w:pPr>
      <w:spacing w:before="100" w:beforeAutospacing="1" w:after="100" w:afterAutospacing="1"/>
    </w:pPr>
    <w:rPr>
      <w:rFonts w:ascii="Times New Roman" w:hAnsi="Times New Roman"/>
      <w:sz w:val="24"/>
      <w:szCs w:val="24"/>
      <w:lang w:eastAsia="en-GB"/>
    </w:rPr>
  </w:style>
  <w:style w:type="character" w:customStyle="1" w:styleId="normaltextrun">
    <w:name w:val="normaltextrun"/>
    <w:basedOn w:val="DefaultParagraphFont"/>
    <w:rsid w:val="007D12CD"/>
  </w:style>
  <w:style w:type="character" w:customStyle="1" w:styleId="eop">
    <w:name w:val="eop"/>
    <w:basedOn w:val="DefaultParagraphFont"/>
    <w:rsid w:val="007D12CD"/>
  </w:style>
  <w:style w:type="paragraph" w:styleId="Caption">
    <w:name w:val="caption"/>
    <w:basedOn w:val="Normal"/>
    <w:next w:val="Normal"/>
    <w:unhideWhenUsed/>
    <w:qFormat/>
    <w:rsid w:val="007648E0"/>
    <w:pPr>
      <w:keepNext/>
      <w:spacing w:before="120"/>
    </w:pPr>
    <w:rPr>
      <w:rFonts w:ascii="Calibri (Body)" w:eastAsiaTheme="minorHAnsi" w:hAnsi="Calibri (Body)" w:cs="Calibri (Body)"/>
      <w:i/>
      <w:iCs/>
      <w:color w:val="44546A" w:themeColor="text2"/>
      <w:sz w:val="22"/>
      <w:szCs w:val="18"/>
      <w:lang w:val="en-US"/>
    </w:rPr>
  </w:style>
  <w:style w:type="paragraph" w:styleId="NoSpacing">
    <w:name w:val="No Spacing"/>
    <w:basedOn w:val="Normal"/>
    <w:link w:val="NoSpacingChar"/>
    <w:uiPriority w:val="1"/>
    <w:qFormat/>
    <w:rsid w:val="007648E0"/>
    <w:pPr>
      <w:jc w:val="both"/>
    </w:pPr>
    <w:rPr>
      <w:rFonts w:ascii="Calibri (Body)" w:eastAsiaTheme="minorEastAsia" w:hAnsi="Calibri (Body)" w:cs="Calibri (Body)"/>
      <w:sz w:val="22"/>
      <w:szCs w:val="22"/>
      <w:lang w:val="en-US" w:bidi="en-US"/>
    </w:rPr>
  </w:style>
  <w:style w:type="table" w:customStyle="1" w:styleId="TableGrid3">
    <w:name w:val="Table Grid3"/>
    <w:basedOn w:val="TableNormal"/>
    <w:uiPriority w:val="39"/>
    <w:rsid w:val="007648E0"/>
    <w:pPr>
      <w:spacing w:after="0" w:line="240" w:lineRule="auto"/>
    </w:pPr>
    <w:rPr>
      <w:rFonts w:eastAsiaTheme="minorEastAsia"/>
      <w:lang w:val="en-US" w:bidi="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link w:val="textbodyCar"/>
    <w:qFormat/>
    <w:rsid w:val="007648E0"/>
    <w:pPr>
      <w:spacing w:after="120"/>
      <w:jc w:val="both"/>
    </w:pPr>
    <w:rPr>
      <w:rFonts w:ascii="Calibri (Body)" w:hAnsi="Calibri (Body)"/>
      <w:bCs/>
      <w:color w:val="000000"/>
      <w:sz w:val="22"/>
      <w:szCs w:val="22"/>
      <w:lang w:val="en-US" w:eastAsia="en-GB"/>
    </w:rPr>
  </w:style>
  <w:style w:type="character" w:customStyle="1" w:styleId="textbodyCar">
    <w:name w:val="text body Car"/>
    <w:basedOn w:val="DefaultParagraphFont"/>
    <w:link w:val="textbody"/>
    <w:rsid w:val="007648E0"/>
    <w:rPr>
      <w:rFonts w:ascii="Calibri (Body)" w:eastAsia="Times New Roman" w:hAnsi="Calibri (Body)" w:cs="Times New Roman"/>
      <w:bCs/>
      <w:color w:val="000000"/>
      <w:lang w:val="en-US" w:eastAsia="en-GB"/>
    </w:rPr>
  </w:style>
  <w:style w:type="character" w:customStyle="1" w:styleId="NoSpacingChar">
    <w:name w:val="No Spacing Char"/>
    <w:basedOn w:val="DefaultParagraphFont"/>
    <w:link w:val="NoSpacing"/>
    <w:uiPriority w:val="1"/>
    <w:rsid w:val="007648E0"/>
    <w:rPr>
      <w:rFonts w:ascii="Calibri (Body)" w:eastAsiaTheme="minorEastAsia" w:hAnsi="Calibri (Body)" w:cs="Calibri (Body)"/>
      <w:lang w:val="en-US" w:bidi="en-US"/>
    </w:rPr>
  </w:style>
  <w:style w:type="table" w:customStyle="1" w:styleId="TableGrid2">
    <w:name w:val="Table Grid2"/>
    <w:basedOn w:val="TableNormal"/>
    <w:next w:val="TableGrid"/>
    <w:rsid w:val="00AD047F"/>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021969">
      <w:bodyDiv w:val="1"/>
      <w:marLeft w:val="0"/>
      <w:marRight w:val="0"/>
      <w:marTop w:val="0"/>
      <w:marBottom w:val="0"/>
      <w:divBdr>
        <w:top w:val="none" w:sz="0" w:space="0" w:color="auto"/>
        <w:left w:val="none" w:sz="0" w:space="0" w:color="auto"/>
        <w:bottom w:val="none" w:sz="0" w:space="0" w:color="auto"/>
        <w:right w:val="none" w:sz="0" w:space="0" w:color="auto"/>
      </w:divBdr>
    </w:div>
    <w:div w:id="100964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5"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D066F-4918-4187-AA30-5E97BC4A2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8549</Words>
  <Characters>48735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 K</dc:creator>
  <cp:keywords/>
  <dc:description/>
  <cp:lastModifiedBy>Alex Mutebe</cp:lastModifiedBy>
  <cp:revision>2</cp:revision>
  <cp:lastPrinted>2020-12-31T16:14:00Z</cp:lastPrinted>
  <dcterms:created xsi:type="dcterms:W3CDTF">2021-01-28T17:54:00Z</dcterms:created>
  <dcterms:modified xsi:type="dcterms:W3CDTF">2021-01-28T17:54:00Z</dcterms:modified>
</cp:coreProperties>
</file>